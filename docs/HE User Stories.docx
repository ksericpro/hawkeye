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F4D7E" w:rsidP="61C3EAD4" w:rsidRDefault="34ADA77D" w14:paraId="2C078E63" w14:textId="1878ECF4">
      <w:pPr>
        <w:rPr>
          <w:rFonts w:ascii="Calibri" w:hAnsi="Calibri" w:eastAsia="Calibri" w:cs="Calibri"/>
          <w:b w:val="1"/>
          <w:bCs w:val="1"/>
          <w:u w:val="single"/>
        </w:rPr>
      </w:pPr>
      <w:r w:rsidRPr="24A1B834" w:rsidR="34ADA77D">
        <w:rPr>
          <w:rFonts w:ascii="Calibri" w:hAnsi="Calibri" w:eastAsia="Calibri" w:cs="Calibri"/>
          <w:b w:val="1"/>
          <w:bCs w:val="1"/>
          <w:u w:val="single"/>
        </w:rPr>
        <w:t>User</w:t>
      </w:r>
      <w:r w:rsidRPr="24A1B834" w:rsidR="34ADA77D">
        <w:rPr>
          <w:rFonts w:ascii="Calibri" w:hAnsi="Calibri" w:eastAsia="Calibri" w:cs="Calibri"/>
          <w:b w:val="1"/>
          <w:bCs w:val="1"/>
          <w:u w:val="single"/>
        </w:rPr>
        <w:t xml:space="preserve"> Groups</w:t>
      </w:r>
    </w:p>
    <w:p w:rsidR="0504E3DF" w:rsidP="4BABE004" w:rsidRDefault="0504E3DF" w14:paraId="0B74207D" w14:textId="09DFA683">
      <w:pPr>
        <w:pStyle w:val="ListParagraph"/>
        <w:numPr>
          <w:ilvl w:val="0"/>
          <w:numId w:val="63"/>
        </w:numPr>
        <w:rPr>
          <w:rFonts w:ascii="Calibri" w:hAnsi="Calibri" w:eastAsia="Calibri" w:cs="Calibri"/>
        </w:rPr>
      </w:pPr>
      <w:r w:rsidRPr="4BABE004" w:rsidR="0504E3DF">
        <w:rPr>
          <w:rFonts w:ascii="Calibri" w:hAnsi="Calibri" w:eastAsia="Calibri" w:cs="Calibri"/>
          <w:b w:val="1"/>
          <w:bCs w:val="1"/>
        </w:rPr>
        <w:t>Requester/Data-to-whom</w:t>
      </w:r>
      <w:r w:rsidRPr="4BABE004" w:rsidR="0504E3DF">
        <w:rPr>
          <w:rFonts w:ascii="Calibri" w:hAnsi="Calibri" w:eastAsia="Calibri" w:cs="Calibri"/>
        </w:rPr>
        <w:t xml:space="preserve"> – </w:t>
      </w:r>
      <w:r w:rsidRPr="4BABE004" w:rsidR="45417916">
        <w:rPr>
          <w:rFonts w:ascii="Calibri" w:hAnsi="Calibri" w:eastAsia="Calibri" w:cs="Calibri"/>
        </w:rPr>
        <w:t>E</w:t>
      </w:r>
      <w:r w:rsidRPr="4BABE004" w:rsidR="0504E3DF">
        <w:rPr>
          <w:rFonts w:ascii="Calibri" w:hAnsi="Calibri" w:eastAsia="Calibri" w:cs="Calibri"/>
        </w:rPr>
        <w:t xml:space="preserve">ternal user who request data by </w:t>
      </w:r>
      <w:r w:rsidRPr="4BABE004" w:rsidR="0504E3DF">
        <w:rPr>
          <w:rFonts w:ascii="Calibri" w:hAnsi="Calibri" w:eastAsia="Calibri" w:cs="Calibri"/>
        </w:rPr>
        <w:t>submitting</w:t>
      </w:r>
      <w:r w:rsidRPr="4BABE004" w:rsidR="0504E3DF">
        <w:rPr>
          <w:rFonts w:ascii="Calibri" w:hAnsi="Calibri" w:eastAsia="Calibri" w:cs="Calibri"/>
        </w:rPr>
        <w:t xml:space="preserve"> request form</w:t>
      </w:r>
    </w:p>
    <w:p w:rsidR="34ADA77D" w:rsidP="5B53E1D5" w:rsidRDefault="34ADA77D" w14:paraId="02F1B624" w14:textId="5E477DBE">
      <w:pPr>
        <w:pStyle w:val="ListParagraph"/>
        <w:numPr>
          <w:ilvl w:val="0"/>
          <w:numId w:val="63"/>
        </w:numPr>
        <w:spacing w:after="0"/>
        <w:rPr>
          <w:rFonts w:ascii="Calibri" w:hAnsi="Calibri" w:eastAsia="Calibri" w:cs="Calibri"/>
          <w:b w:val="0"/>
          <w:bCs w:val="0"/>
        </w:rPr>
      </w:pPr>
      <w:r w:rsidRPr="5B53E1D5" w:rsidR="09AEB4A7">
        <w:rPr>
          <w:rFonts w:ascii="Calibri" w:hAnsi="Calibri" w:eastAsia="Calibri" w:cs="Calibri"/>
          <w:b w:val="1"/>
          <w:bCs w:val="1"/>
        </w:rPr>
        <w:t>Admi</w:t>
      </w:r>
      <w:r w:rsidRPr="5B53E1D5" w:rsidR="1ED31055">
        <w:rPr>
          <w:rFonts w:ascii="Calibri" w:hAnsi="Calibri" w:eastAsia="Calibri" w:cs="Calibri"/>
          <w:b w:val="1"/>
          <w:bCs w:val="1"/>
        </w:rPr>
        <w:t>n</w:t>
      </w:r>
      <w:r w:rsidRPr="5B53E1D5" w:rsidR="2FA08AE9">
        <w:rPr>
          <w:rFonts w:ascii="Calibri" w:hAnsi="Calibri" w:eastAsia="Calibri" w:cs="Calibri"/>
          <w:b w:val="0"/>
          <w:bCs w:val="0"/>
        </w:rPr>
        <w:t xml:space="preserve"> </w:t>
      </w:r>
    </w:p>
    <w:p w:rsidR="34ADA77D" w:rsidP="4BABE004" w:rsidRDefault="34ADA77D" w14:paraId="18C99BD2" w14:textId="6D85EBC1">
      <w:pPr>
        <w:pStyle w:val="ListParagraph"/>
        <w:numPr>
          <w:ilvl w:val="0"/>
          <w:numId w:val="63"/>
        </w:numPr>
        <w:spacing w:after="0"/>
        <w:rPr>
          <w:rFonts w:ascii="Calibri" w:hAnsi="Calibri" w:eastAsia="Calibri" w:cs="Calibri"/>
        </w:rPr>
      </w:pPr>
      <w:r w:rsidRPr="4BABE004" w:rsidR="34ADA77D">
        <w:rPr>
          <w:rFonts w:ascii="Calibri" w:hAnsi="Calibri" w:eastAsia="Calibri" w:cs="Calibri"/>
          <w:b w:val="1"/>
          <w:bCs w:val="1"/>
        </w:rPr>
        <w:t>OC/DOC</w:t>
      </w:r>
      <w:r w:rsidRPr="4BABE004" w:rsidR="34ADA77D">
        <w:rPr>
          <w:rFonts w:ascii="Calibri" w:hAnsi="Calibri" w:eastAsia="Calibri" w:cs="Calibri"/>
        </w:rPr>
        <w:t xml:space="preserve"> (team lead)</w:t>
      </w:r>
      <w:r w:rsidRPr="4BABE004" w:rsidR="04395A3D">
        <w:rPr>
          <w:rFonts w:ascii="Calibri" w:hAnsi="Calibri" w:eastAsia="Calibri" w:cs="Calibri"/>
        </w:rPr>
        <w:t xml:space="preserve"> </w:t>
      </w:r>
      <w:r w:rsidRPr="4BABE004" w:rsidR="12067075">
        <w:rPr>
          <w:rFonts w:ascii="Calibri" w:hAnsi="Calibri" w:eastAsia="Calibri" w:cs="Calibri"/>
        </w:rPr>
        <w:t xml:space="preserve">– </w:t>
      </w:r>
      <w:r w:rsidRPr="4BABE004" w:rsidR="04395A3D">
        <w:rPr>
          <w:rFonts w:ascii="Calibri" w:hAnsi="Calibri" w:eastAsia="Calibri" w:cs="Calibri"/>
        </w:rPr>
        <w:t xml:space="preserve">A user who </w:t>
      </w:r>
      <w:r w:rsidRPr="4BABE004" w:rsidR="4E2E2920">
        <w:rPr>
          <w:rFonts w:ascii="Calibri" w:hAnsi="Calibri" w:eastAsia="Calibri" w:cs="Calibri"/>
        </w:rPr>
        <w:t xml:space="preserve">is </w:t>
      </w:r>
      <w:r w:rsidRPr="4BABE004" w:rsidR="04395A3D">
        <w:rPr>
          <w:rFonts w:ascii="Calibri" w:hAnsi="Calibri" w:eastAsia="Calibri" w:cs="Calibri"/>
        </w:rPr>
        <w:t>supervis</w:t>
      </w:r>
      <w:r w:rsidRPr="4BABE004" w:rsidR="652490A9">
        <w:rPr>
          <w:rFonts w:ascii="Calibri" w:hAnsi="Calibri" w:eastAsia="Calibri" w:cs="Calibri"/>
        </w:rPr>
        <w:t>or to</w:t>
      </w:r>
      <w:r w:rsidRPr="4BABE004" w:rsidR="04395A3D">
        <w:rPr>
          <w:rFonts w:ascii="Calibri" w:hAnsi="Calibri" w:eastAsia="Calibri" w:cs="Calibri"/>
        </w:rPr>
        <w:t xml:space="preserve"> IC</w:t>
      </w:r>
    </w:p>
    <w:p w:rsidR="34ADA77D" w:rsidP="4BABE004" w:rsidRDefault="34ADA77D" w14:paraId="0DD06C08" w14:textId="291392C4">
      <w:pPr>
        <w:pStyle w:val="ListParagraph"/>
        <w:numPr>
          <w:ilvl w:val="0"/>
          <w:numId w:val="63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4BABE004" w:rsidR="34ADA77D">
        <w:rPr>
          <w:rFonts w:ascii="Calibri" w:hAnsi="Calibri" w:eastAsia="Calibri" w:cs="Calibri"/>
          <w:b w:val="1"/>
          <w:bCs w:val="1"/>
        </w:rPr>
        <w:t>IC</w:t>
      </w:r>
      <w:r w:rsidRPr="4BABE004" w:rsidR="07A891E0">
        <w:rPr>
          <w:rFonts w:ascii="Calibri" w:hAnsi="Calibri" w:eastAsia="Calibri" w:cs="Calibri"/>
        </w:rPr>
        <w:t xml:space="preserve"> – A user who is supervisor to Users</w:t>
      </w:r>
    </w:p>
    <w:p w:rsidR="34ADA77D" w:rsidP="4BABE004" w:rsidRDefault="34ADA77D" w14:paraId="742250DC" w14:textId="456C4E6B">
      <w:pPr>
        <w:pStyle w:val="ListParagraph"/>
        <w:numPr>
          <w:ilvl w:val="0"/>
          <w:numId w:val="63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4BABE004" w:rsidR="07A891E0">
        <w:rPr>
          <w:rFonts w:ascii="Calibri" w:hAnsi="Calibri" w:eastAsia="Calibri" w:cs="Calibri"/>
          <w:b w:val="1"/>
          <w:bCs w:val="1"/>
        </w:rPr>
        <w:t>User/Operators</w:t>
      </w:r>
      <w:r w:rsidRPr="4BABE004" w:rsidR="07A891E0">
        <w:rPr>
          <w:rFonts w:ascii="Calibri" w:hAnsi="Calibri" w:eastAsia="Calibri" w:cs="Calibri"/>
        </w:rPr>
        <w:t xml:space="preserve"> – User who can access the DBMS system to handle end-to-end requests process</w:t>
      </w:r>
    </w:p>
    <w:p w:rsidR="34ADA77D" w:rsidP="4BABE004" w:rsidRDefault="34ADA77D" w14:paraId="325B421E" w14:textId="1AE5FE4E">
      <w:pPr>
        <w:pStyle w:val="ListParagraph"/>
        <w:numPr>
          <w:ilvl w:val="0"/>
          <w:numId w:val="63"/>
        </w:numPr>
        <w:spacing w:after="0"/>
        <w:rPr>
          <w:rFonts w:ascii="Calibri" w:hAnsi="Calibri" w:eastAsia="Calibri" w:cs="Calibri"/>
          <w:sz w:val="24"/>
          <w:szCs w:val="24"/>
        </w:rPr>
      </w:pPr>
      <w:r w:rsidRPr="4BABE004" w:rsidR="4FDB709A">
        <w:rPr>
          <w:rFonts w:ascii="Calibri" w:hAnsi="Calibri" w:eastAsia="Calibri" w:cs="Calibri"/>
          <w:b w:val="1"/>
          <w:bCs w:val="1"/>
          <w:sz w:val="24"/>
          <w:szCs w:val="24"/>
        </w:rPr>
        <w:t>Service Providers/Telcos</w:t>
      </w:r>
      <w:r w:rsidRPr="4BABE004" w:rsidR="4FDB709A">
        <w:rPr>
          <w:rFonts w:ascii="Calibri" w:hAnsi="Calibri" w:eastAsia="Calibri" w:cs="Calibri"/>
          <w:sz w:val="24"/>
          <w:szCs w:val="24"/>
        </w:rPr>
        <w:t xml:space="preserve"> – External party who provides data from requests send by users</w:t>
      </w:r>
    </w:p>
    <w:p w:rsidR="34ADA77D" w:rsidP="4BABE004" w:rsidRDefault="34ADA77D" w14:paraId="2281D808" w14:textId="05B91D0C">
      <w:pPr>
        <w:pStyle w:val="ListParagraph"/>
        <w:spacing w:after="0"/>
        <w:ind w:left="1080"/>
        <w:rPr>
          <w:rFonts w:ascii="Calibri" w:hAnsi="Calibri" w:eastAsia="Calibri" w:cs="Calibri"/>
        </w:rPr>
      </w:pPr>
    </w:p>
    <w:p w:rsidR="4674E52A" w:rsidP="4674E52A" w:rsidRDefault="4674E52A" w14:paraId="7516F27A" w14:textId="584B6A07">
      <w:pPr>
        <w:rPr>
          <w:rFonts w:ascii="Calibri" w:hAnsi="Calibri" w:eastAsia="Calibri" w:cs="Calibri"/>
        </w:rPr>
      </w:pPr>
    </w:p>
    <w:p w:rsidR="3F7B2DEE" w:rsidP="61C3EAD4" w:rsidRDefault="3F7B2DEE" w14:paraId="494EF8D5" w14:textId="2B1023A8">
      <w:pPr>
        <w:rPr>
          <w:rFonts w:ascii="Calibri" w:hAnsi="Calibri" w:eastAsia="Calibri" w:cs="Calibri"/>
          <w:b/>
          <w:bCs/>
          <w:u w:val="single"/>
        </w:rPr>
      </w:pPr>
      <w:r w:rsidRPr="4BABE004" w:rsidR="3F7B2DEE">
        <w:rPr>
          <w:rFonts w:ascii="Calibri" w:hAnsi="Calibri" w:eastAsia="Calibri" w:cs="Calibri"/>
          <w:b w:val="1"/>
          <w:bCs w:val="1"/>
          <w:u w:val="single"/>
        </w:rPr>
        <w:t>DBMS – User Stories</w:t>
      </w:r>
    </w:p>
    <w:p w:rsidR="7AE723FE" w:rsidP="18CE9615" w:rsidRDefault="7AE723FE" w14:paraId="7580496C" w14:textId="6F87D5EE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highlight w:val="yellow"/>
        </w:rPr>
      </w:pPr>
      <w:r w:rsidRPr="18CE9615" w:rsidR="4A458923">
        <w:rPr>
          <w:rFonts w:ascii="Calibri" w:hAnsi="Calibri" w:eastAsia="Calibri" w:cs="Calibri"/>
          <w:b w:val="1"/>
          <w:bCs w:val="1"/>
          <w:highlight w:val="yellow"/>
        </w:rPr>
        <w:t xml:space="preserve">Account </w:t>
      </w:r>
      <w:r w:rsidRPr="18CE9615" w:rsidR="69D764B2">
        <w:rPr>
          <w:rFonts w:ascii="Calibri" w:hAnsi="Calibri" w:eastAsia="Calibri" w:cs="Calibri"/>
          <w:b w:val="1"/>
          <w:bCs w:val="1"/>
          <w:highlight w:val="yellow"/>
        </w:rPr>
        <w:t>Management</w:t>
      </w:r>
      <w:r w:rsidRPr="18CE9615" w:rsidR="6A78EBE2">
        <w:rPr>
          <w:rFonts w:ascii="Calibri" w:hAnsi="Calibri" w:eastAsia="Calibri" w:cs="Calibri"/>
          <w:b w:val="1"/>
          <w:bCs w:val="1"/>
          <w:highlight w:val="yellow"/>
        </w:rPr>
        <w:t xml:space="preserve"> (Done by Keycloak)</w:t>
      </w:r>
    </w:p>
    <w:p w:rsidR="7AE723FE" w:rsidP="00087D70" w:rsidRDefault="7AE723FE" w14:paraId="1E303D21" w14:textId="34E9F8F5">
      <w:pPr>
        <w:pStyle w:val="ListParagraph"/>
        <w:numPr>
          <w:ilvl w:val="0"/>
          <w:numId w:val="55"/>
        </w:numPr>
        <w:rPr>
          <w:rFonts w:ascii="Calibri" w:hAnsi="Calibri" w:eastAsia="Calibri" w:cs="Calibri"/>
          <w:b w:val="1"/>
          <w:bCs w:val="1"/>
        </w:rPr>
      </w:pPr>
      <w:r w:rsidRPr="4BABE004" w:rsidR="7AE723FE">
        <w:rPr>
          <w:rFonts w:ascii="Calibri" w:hAnsi="Calibri" w:eastAsia="Calibri" w:cs="Calibri"/>
          <w:b w:val="1"/>
          <w:bCs w:val="1"/>
        </w:rPr>
        <w:t xml:space="preserve">Create </w:t>
      </w:r>
      <w:r w:rsidRPr="4BABE004" w:rsidR="205BCD86">
        <w:rPr>
          <w:rFonts w:ascii="Calibri" w:hAnsi="Calibri" w:eastAsia="Calibri" w:cs="Calibri"/>
          <w:b w:val="1"/>
          <w:bCs w:val="1"/>
        </w:rPr>
        <w:t>User &amp; Roles</w:t>
      </w:r>
    </w:p>
    <w:p w:rsidR="5A734C27" w:rsidP="5A734C27" w:rsidRDefault="5A734C27" w14:paraId="1100B56D" w14:textId="57947C9E">
      <w:pPr>
        <w:pStyle w:val="ListParagraph"/>
        <w:rPr>
          <w:rFonts w:ascii="Calibri" w:hAnsi="Calibri" w:eastAsia="Calibri" w:cs="Calibri"/>
        </w:rPr>
      </w:pPr>
      <w:r w:rsidRPr="4BABE004" w:rsidR="7AE723FE">
        <w:rPr>
          <w:rFonts w:ascii="Calibri" w:hAnsi="Calibri" w:eastAsia="Calibri" w:cs="Calibri"/>
        </w:rPr>
        <w:t>As a</w:t>
      </w:r>
      <w:r w:rsidRPr="4BABE004" w:rsidR="7FD9F11B">
        <w:rPr>
          <w:rFonts w:ascii="Calibri" w:hAnsi="Calibri" w:eastAsia="Calibri" w:cs="Calibri"/>
        </w:rPr>
        <w:t>n admin</w:t>
      </w:r>
      <w:r w:rsidRPr="4BABE004" w:rsidR="7AE723FE">
        <w:rPr>
          <w:rFonts w:ascii="Calibri" w:hAnsi="Calibri" w:eastAsia="Calibri" w:cs="Calibri"/>
        </w:rPr>
        <w:t xml:space="preserve">, I want to create </w:t>
      </w:r>
      <w:r w:rsidRPr="4BABE004" w:rsidR="3E102C84">
        <w:rPr>
          <w:rFonts w:ascii="Calibri" w:hAnsi="Calibri" w:eastAsia="Calibri" w:cs="Calibri"/>
        </w:rPr>
        <w:t>user</w:t>
      </w:r>
      <w:r w:rsidRPr="4BABE004" w:rsidR="61089A4D">
        <w:rPr>
          <w:rFonts w:ascii="Calibri" w:hAnsi="Calibri" w:eastAsia="Calibri" w:cs="Calibri"/>
        </w:rPr>
        <w:t>s</w:t>
      </w:r>
      <w:r w:rsidRPr="4BABE004" w:rsidR="61089A4D">
        <w:rPr>
          <w:rFonts w:ascii="Calibri" w:hAnsi="Calibri" w:eastAsia="Calibri" w:cs="Calibri"/>
        </w:rPr>
        <w:t xml:space="preserve"> and roles with</w:t>
      </w:r>
      <w:r w:rsidRPr="4BABE004" w:rsidR="7AE723FE">
        <w:rPr>
          <w:rFonts w:ascii="Calibri" w:hAnsi="Calibri" w:eastAsia="Calibri" w:cs="Calibri"/>
        </w:rPr>
        <w:t xml:space="preserve"> specified access rights, so that each admin has </w:t>
      </w:r>
      <w:r w:rsidRPr="4BABE004" w:rsidR="7AE723FE">
        <w:rPr>
          <w:rFonts w:ascii="Calibri" w:hAnsi="Calibri" w:eastAsia="Calibri" w:cs="Calibri"/>
        </w:rPr>
        <w:t>appropriate permissions</w:t>
      </w:r>
      <w:r w:rsidRPr="4BABE004" w:rsidR="7AE723FE">
        <w:rPr>
          <w:rFonts w:ascii="Calibri" w:hAnsi="Calibri" w:eastAsia="Calibri" w:cs="Calibri"/>
        </w:rPr>
        <w:t>.</w:t>
      </w:r>
    </w:p>
    <w:p w:rsidR="4BABE004" w:rsidP="4BABE004" w:rsidRDefault="4BABE004" w14:paraId="4FC457F3" w14:textId="02F86BFB">
      <w:pPr>
        <w:pStyle w:val="ListParagraph"/>
        <w:rPr>
          <w:rFonts w:ascii="Calibri" w:hAnsi="Calibri" w:eastAsia="Calibri" w:cs="Calibri"/>
        </w:rPr>
      </w:pPr>
    </w:p>
    <w:p w:rsidR="7AE723FE" w:rsidP="00087D70" w:rsidRDefault="7AE723FE" w14:paraId="43FC2559" w14:textId="451A5BDC">
      <w:pPr>
        <w:pStyle w:val="ListParagraph"/>
        <w:numPr>
          <w:ilvl w:val="0"/>
          <w:numId w:val="53"/>
        </w:numPr>
        <w:rPr>
          <w:rFonts w:ascii="Calibri" w:hAnsi="Calibri" w:eastAsia="Calibri" w:cs="Calibri"/>
          <w:b w:val="1"/>
          <w:bCs w:val="1"/>
        </w:rPr>
      </w:pPr>
      <w:r w:rsidRPr="4BABE004" w:rsidR="7AE723FE">
        <w:rPr>
          <w:rFonts w:ascii="Calibri" w:hAnsi="Calibri" w:eastAsia="Calibri" w:cs="Calibri"/>
          <w:b w:val="1"/>
          <w:bCs w:val="1"/>
        </w:rPr>
        <w:t xml:space="preserve">Delete </w:t>
      </w:r>
      <w:r w:rsidRPr="4BABE004" w:rsidR="48452B04">
        <w:rPr>
          <w:rFonts w:ascii="Calibri" w:hAnsi="Calibri" w:eastAsia="Calibri" w:cs="Calibri"/>
          <w:b w:val="1"/>
          <w:bCs w:val="1"/>
        </w:rPr>
        <w:t xml:space="preserve">User </w:t>
      </w:r>
      <w:r w:rsidRPr="4BABE004" w:rsidR="7AE723FE">
        <w:rPr>
          <w:rFonts w:ascii="Calibri" w:hAnsi="Calibri" w:eastAsia="Calibri" w:cs="Calibri"/>
          <w:b w:val="1"/>
          <w:bCs w:val="1"/>
        </w:rPr>
        <w:t>Account</w:t>
      </w:r>
      <w:r w:rsidRPr="4BABE004" w:rsidR="1A5AE3EF">
        <w:rPr>
          <w:rFonts w:ascii="Calibri" w:hAnsi="Calibri" w:eastAsia="Calibri" w:cs="Calibri"/>
          <w:b w:val="1"/>
          <w:bCs w:val="1"/>
        </w:rPr>
        <w:t>s</w:t>
      </w:r>
    </w:p>
    <w:p w:rsidR="7AE723FE" w:rsidP="4674E52A" w:rsidRDefault="7AE723FE" w14:paraId="5CE3F70C" w14:textId="5613AD93">
      <w:pPr>
        <w:pStyle w:val="ListParagraph"/>
        <w:rPr>
          <w:rFonts w:ascii="Calibri" w:hAnsi="Calibri" w:eastAsia="Calibri" w:cs="Calibri"/>
        </w:rPr>
      </w:pPr>
      <w:r w:rsidRPr="4BABE004" w:rsidR="7AE723FE">
        <w:rPr>
          <w:rFonts w:ascii="Calibri" w:hAnsi="Calibri" w:eastAsia="Calibri" w:cs="Calibri"/>
        </w:rPr>
        <w:t>As a</w:t>
      </w:r>
      <w:r w:rsidRPr="4BABE004" w:rsidR="59E8CEB4">
        <w:rPr>
          <w:rFonts w:ascii="Calibri" w:hAnsi="Calibri" w:eastAsia="Calibri" w:cs="Calibri"/>
        </w:rPr>
        <w:t>n</w:t>
      </w:r>
      <w:r w:rsidRPr="4BABE004" w:rsidR="7AE723FE">
        <w:rPr>
          <w:rFonts w:ascii="Calibri" w:hAnsi="Calibri" w:eastAsia="Calibri" w:cs="Calibri"/>
        </w:rPr>
        <w:t xml:space="preserve"> </w:t>
      </w:r>
      <w:r w:rsidRPr="4BABE004" w:rsidR="7AE723FE">
        <w:rPr>
          <w:rFonts w:ascii="Calibri" w:hAnsi="Calibri" w:eastAsia="Calibri" w:cs="Calibri"/>
        </w:rPr>
        <w:t>admin</w:t>
      </w:r>
      <w:r w:rsidRPr="4BABE004" w:rsidR="7AE723FE">
        <w:rPr>
          <w:rFonts w:ascii="Calibri" w:hAnsi="Calibri" w:eastAsia="Calibri" w:cs="Calibri"/>
        </w:rPr>
        <w:t xml:space="preserve">, I want to </w:t>
      </w:r>
      <w:r w:rsidRPr="4BABE004" w:rsidR="7AE723FE">
        <w:rPr>
          <w:rFonts w:ascii="Calibri" w:hAnsi="Calibri" w:eastAsia="Calibri" w:cs="Calibri"/>
        </w:rPr>
        <w:t>delete</w:t>
      </w:r>
      <w:r w:rsidRPr="4BABE004" w:rsidR="7AE723FE">
        <w:rPr>
          <w:rFonts w:ascii="Calibri" w:hAnsi="Calibri" w:eastAsia="Calibri" w:cs="Calibri"/>
        </w:rPr>
        <w:t xml:space="preserve"> </w:t>
      </w:r>
      <w:r w:rsidRPr="4BABE004" w:rsidR="7D07A549">
        <w:rPr>
          <w:rFonts w:ascii="Calibri" w:hAnsi="Calibri" w:eastAsia="Calibri" w:cs="Calibri"/>
        </w:rPr>
        <w:t>users</w:t>
      </w:r>
      <w:r w:rsidRPr="4BABE004" w:rsidR="7AE723FE">
        <w:rPr>
          <w:rFonts w:ascii="Calibri" w:hAnsi="Calibri" w:eastAsia="Calibri" w:cs="Calibri"/>
        </w:rPr>
        <w:t>, so that I can remove access for inactive or former admins.</w:t>
      </w:r>
    </w:p>
    <w:p w:rsidR="5A734C27" w:rsidP="5A734C27" w:rsidRDefault="5A734C27" w14:paraId="3082C7E9" w14:textId="151F6C47">
      <w:pPr>
        <w:pStyle w:val="ListParagraph"/>
        <w:rPr>
          <w:rFonts w:ascii="Calibri" w:hAnsi="Calibri" w:eastAsia="Calibri" w:cs="Calibri"/>
        </w:rPr>
      </w:pPr>
    </w:p>
    <w:p w:rsidR="7AE723FE" w:rsidP="00087D70" w:rsidRDefault="7AE723FE" w14:paraId="0B5E7186" w14:textId="12C049E8">
      <w:pPr>
        <w:pStyle w:val="ListParagraph"/>
        <w:numPr>
          <w:ilvl w:val="0"/>
          <w:numId w:val="53"/>
        </w:numPr>
        <w:rPr>
          <w:rFonts w:ascii="Calibri" w:hAnsi="Calibri" w:eastAsia="Calibri" w:cs="Calibri"/>
          <w:b w:val="1"/>
          <w:bCs w:val="1"/>
        </w:rPr>
      </w:pPr>
      <w:r w:rsidRPr="2F2A90B0" w:rsidR="02878EE4">
        <w:rPr>
          <w:rFonts w:ascii="Calibri" w:hAnsi="Calibri" w:eastAsia="Calibri" w:cs="Calibri"/>
          <w:b w:val="1"/>
          <w:bCs w:val="1"/>
        </w:rPr>
        <w:t>Lock</w:t>
      </w:r>
      <w:r w:rsidRPr="2F2A90B0" w:rsidR="02878EE4">
        <w:rPr>
          <w:rFonts w:ascii="Calibri" w:hAnsi="Calibri" w:eastAsia="Calibri" w:cs="Calibri"/>
          <w:b w:val="1"/>
          <w:bCs w:val="1"/>
        </w:rPr>
        <w:t xml:space="preserve"> User Accounts</w:t>
      </w:r>
    </w:p>
    <w:p w:rsidR="7AE723FE" w:rsidP="2F2A90B0" w:rsidRDefault="7AE723FE" w14:paraId="019867B5" w14:textId="3FAB1175">
      <w:pPr>
        <w:pStyle w:val="ListParagraph"/>
        <w:ind w:left="720"/>
        <w:rPr>
          <w:rFonts w:ascii="Calibri" w:hAnsi="Calibri" w:eastAsia="Calibri" w:cs="Calibri"/>
          <w:b w:val="0"/>
          <w:bCs w:val="0"/>
        </w:rPr>
      </w:pPr>
      <w:r w:rsidRPr="2F2A90B0" w:rsidR="02878EE4">
        <w:rPr>
          <w:rFonts w:ascii="Calibri" w:hAnsi="Calibri" w:eastAsia="Calibri" w:cs="Calibri"/>
          <w:b w:val="0"/>
          <w:bCs w:val="0"/>
        </w:rPr>
        <w:t xml:space="preserve">As an OC/DOC, I want to lock user accounts that seem suspicious, so that </w:t>
      </w:r>
      <w:r w:rsidRPr="2F2A90B0" w:rsidR="57C9D8F0">
        <w:rPr>
          <w:rFonts w:ascii="Calibri" w:hAnsi="Calibri" w:eastAsia="Calibri" w:cs="Calibri"/>
          <w:b w:val="0"/>
          <w:bCs w:val="0"/>
        </w:rPr>
        <w:t>I can prevent misuse of the system.</w:t>
      </w:r>
    </w:p>
    <w:p w:rsidR="7AE723FE" w:rsidP="2F2A90B0" w:rsidRDefault="7AE723FE" w14:paraId="7E6BAE7A" w14:textId="790A9E02">
      <w:pPr>
        <w:pStyle w:val="ListParagraph"/>
        <w:ind w:left="720"/>
        <w:rPr>
          <w:rFonts w:ascii="Calibri" w:hAnsi="Calibri" w:eastAsia="Calibri" w:cs="Calibri"/>
          <w:b w:val="1"/>
          <w:bCs w:val="1"/>
        </w:rPr>
      </w:pPr>
    </w:p>
    <w:p w:rsidR="7AE723FE" w:rsidP="00087D70" w:rsidRDefault="7AE723FE" w14:paraId="12CF790A" w14:textId="78DFF5B0">
      <w:pPr>
        <w:pStyle w:val="ListParagraph"/>
        <w:numPr>
          <w:ilvl w:val="0"/>
          <w:numId w:val="53"/>
        </w:numPr>
        <w:rPr>
          <w:rFonts w:ascii="Calibri" w:hAnsi="Calibri" w:eastAsia="Calibri" w:cs="Calibri"/>
          <w:b w:val="1"/>
          <w:bCs w:val="1"/>
        </w:rPr>
      </w:pPr>
      <w:r w:rsidRPr="2F2A90B0" w:rsidR="7AE723FE">
        <w:rPr>
          <w:rFonts w:ascii="Calibri" w:hAnsi="Calibri" w:eastAsia="Calibri" w:cs="Calibri"/>
          <w:b w:val="1"/>
          <w:bCs w:val="1"/>
        </w:rPr>
        <w:t xml:space="preserve">Unlock </w:t>
      </w:r>
      <w:r w:rsidRPr="2F2A90B0" w:rsidR="30B53740">
        <w:rPr>
          <w:rFonts w:ascii="Calibri" w:hAnsi="Calibri" w:eastAsia="Calibri" w:cs="Calibri"/>
          <w:b w:val="1"/>
          <w:bCs w:val="1"/>
        </w:rPr>
        <w:t xml:space="preserve">User </w:t>
      </w:r>
      <w:r w:rsidRPr="2F2A90B0" w:rsidR="7AE723FE">
        <w:rPr>
          <w:rFonts w:ascii="Calibri" w:hAnsi="Calibri" w:eastAsia="Calibri" w:cs="Calibri"/>
          <w:b w:val="1"/>
          <w:bCs w:val="1"/>
        </w:rPr>
        <w:t>Account</w:t>
      </w:r>
      <w:r w:rsidRPr="2F2A90B0" w:rsidR="4E2B74B7">
        <w:rPr>
          <w:rFonts w:ascii="Calibri" w:hAnsi="Calibri" w:eastAsia="Calibri" w:cs="Calibri"/>
          <w:b w:val="1"/>
          <w:bCs w:val="1"/>
        </w:rPr>
        <w:t>s</w:t>
      </w:r>
    </w:p>
    <w:p w:rsidR="16FA1528" w:rsidP="4BABE004" w:rsidRDefault="16FA1528" w14:paraId="4BAE2667" w14:textId="279B9CC5">
      <w:pPr>
        <w:pStyle w:val="ListParagraph"/>
        <w:rPr>
          <w:rFonts w:ascii="Calibri" w:hAnsi="Calibri" w:eastAsia="Calibri" w:cs="Calibri"/>
        </w:rPr>
      </w:pPr>
      <w:r w:rsidRPr="18CE9615" w:rsidR="69D764B2">
        <w:rPr>
          <w:rFonts w:ascii="Calibri" w:hAnsi="Calibri" w:eastAsia="Calibri" w:cs="Calibri"/>
        </w:rPr>
        <w:t>As a</w:t>
      </w:r>
      <w:r w:rsidRPr="18CE9615" w:rsidR="744B8F23">
        <w:rPr>
          <w:rFonts w:ascii="Calibri" w:hAnsi="Calibri" w:eastAsia="Calibri" w:cs="Calibri"/>
        </w:rPr>
        <w:t>n OC/DOC</w:t>
      </w:r>
      <w:r w:rsidRPr="18CE9615" w:rsidR="69D764B2">
        <w:rPr>
          <w:rFonts w:ascii="Calibri" w:hAnsi="Calibri" w:eastAsia="Calibri" w:cs="Calibri"/>
        </w:rPr>
        <w:t>, I want to</w:t>
      </w:r>
      <w:r w:rsidRPr="18CE9615" w:rsidR="6C383CDA">
        <w:rPr>
          <w:rFonts w:ascii="Calibri" w:hAnsi="Calibri" w:eastAsia="Calibri" w:cs="Calibri"/>
        </w:rPr>
        <w:t xml:space="preserve"> </w:t>
      </w:r>
      <w:r w:rsidRPr="18CE9615" w:rsidR="69D764B2">
        <w:rPr>
          <w:rFonts w:ascii="Calibri" w:hAnsi="Calibri" w:eastAsia="Calibri" w:cs="Calibri"/>
        </w:rPr>
        <w:t xml:space="preserve">unlock </w:t>
      </w:r>
      <w:r w:rsidRPr="18CE9615" w:rsidR="40D5E1BB">
        <w:rPr>
          <w:rFonts w:ascii="Calibri" w:hAnsi="Calibri" w:eastAsia="Calibri" w:cs="Calibri"/>
        </w:rPr>
        <w:t>user</w:t>
      </w:r>
      <w:r w:rsidRPr="18CE9615" w:rsidR="69D764B2">
        <w:rPr>
          <w:rFonts w:ascii="Calibri" w:hAnsi="Calibri" w:eastAsia="Calibri" w:cs="Calibri"/>
        </w:rPr>
        <w:t xml:space="preserve"> accounts</w:t>
      </w:r>
      <w:r w:rsidRPr="18CE9615" w:rsidR="0A8F8618">
        <w:rPr>
          <w:rFonts w:ascii="Calibri" w:hAnsi="Calibri" w:eastAsia="Calibri" w:cs="Calibri"/>
        </w:rPr>
        <w:t xml:space="preserve"> that have been locked</w:t>
      </w:r>
      <w:r w:rsidRPr="18CE9615" w:rsidR="69D764B2">
        <w:rPr>
          <w:rFonts w:ascii="Calibri" w:hAnsi="Calibri" w:eastAsia="Calibri" w:cs="Calibri"/>
        </w:rPr>
        <w:t>, so that I can</w:t>
      </w:r>
      <w:r w:rsidRPr="18CE9615" w:rsidR="5C1B2035">
        <w:rPr>
          <w:rFonts w:ascii="Calibri" w:hAnsi="Calibri" w:eastAsia="Calibri" w:cs="Calibri"/>
        </w:rPr>
        <w:t xml:space="preserve"> </w:t>
      </w:r>
      <w:r w:rsidRPr="18CE9615" w:rsidR="69D764B2">
        <w:rPr>
          <w:rFonts w:ascii="Calibri" w:hAnsi="Calibri" w:eastAsia="Calibri" w:cs="Calibri"/>
        </w:rPr>
        <w:t>restore access as needed</w:t>
      </w:r>
    </w:p>
    <w:p w:rsidR="16FA1528" w:rsidP="4BABE004" w:rsidRDefault="16FA1528" w14:paraId="5910C835" w14:textId="1A680A09">
      <w:pPr>
        <w:pStyle w:val="Normal"/>
        <w:rPr>
          <w:rFonts w:ascii="Calibri" w:hAnsi="Calibri" w:eastAsia="Calibri" w:cs="Calibri"/>
        </w:rPr>
      </w:pPr>
    </w:p>
    <w:p w:rsidR="16FA1528" w:rsidP="18CE9615" w:rsidRDefault="16FA1528" w14:paraId="352817FE" w14:textId="0B28A342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4E4C4192" w:rsidR="2D0CE192">
        <w:rPr>
          <w:rFonts w:ascii="Calibri" w:hAnsi="Calibri" w:eastAsia="Calibri" w:cs="Calibri"/>
          <w:b w:val="1"/>
          <w:bCs w:val="1"/>
          <w:highlight w:val="yellow"/>
        </w:rPr>
        <w:t>Password Change/Reset</w:t>
      </w:r>
      <w:r w:rsidRPr="4E4C4192" w:rsidR="3719FA4F">
        <w:rPr>
          <w:rFonts w:ascii="Calibri" w:hAnsi="Calibri" w:eastAsia="Calibri" w:cs="Calibri"/>
          <w:b w:val="1"/>
          <w:bCs w:val="1"/>
          <w:highlight w:val="yellow"/>
        </w:rPr>
        <w:t xml:space="preserve"> (Done by </w:t>
      </w:r>
      <w:r w:rsidRPr="4E4C4192" w:rsidR="3719FA4F">
        <w:rPr>
          <w:rFonts w:ascii="Calibri" w:hAnsi="Calibri" w:eastAsia="Calibri" w:cs="Calibri"/>
          <w:b w:val="1"/>
          <w:bCs w:val="1"/>
          <w:highlight w:val="yellow"/>
        </w:rPr>
        <w:t>Keycloak</w:t>
      </w:r>
      <w:ins w:author="Eric See Kian Seng" w:date="2025-09-22T00:41:39.777Z" w:id="504237132">
        <w:r w:rsidRPr="4E4C4192" w:rsidR="3E85601A">
          <w:rPr>
            <w:rFonts w:ascii="Calibri" w:hAnsi="Calibri" w:eastAsia="Calibri" w:cs="Calibri"/>
            <w:b w:val="1"/>
            <w:bCs w:val="1"/>
            <w:highlight w:val="yellow"/>
          </w:rPr>
          <w:t>, Admin Module</w:t>
        </w:r>
      </w:ins>
      <w:r w:rsidRPr="4E4C4192" w:rsidR="3719FA4F">
        <w:rPr>
          <w:rFonts w:ascii="Calibri" w:hAnsi="Calibri" w:eastAsia="Calibri" w:cs="Calibri"/>
          <w:b w:val="1"/>
          <w:bCs w:val="1"/>
          <w:highlight w:val="yellow"/>
        </w:rPr>
        <w:t>)</w:t>
      </w:r>
    </w:p>
    <w:p w:rsidR="16FA1528" w:rsidP="4BABE004" w:rsidRDefault="16FA1528" w14:paraId="1AC0AE16" w14:textId="16FE32DE">
      <w:pPr>
        <w:pStyle w:val="ListParagraph"/>
        <w:numPr>
          <w:ilvl w:val="0"/>
          <w:numId w:val="91"/>
        </w:numPr>
        <w:rPr>
          <w:rFonts w:ascii="Calibri" w:hAnsi="Calibri" w:eastAsia="Calibri" w:cs="Calibri"/>
          <w:b w:val="1"/>
          <w:bCs w:val="1"/>
        </w:rPr>
      </w:pPr>
      <w:r w:rsidRPr="4BABE004" w:rsidR="58319E43">
        <w:rPr>
          <w:rFonts w:ascii="Calibri" w:hAnsi="Calibri" w:eastAsia="Calibri" w:cs="Calibri"/>
          <w:b w:val="1"/>
          <w:bCs w:val="1"/>
        </w:rPr>
        <w:t xml:space="preserve">Reset/Change </w:t>
      </w:r>
      <w:r w:rsidRPr="4BABE004" w:rsidR="161CF315">
        <w:rPr>
          <w:rFonts w:ascii="Calibri" w:hAnsi="Calibri" w:eastAsia="Calibri" w:cs="Calibri"/>
          <w:b w:val="1"/>
          <w:bCs w:val="1"/>
        </w:rPr>
        <w:t xml:space="preserve">Own </w:t>
      </w:r>
      <w:r w:rsidRPr="4BABE004" w:rsidR="58319E43">
        <w:rPr>
          <w:rFonts w:ascii="Calibri" w:hAnsi="Calibri" w:eastAsia="Calibri" w:cs="Calibri"/>
          <w:b w:val="1"/>
          <w:bCs w:val="1"/>
        </w:rPr>
        <w:t>Password</w:t>
      </w:r>
    </w:p>
    <w:p w:rsidR="16FA1528" w:rsidP="4BABE004" w:rsidRDefault="16FA1528" w14:paraId="057ADE1F" w14:textId="32CF8716">
      <w:pPr>
        <w:pStyle w:val="ListParagraph"/>
        <w:spacing w:before="240" w:after="240"/>
        <w:ind w:left="720"/>
        <w:rPr>
          <w:rFonts w:ascii="Calibri" w:hAnsi="Calibri" w:eastAsia="Calibri" w:cs="Calibri"/>
        </w:rPr>
      </w:pPr>
      <w:r w:rsidRPr="4BABE004" w:rsidR="3EEFB161">
        <w:rPr>
          <w:rFonts w:ascii="Calibri" w:hAnsi="Calibri" w:eastAsia="Calibri" w:cs="Calibri"/>
        </w:rPr>
        <w:t>As an admin, designer, OC, DOC, IC, or user, I want to reset or change the password for my own account, so that I can regain access if I forget my password or want to update it for security reasons.</w:t>
      </w:r>
    </w:p>
    <w:p w:rsidR="16FA1528" w:rsidP="4BABE004" w:rsidRDefault="16FA1528" w14:paraId="0F3FCFA4" w14:textId="30B369F9">
      <w:pPr>
        <w:pStyle w:val="ListParagraph"/>
        <w:spacing w:before="240" w:after="240"/>
        <w:ind w:left="720"/>
        <w:rPr>
          <w:rFonts w:ascii="Calibri" w:hAnsi="Calibri" w:eastAsia="Calibri" w:cs="Calibri"/>
        </w:rPr>
      </w:pPr>
    </w:p>
    <w:p w:rsidR="16FA1528" w:rsidP="4BABE004" w:rsidRDefault="16FA1528" w14:paraId="217C5A9C" w14:textId="2BA65035">
      <w:pPr>
        <w:pStyle w:val="ListParagraph"/>
        <w:numPr>
          <w:ilvl w:val="0"/>
          <w:numId w:val="91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2D06D13B">
        <w:rPr>
          <w:rFonts w:ascii="Calibri" w:hAnsi="Calibri" w:eastAsia="Calibri" w:cs="Calibri"/>
          <w:b w:val="1"/>
          <w:bCs w:val="1"/>
          <w:sz w:val="24"/>
          <w:szCs w:val="24"/>
        </w:rPr>
        <w:t>Reset/Change Group Password</w:t>
      </w:r>
    </w:p>
    <w:p w:rsidR="16FA1528" w:rsidP="4BABE004" w:rsidRDefault="16FA1528" w14:paraId="16CB5D08" w14:textId="751EA4DA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BABE004" w:rsidR="3DE0955D">
        <w:rPr>
          <w:rFonts w:ascii="Calibri" w:hAnsi="Calibri" w:eastAsia="Calibri" w:cs="Calibri"/>
          <w:sz w:val="24"/>
          <w:szCs w:val="24"/>
        </w:rPr>
        <w:t>As an admin, OC</w:t>
      </w:r>
      <w:r w:rsidRPr="4BABE004" w:rsidR="06B18819">
        <w:rPr>
          <w:rFonts w:ascii="Calibri" w:hAnsi="Calibri" w:eastAsia="Calibri" w:cs="Calibri"/>
          <w:sz w:val="24"/>
          <w:szCs w:val="24"/>
        </w:rPr>
        <w:t>/</w:t>
      </w:r>
      <w:r w:rsidRPr="4BABE004" w:rsidR="3DE0955D">
        <w:rPr>
          <w:rFonts w:ascii="Calibri" w:hAnsi="Calibri" w:eastAsia="Calibri" w:cs="Calibri"/>
          <w:sz w:val="24"/>
          <w:szCs w:val="24"/>
        </w:rPr>
        <w:t>DOC, I want to reset or change the password for a group account,</w:t>
      </w:r>
    </w:p>
    <w:p w:rsidR="16FA1528" w:rsidP="4BABE004" w:rsidRDefault="16FA1528" w14:paraId="27C418BA" w14:textId="54366853">
      <w:pPr>
        <w:pStyle w:val="ListParagraph"/>
        <w:ind w:left="720"/>
      </w:pPr>
      <w:r w:rsidRPr="4BABE004" w:rsidR="3DE0955D">
        <w:rPr>
          <w:rFonts w:ascii="Calibri" w:hAnsi="Calibri" w:eastAsia="Calibri" w:cs="Calibri"/>
          <w:sz w:val="24"/>
          <w:szCs w:val="24"/>
        </w:rPr>
        <w:t>so</w:t>
      </w:r>
      <w:r w:rsidRPr="4BABE004" w:rsidR="3DE0955D">
        <w:rPr>
          <w:rFonts w:ascii="Calibri" w:hAnsi="Calibri" w:eastAsia="Calibri" w:cs="Calibri"/>
          <w:sz w:val="24"/>
          <w:szCs w:val="24"/>
        </w:rPr>
        <w:t xml:space="preserve"> that the group can continue to access the account securely if the password needs to be updated or has been forgotten.</w:t>
      </w:r>
    </w:p>
    <w:p w:rsidR="16FA1528" w:rsidP="4BABE004" w:rsidRDefault="16FA1528" w14:paraId="26100681" w14:textId="0DDDF074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</w:p>
    <w:p w:rsidR="16FA1528" w:rsidP="4BABE004" w:rsidRDefault="16FA1528" w14:paraId="4F5E0473" w14:textId="5F399A87">
      <w:pPr>
        <w:pStyle w:val="ListParagraph"/>
        <w:numPr>
          <w:ilvl w:val="0"/>
          <w:numId w:val="92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3DE0955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Reset/Change Password for All </w:t>
      </w:r>
      <w:r w:rsidRPr="4E4C4192" w:rsidR="3DE0955D">
        <w:rPr>
          <w:rFonts w:ascii="Calibri" w:hAnsi="Calibri" w:eastAsia="Calibri" w:cs="Calibri"/>
          <w:b w:val="1"/>
          <w:bCs w:val="1"/>
          <w:sz w:val="24"/>
          <w:szCs w:val="24"/>
        </w:rPr>
        <w:t>Accounts</w:t>
      </w:r>
      <w:r w:rsidRPr="4E4C4192" w:rsidR="3DE0955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(Own &amp; Group)</w:t>
      </w:r>
      <w:ins w:author="Eric See Kian Seng" w:date="2025-09-22T00:41:59.809Z" w:id="853276402">
        <w:r w:rsidRPr="4E4C4192" w:rsidR="46A008A4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[You cannot reset </w:t>
        </w:r>
      </w:ins>
      <w:ins w:author="Eric See Kian Seng" w:date="2025-09-22T00:42:05.94Z" w:id="469617457">
        <w:r w:rsidRPr="4E4C4192" w:rsidR="46A008A4">
          <w:rPr>
            <w:rFonts w:ascii="Calibri" w:hAnsi="Calibri" w:eastAsia="Calibri" w:cs="Calibri"/>
            <w:b w:val="1"/>
            <w:bCs w:val="1"/>
            <w:sz w:val="24"/>
            <w:szCs w:val="24"/>
          </w:rPr>
          <w:t>password for groups, only can do for individual]</w:t>
        </w:r>
      </w:ins>
    </w:p>
    <w:p w:rsidR="16FA1528" w:rsidP="4BABE004" w:rsidRDefault="16FA1528" w14:paraId="72B83C99" w14:textId="688E472A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BABE004" w:rsidR="3DE0955D">
        <w:rPr>
          <w:rFonts w:ascii="Calibri" w:hAnsi="Calibri" w:eastAsia="Calibri" w:cs="Calibri"/>
          <w:sz w:val="24"/>
          <w:szCs w:val="24"/>
        </w:rPr>
        <w:t>As an admin, I want to reset or change the password for my own account as well as a group account, so that my account and the group can continue to access the account securely if the password needs to be updated or has been forgotten.</w:t>
      </w:r>
    </w:p>
    <w:p w:rsidR="16FA1528" w:rsidP="4BABE004" w:rsidRDefault="16FA1528" w14:paraId="3C9B7FE9" w14:textId="79AB71A9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</w:p>
    <w:p w:rsidR="16FA1528" w:rsidP="4BABE004" w:rsidRDefault="16FA1528" w14:paraId="65C6CB5C" w14:textId="075A9C9A">
      <w:pPr>
        <w:pStyle w:val="ListParagraph"/>
        <w:numPr>
          <w:ilvl w:val="0"/>
          <w:numId w:val="93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3DE0955D">
        <w:rPr>
          <w:rFonts w:ascii="Calibri" w:hAnsi="Calibri" w:eastAsia="Calibri" w:cs="Calibri"/>
          <w:b w:val="1"/>
          <w:bCs w:val="1"/>
          <w:sz w:val="24"/>
          <w:szCs w:val="24"/>
        </w:rPr>
        <w:t>Password Expiry Reminder</w:t>
      </w:r>
    </w:p>
    <w:p w:rsidR="16FA1528" w:rsidP="4BABE004" w:rsidRDefault="16FA1528" w14:paraId="28B9C8D3" w14:textId="1F670969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BABE004" w:rsidR="3DE0955D">
        <w:rPr>
          <w:rFonts w:ascii="Calibri" w:hAnsi="Calibri" w:eastAsia="Calibri" w:cs="Calibri"/>
          <w:sz w:val="24"/>
          <w:szCs w:val="24"/>
        </w:rPr>
        <w:t>As an admin, designer, OC/DOC, IC, User, I want the system to prompt me to change my account password every 3 months, so that my account is secured through regular password updates.</w:t>
      </w:r>
    </w:p>
    <w:p w:rsidR="16FA1528" w:rsidP="4BABE004" w:rsidRDefault="16FA1528" w14:paraId="2153D5EE" w14:textId="68ECFC40">
      <w:pPr>
        <w:pStyle w:val="ListParagraph"/>
        <w:numPr>
          <w:ilvl w:val="1"/>
          <w:numId w:val="9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BABE004" w:rsidR="3DE095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Length of 8, uppercase, lowercase, numeric &amp; </w:t>
      </w:r>
      <w:r w:rsidRPr="4BABE004" w:rsidR="3DE0955D">
        <w:rPr>
          <w:rFonts w:ascii="Calibri" w:hAnsi="Calibri" w:eastAsia="Calibri" w:cs="Calibri"/>
          <w:b w:val="0"/>
          <w:bCs w:val="0"/>
          <w:sz w:val="24"/>
          <w:szCs w:val="24"/>
        </w:rPr>
        <w:t>special character</w:t>
      </w:r>
      <w:r w:rsidRPr="4BABE004" w:rsidR="3DE095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. </w:t>
      </w:r>
    </w:p>
    <w:p w:rsidR="3DE0955D" w:rsidP="2F2A90B0" w:rsidRDefault="3DE0955D" w14:paraId="023125C3" w14:textId="190D29E2">
      <w:pPr>
        <w:pStyle w:val="ListParagraph"/>
        <w:numPr>
          <w:ilvl w:val="1"/>
          <w:numId w:val="9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If 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>user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key 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>in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5 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>times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>wrong,</w:t>
      </w:r>
      <w:r w:rsidRPr="2F2A90B0" w:rsidR="3DE095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user will be locked. Will need to approach OC/DOC.</w:t>
      </w:r>
    </w:p>
    <w:p w:rsidR="16FA1528" w:rsidP="4BABE004" w:rsidRDefault="16FA1528" w14:paraId="5D5495DB" w14:textId="649B8F63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0788E167" w:rsidP="18CE9615" w:rsidRDefault="0788E167" w14:paraId="1D428096" w14:textId="19FADB7E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8CE9615" w:rsidR="4044BFCB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Login</w:t>
      </w:r>
      <w:r w:rsidRPr="18CE9615" w:rsidR="3BFDAA87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 (Done by Keycloak)</w:t>
      </w:r>
    </w:p>
    <w:p w:rsidR="0788E167" w:rsidP="4BABE004" w:rsidRDefault="0788E167" w14:paraId="061C25EC" w14:textId="38955183">
      <w:pPr>
        <w:pStyle w:val="ListParagraph"/>
        <w:numPr>
          <w:ilvl w:val="0"/>
          <w:numId w:val="94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0788E167">
        <w:rPr>
          <w:rFonts w:ascii="Calibri" w:hAnsi="Calibri" w:eastAsia="Calibri" w:cs="Calibri"/>
          <w:b w:val="1"/>
          <w:bCs w:val="1"/>
          <w:sz w:val="24"/>
          <w:szCs w:val="24"/>
        </w:rPr>
        <w:t>Login Account</w:t>
      </w:r>
    </w:p>
    <w:p w:rsidR="4BABE004" w:rsidP="2F2A90B0" w:rsidRDefault="4BABE004" w14:paraId="72CDE010" w14:textId="17253066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2F2A90B0" w:rsidR="0788E167">
        <w:rPr>
          <w:rFonts w:ascii="Calibri" w:hAnsi="Calibri" w:eastAsia="Calibri" w:cs="Calibri"/>
          <w:sz w:val="24"/>
          <w:szCs w:val="24"/>
        </w:rPr>
        <w:t xml:space="preserve">As an admin, designer, OC/DOC, IC, User, I want to login my account with Single-Sign On (SSO) using </w:t>
      </w:r>
      <w:r w:rsidRPr="2F2A90B0" w:rsidR="0788E167">
        <w:rPr>
          <w:rFonts w:ascii="Calibri" w:hAnsi="Calibri" w:eastAsia="Calibri" w:cs="Calibri"/>
          <w:sz w:val="24"/>
          <w:szCs w:val="24"/>
        </w:rPr>
        <w:t>OpendID</w:t>
      </w:r>
      <w:r w:rsidRPr="2F2A90B0" w:rsidR="0788E167">
        <w:rPr>
          <w:rFonts w:ascii="Calibri" w:hAnsi="Calibri" w:eastAsia="Calibri" w:cs="Calibri"/>
          <w:sz w:val="24"/>
          <w:szCs w:val="24"/>
        </w:rPr>
        <w:t xml:space="preserve"> Connect (OIDC)</w:t>
      </w:r>
      <w:r w:rsidRPr="2F2A90B0" w:rsidR="7085445E">
        <w:rPr>
          <w:rFonts w:ascii="Calibri" w:hAnsi="Calibri" w:eastAsia="Calibri" w:cs="Calibri"/>
          <w:sz w:val="24"/>
          <w:szCs w:val="24"/>
        </w:rPr>
        <w:t>, so that I can access the system.</w:t>
      </w:r>
    </w:p>
    <w:p w:rsidR="2F2A90B0" w:rsidP="2F2A90B0" w:rsidRDefault="2F2A90B0" w14:paraId="072B22BA" w14:textId="008E3ADD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</w:p>
    <w:p w:rsidR="014798DF" w:rsidP="18194BC2" w:rsidRDefault="014798DF" w14:paraId="3A046BC7" w14:textId="1E2E4D2F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2F2A90B0" w:rsidR="014798DF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Dashboard</w:t>
      </w:r>
    </w:p>
    <w:p w:rsidR="2BF08069" w:rsidP="2F2A90B0" w:rsidRDefault="2BF08069" w14:paraId="60B5367A" w14:textId="276866D7">
      <w:pPr>
        <w:pStyle w:val="ListParagraph"/>
        <w:numPr>
          <w:ilvl w:val="0"/>
          <w:numId w:val="304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5924A100">
        <w:rPr>
          <w:rFonts w:ascii="Calibri" w:hAnsi="Calibri" w:eastAsia="Calibri" w:cs="Calibri"/>
          <w:b w:val="1"/>
          <w:bCs w:val="1"/>
          <w:sz w:val="24"/>
          <w:szCs w:val="24"/>
        </w:rPr>
        <w:t>View Dashboard</w:t>
      </w:r>
      <w:ins w:author="Eric See Kian Seng" w:date="2025-09-22T00:43:30.531Z" w:id="1726749753">
        <w:r w:rsidRPr="4E4C4192" w:rsidR="12E5340B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[User should be able to save settings]</w:t>
        </w:r>
      </w:ins>
    </w:p>
    <w:p w:rsidR="2BF08069" w:rsidP="2F2A90B0" w:rsidRDefault="2BF08069" w14:paraId="385C203C" w14:textId="4C28FEF5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F2A90B0" w:rsidR="2BF08069">
        <w:rPr>
          <w:rFonts w:ascii="Calibri" w:hAnsi="Calibri" w:eastAsia="Calibri" w:cs="Calibri"/>
          <w:sz w:val="24"/>
          <w:szCs w:val="24"/>
        </w:rPr>
        <w:t xml:space="preserve">As an OC/DOC, IC, or User, I want to view a dashboard that displays all the main menu options, </w:t>
      </w:r>
      <w:r w:rsidRPr="2F2A90B0" w:rsidR="2BF08069">
        <w:rPr>
          <w:rFonts w:ascii="Calibri" w:hAnsi="Calibri" w:eastAsia="Calibri" w:cs="Calibri"/>
          <w:sz w:val="24"/>
          <w:szCs w:val="24"/>
        </w:rPr>
        <w:t>so</w:t>
      </w:r>
      <w:r w:rsidRPr="2F2A90B0" w:rsidR="2BF08069">
        <w:rPr>
          <w:rFonts w:ascii="Calibri" w:hAnsi="Calibri" w:eastAsia="Calibri" w:cs="Calibri"/>
          <w:sz w:val="24"/>
          <w:szCs w:val="24"/>
        </w:rPr>
        <w:t xml:space="preserve"> that I can easily navigate and access </w:t>
      </w:r>
      <w:r w:rsidRPr="2F2A90B0" w:rsidR="2BF08069">
        <w:rPr>
          <w:rFonts w:ascii="Calibri" w:hAnsi="Calibri" w:eastAsia="Calibri" w:cs="Calibri"/>
          <w:sz w:val="24"/>
          <w:szCs w:val="24"/>
        </w:rPr>
        <w:t>different features</w:t>
      </w:r>
      <w:r w:rsidRPr="2F2A90B0" w:rsidR="2BF08069">
        <w:rPr>
          <w:rFonts w:ascii="Calibri" w:hAnsi="Calibri" w:eastAsia="Calibri" w:cs="Calibri"/>
          <w:sz w:val="24"/>
          <w:szCs w:val="24"/>
        </w:rPr>
        <w:t xml:space="preserve"> and modules from a single, centralized interface.</w:t>
      </w:r>
      <w:r w:rsidRPr="2F2A90B0" w:rsidR="014798DF">
        <w:rPr>
          <w:rFonts w:ascii="Calibri" w:hAnsi="Calibri" w:eastAsia="Calibri" w:cs="Calibri"/>
          <w:sz w:val="24"/>
          <w:szCs w:val="24"/>
        </w:rPr>
        <w:t xml:space="preserve"> </w:t>
      </w:r>
    </w:p>
    <w:p w:rsidR="1AD7E67A" w:rsidP="2F2A90B0" w:rsidRDefault="1AD7E67A" w14:paraId="3FD393C0" w14:textId="6ECB423C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F2A90B0" w:rsidR="1AD7E67A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AD7E67A" w:rsidP="2F2A90B0" w:rsidRDefault="1AD7E67A" w14:paraId="31683ED3" w14:textId="50BFAAC4">
      <w:pPr>
        <w:pStyle w:val="ListParagraph"/>
        <w:numPr>
          <w:ilvl w:val="0"/>
          <w:numId w:val="302"/>
        </w:numPr>
        <w:rPr>
          <w:rFonts w:ascii="Calibri" w:hAnsi="Calibri" w:eastAsia="Calibri" w:cs="Calibri"/>
          <w:sz w:val="24"/>
          <w:szCs w:val="24"/>
        </w:rPr>
      </w:pPr>
      <w:r w:rsidRPr="2F2A90B0" w:rsidR="1AD7E67A">
        <w:rPr>
          <w:rFonts w:ascii="Calibri" w:hAnsi="Calibri" w:eastAsia="Calibri" w:cs="Calibri"/>
          <w:sz w:val="24"/>
          <w:szCs w:val="24"/>
        </w:rPr>
        <w:t xml:space="preserve">Dashboard is accessible </w:t>
      </w:r>
      <w:r w:rsidRPr="2F2A90B0" w:rsidR="1AD7E67A">
        <w:rPr>
          <w:rFonts w:ascii="Calibri" w:hAnsi="Calibri" w:eastAsia="Calibri" w:cs="Calibri"/>
          <w:sz w:val="24"/>
          <w:szCs w:val="24"/>
        </w:rPr>
        <w:t>immediately</w:t>
      </w:r>
      <w:r w:rsidRPr="2F2A90B0" w:rsidR="1AD7E67A">
        <w:rPr>
          <w:rFonts w:ascii="Calibri" w:hAnsi="Calibri" w:eastAsia="Calibri" w:cs="Calibri"/>
          <w:sz w:val="24"/>
          <w:szCs w:val="24"/>
        </w:rPr>
        <w:t xml:space="preserve"> after user login</w:t>
      </w:r>
    </w:p>
    <w:p w:rsidR="404CCBBD" w:rsidP="2F2A90B0" w:rsidRDefault="404CCBBD" w14:paraId="0922BD1B" w14:textId="218F9CE1">
      <w:pPr>
        <w:pStyle w:val="ListParagraph"/>
        <w:numPr>
          <w:ilvl w:val="0"/>
          <w:numId w:val="302"/>
        </w:numPr>
        <w:rPr>
          <w:rFonts w:ascii="Calibri" w:hAnsi="Calibri" w:eastAsia="Calibri" w:cs="Calibri"/>
          <w:sz w:val="24"/>
          <w:szCs w:val="24"/>
        </w:rPr>
      </w:pPr>
      <w:r w:rsidRPr="3FADF43B" w:rsidR="7DCBA930">
        <w:rPr>
          <w:rFonts w:ascii="Calibri" w:hAnsi="Calibri" w:eastAsia="Calibri" w:cs="Calibri"/>
          <w:sz w:val="24"/>
          <w:szCs w:val="24"/>
        </w:rPr>
        <w:t>All main menu options are clearly displayed in Dashboard (</w:t>
      </w:r>
      <w:r w:rsidRPr="3FADF43B" w:rsidR="7DCBA930">
        <w:rPr>
          <w:rFonts w:ascii="Calibri" w:hAnsi="Calibri" w:eastAsia="Calibri" w:cs="Calibri"/>
          <w:sz w:val="24"/>
          <w:szCs w:val="24"/>
        </w:rPr>
        <w:t>e.g.</w:t>
      </w:r>
      <w:r w:rsidRPr="3FADF43B" w:rsidR="7DCBA930">
        <w:rPr>
          <w:rFonts w:ascii="Calibri" w:hAnsi="Calibri" w:eastAsia="Calibri" w:cs="Calibri"/>
          <w:sz w:val="24"/>
          <w:szCs w:val="24"/>
        </w:rPr>
        <w:t xml:space="preserve"> Requests, Shift Reports, Settings etc.)</w:t>
      </w:r>
    </w:p>
    <w:p w:rsidR="6C512401" w:rsidP="3FADF43B" w:rsidRDefault="6C512401" w14:paraId="0FA0A5BE" w14:textId="73D21F2F">
      <w:pPr>
        <w:pStyle w:val="ListParagraph"/>
        <w:numPr>
          <w:ilvl w:val="0"/>
          <w:numId w:val="302"/>
        </w:numPr>
        <w:rPr>
          <w:rFonts w:ascii="Calibri" w:hAnsi="Calibri" w:eastAsia="Calibri" w:cs="Calibri"/>
          <w:sz w:val="24"/>
          <w:szCs w:val="24"/>
        </w:rPr>
      </w:pPr>
      <w:r w:rsidRPr="3FADF43B" w:rsidR="6C512401">
        <w:rPr>
          <w:rFonts w:ascii="Calibri" w:hAnsi="Calibri" w:eastAsia="Calibri" w:cs="Calibri"/>
          <w:sz w:val="24"/>
          <w:szCs w:val="24"/>
        </w:rPr>
        <w:t>Summary graphs/charts displayed on Dashboard</w:t>
      </w:r>
    </w:p>
    <w:p w:rsidR="18194BC2" w:rsidP="18194BC2" w:rsidRDefault="18194BC2" w14:paraId="4114BB33" w14:textId="7AD16CB2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17935B35" w:rsidP="24A1B834" w:rsidRDefault="17935B35" w14:paraId="329CC42A" w14:textId="3732B8F6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commentRangeStart w:id="759891429"/>
      <w:r w:rsidRPr="24A1B834" w:rsidR="2D59F9DE">
        <w:rPr>
          <w:rFonts w:ascii="Calibri" w:hAnsi="Calibri" w:eastAsia="Calibri" w:cs="Calibri"/>
          <w:b w:val="1"/>
          <w:bCs w:val="1"/>
          <w:highlight w:val="yellow"/>
        </w:rPr>
        <w:t>Request Creation</w:t>
      </w:r>
      <w:r w:rsidRPr="24A1B834" w:rsidR="0883A50C">
        <w:rPr>
          <w:rFonts w:ascii="Calibri" w:hAnsi="Calibri" w:eastAsia="Calibri" w:cs="Calibri"/>
          <w:b w:val="1"/>
          <w:bCs w:val="1"/>
          <w:highlight w:val="yellow"/>
        </w:rPr>
        <w:t xml:space="preserve"> – </w:t>
      </w:r>
      <w:commentRangeEnd w:id="759891429"/>
      <w:r>
        <w:rPr>
          <w:rStyle w:val="CommentReference"/>
        </w:rPr>
        <w:commentReference w:id="759891429"/>
      </w:r>
      <w:r w:rsidRPr="24A1B834" w:rsidR="0883A50C">
        <w:rPr>
          <w:rFonts w:ascii="Calibri" w:hAnsi="Calibri" w:eastAsia="Calibri" w:cs="Calibri"/>
          <w:b w:val="1"/>
          <w:bCs w:val="1"/>
          <w:highlight w:val="yellow"/>
        </w:rPr>
        <w:t>Routine CDR Request/Routine SS Request/CTC Request</w:t>
      </w:r>
    </w:p>
    <w:p w:rsidR="1ED465EB" w:rsidP="24A1B834" w:rsidRDefault="1ED465EB" w14:paraId="0E2EC377" w14:textId="44ADABD1">
      <w:pPr>
        <w:pStyle w:val="ListParagraph"/>
        <w:numPr>
          <w:ilvl w:val="0"/>
          <w:numId w:val="460"/>
        </w:numPr>
        <w:rPr>
          <w:rFonts w:ascii="Calibri" w:hAnsi="Calibri" w:eastAsia="Calibri" w:cs="Calibri"/>
          <w:b w:val="1"/>
          <w:bCs w:val="1"/>
        </w:rPr>
      </w:pPr>
      <w:r w:rsidRPr="24A1B834" w:rsidR="1ED465EB">
        <w:rPr>
          <w:rFonts w:ascii="Calibri" w:hAnsi="Calibri" w:eastAsia="Calibri" w:cs="Calibri"/>
          <w:b w:val="1"/>
          <w:bCs w:val="1"/>
          <w:u w:val="single"/>
        </w:rPr>
        <w:t>Manual key in</w:t>
      </w:r>
    </w:p>
    <w:p w:rsidR="1ED465EB" w:rsidP="24A1B834" w:rsidRDefault="1ED465EB" w14:paraId="66FA8D3B" w14:textId="50B0B01D">
      <w:pPr>
        <w:pStyle w:val="ListParagraph"/>
        <w:numPr>
          <w:ilvl w:val="0"/>
          <w:numId w:val="499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1ED465EB">
        <w:rPr>
          <w:rFonts w:ascii="Calibri" w:hAnsi="Calibri" w:eastAsia="Calibri" w:cs="Calibri"/>
          <w:b w:val="1"/>
          <w:bCs w:val="1"/>
        </w:rPr>
        <w:t>Create Manually</w:t>
      </w:r>
      <w:r w:rsidRPr="24A1B834" w:rsidR="775868A1">
        <w:rPr>
          <w:rFonts w:ascii="Calibri" w:hAnsi="Calibri" w:eastAsia="Calibri" w:cs="Calibri"/>
          <w:b w:val="1"/>
          <w:bCs w:val="1"/>
        </w:rPr>
        <w:t xml:space="preserve"> Setup</w:t>
      </w:r>
      <w:r w:rsidRPr="24A1B834" w:rsidR="6E3CA977">
        <w:rPr>
          <w:rFonts w:ascii="Calibri" w:hAnsi="Calibri" w:eastAsia="Calibri" w:cs="Calibri"/>
          <w:b w:val="1"/>
          <w:bCs w:val="1"/>
        </w:rPr>
        <w:t xml:space="preserve"> </w:t>
      </w:r>
    </w:p>
    <w:p w:rsidR="1ED465EB" w:rsidP="24A1B834" w:rsidRDefault="1ED465EB" w14:paraId="4297ADF1" w14:textId="5E46F097">
      <w:pPr>
        <w:pStyle w:val="ListParagraph"/>
        <w:rPr>
          <w:rFonts w:ascii="Calibri" w:hAnsi="Calibri" w:eastAsia="Calibri" w:cs="Calibri"/>
        </w:rPr>
      </w:pPr>
      <w:r w:rsidRPr="24A1B834" w:rsidR="1ED465EB">
        <w:rPr>
          <w:rFonts w:ascii="Calibri" w:hAnsi="Calibri" w:eastAsia="Calibri" w:cs="Calibri"/>
        </w:rPr>
        <w:t xml:space="preserve">As an OC/DOC, IC, User, I want to </w:t>
      </w:r>
      <w:r w:rsidRPr="24A1B834" w:rsidR="755CD98E">
        <w:rPr>
          <w:rFonts w:ascii="Calibri" w:hAnsi="Calibri" w:eastAsia="Calibri" w:cs="Calibri"/>
        </w:rPr>
        <w:t>access the New CDR Request/SS/CTC page and have certain fiel</w:t>
      </w:r>
      <w:r w:rsidRPr="24A1B834" w:rsidR="755CD98E">
        <w:rPr>
          <w:rFonts w:ascii="Calibri" w:hAnsi="Calibri" w:eastAsia="Calibri" w:cs="Calibri"/>
        </w:rPr>
        <w:t xml:space="preserve">ds </w:t>
      </w:r>
      <w:r w:rsidRPr="24A1B834" w:rsidR="755CD98E">
        <w:rPr>
          <w:rFonts w:ascii="Calibri" w:hAnsi="Calibri" w:eastAsia="Calibri" w:cs="Calibri"/>
        </w:rPr>
        <w:t>auto-popula</w:t>
      </w:r>
      <w:r w:rsidRPr="24A1B834" w:rsidR="755CD98E">
        <w:rPr>
          <w:rFonts w:ascii="Calibri" w:hAnsi="Calibri" w:eastAsia="Calibri" w:cs="Calibri"/>
        </w:rPr>
        <w:t>ted</w:t>
      </w:r>
      <w:r w:rsidRPr="24A1B834" w:rsidR="755CD98E">
        <w:rPr>
          <w:rFonts w:ascii="Calibri" w:hAnsi="Calibri" w:eastAsia="Calibri" w:cs="Calibri"/>
        </w:rPr>
        <w:t>, so that I can begin filling in the request form quickly and accurately.</w:t>
      </w:r>
    </w:p>
    <w:p w:rsidR="1ED465EB" w:rsidP="24A1B834" w:rsidRDefault="1ED465EB" w14:paraId="3DEF23BC" w14:textId="42BEC39F">
      <w:pPr>
        <w:pStyle w:val="ListParagraph"/>
        <w:rPr>
          <w:rFonts w:ascii="Calibri" w:hAnsi="Calibri" w:eastAsia="Calibri" w:cs="Calibri"/>
          <w:b w:val="1"/>
          <w:bCs w:val="1"/>
        </w:rPr>
      </w:pPr>
      <w:r w:rsidRPr="24A1B834" w:rsidR="1ED465EB">
        <w:rPr>
          <w:rFonts w:ascii="Calibri" w:hAnsi="Calibri" w:eastAsia="Calibri" w:cs="Calibri"/>
          <w:b w:val="1"/>
          <w:bCs w:val="1"/>
        </w:rPr>
        <w:t>A/C</w:t>
      </w:r>
    </w:p>
    <w:p w:rsidR="21DA7E6E" w:rsidP="24A1B834" w:rsidRDefault="21DA7E6E" w14:paraId="0B514BEC" w14:textId="1FBE3980">
      <w:pPr>
        <w:pStyle w:val="ListParagraph"/>
        <w:numPr>
          <w:ilvl w:val="0"/>
          <w:numId w:val="15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21DA7E6E">
        <w:rPr>
          <w:rFonts w:ascii="Calibri" w:hAnsi="Calibri" w:eastAsia="Calibri" w:cs="Calibri"/>
          <w:b w:val="0"/>
          <w:bCs w:val="0"/>
          <w:sz w:val="24"/>
          <w:szCs w:val="24"/>
        </w:rPr>
        <w:t>User</w:t>
      </w:r>
      <w:r w:rsidRPr="24A1B834" w:rsidR="21DA7E6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navigate</w:t>
      </w:r>
      <w:r w:rsidRPr="24A1B834" w:rsidR="36694977">
        <w:rPr>
          <w:rFonts w:ascii="Calibri" w:hAnsi="Calibri" w:eastAsia="Calibri" w:cs="Calibri"/>
          <w:b w:val="0"/>
          <w:bCs w:val="0"/>
          <w:sz w:val="24"/>
          <w:szCs w:val="24"/>
        </w:rPr>
        <w:t>s</w:t>
      </w:r>
      <w:r w:rsidRPr="24A1B834" w:rsidR="21DA7E6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to “New Request” page to create a new request.</w:t>
      </w:r>
    </w:p>
    <w:p w:rsidR="1ED465EB" w:rsidP="4E4C4192" w:rsidRDefault="1ED465EB" w14:paraId="0A726CF8" w14:textId="2EAE68B2">
      <w:pPr>
        <w:pStyle w:val="ListParagraph"/>
        <w:numPr>
          <w:ilvl w:val="0"/>
          <w:numId w:val="158"/>
        </w:numPr>
        <w:rPr>
          <w:rFonts w:ascii="Calibri" w:hAnsi="Calibri" w:eastAsia="Calibri" w:cs="Calibri"/>
          <w:b w:val="0"/>
          <w:bCs w:val="0"/>
        </w:rPr>
      </w:pPr>
      <w:r w:rsidRPr="4E4C4192" w:rsidR="1ED465EB">
        <w:rPr>
          <w:rFonts w:ascii="Calibri" w:hAnsi="Calibri" w:eastAsia="Calibri" w:cs="Calibri"/>
          <w:b w:val="0"/>
          <w:bCs w:val="0"/>
        </w:rPr>
        <w:t>System auto-generate</w:t>
      </w:r>
      <w:r w:rsidRPr="4E4C4192" w:rsidR="553D5BDF">
        <w:rPr>
          <w:rFonts w:ascii="Calibri" w:hAnsi="Calibri" w:eastAsia="Calibri" w:cs="Calibri"/>
          <w:b w:val="0"/>
          <w:bCs w:val="0"/>
        </w:rPr>
        <w:t>s</w:t>
      </w:r>
      <w:r w:rsidRPr="4E4C4192" w:rsidR="1ED465EB">
        <w:rPr>
          <w:rFonts w:ascii="Calibri" w:hAnsi="Calibri" w:eastAsia="Calibri" w:cs="Calibri"/>
          <w:b w:val="0"/>
          <w:bCs w:val="0"/>
        </w:rPr>
        <w:t xml:space="preserve"> </w:t>
      </w:r>
      <w:r w:rsidRPr="4E4C4192" w:rsidR="3E8CAD79">
        <w:rPr>
          <w:rFonts w:ascii="Calibri" w:hAnsi="Calibri" w:eastAsia="Calibri" w:cs="Calibri"/>
          <w:b w:val="0"/>
          <w:bCs w:val="0"/>
        </w:rPr>
        <w:t xml:space="preserve">unique </w:t>
      </w:r>
      <w:r w:rsidRPr="4E4C4192" w:rsidR="1ED465EB">
        <w:rPr>
          <w:rFonts w:ascii="Calibri" w:hAnsi="Calibri" w:eastAsia="Calibri" w:cs="Calibri"/>
          <w:b w:val="0"/>
          <w:bCs w:val="0"/>
        </w:rPr>
        <w:t xml:space="preserve">“99 Reference” </w:t>
      </w:r>
      <w:r w:rsidRPr="4E4C4192" w:rsidR="7CA781D6">
        <w:rPr>
          <w:rFonts w:ascii="Calibri" w:hAnsi="Calibri" w:eastAsia="Calibri" w:cs="Calibri"/>
          <w:b w:val="0"/>
          <w:bCs w:val="0"/>
        </w:rPr>
        <w:t>ID</w:t>
      </w:r>
      <w:ins w:author="Eric See Kian Seng" w:date="2025-09-22T00:46:56.901Z" w:id="1138685684">
        <w:r w:rsidRPr="4E4C4192" w:rsidR="3411179D">
          <w:rPr>
            <w:rFonts w:ascii="Calibri" w:hAnsi="Calibri" w:eastAsia="Calibri" w:cs="Calibri"/>
            <w:b w:val="0"/>
            <w:bCs w:val="0"/>
          </w:rPr>
          <w:t xml:space="preserve"> [this is the form id?]</w:t>
        </w:r>
      </w:ins>
    </w:p>
    <w:p w:rsidR="1ED465EB" w:rsidP="24A1B834" w:rsidRDefault="1ED465EB" w14:paraId="2570418E" w14:textId="2A10DF4A">
      <w:pPr>
        <w:pStyle w:val="ListParagraph"/>
        <w:numPr>
          <w:ilvl w:val="0"/>
          <w:numId w:val="158"/>
        </w:numPr>
        <w:rPr>
          <w:rFonts w:ascii="Calibri" w:hAnsi="Calibri" w:eastAsia="Calibri" w:cs="Calibri"/>
          <w:b w:val="0"/>
          <w:bCs w:val="0"/>
        </w:rPr>
      </w:pPr>
      <w:r w:rsidRPr="24A1B834" w:rsidR="1ED465EB">
        <w:rPr>
          <w:rFonts w:ascii="Calibri" w:hAnsi="Calibri" w:eastAsia="Calibri" w:cs="Calibri"/>
          <w:b w:val="0"/>
          <w:bCs w:val="0"/>
        </w:rPr>
        <w:t>System auto</w:t>
      </w:r>
      <w:r w:rsidRPr="24A1B834" w:rsidR="5DD76219">
        <w:rPr>
          <w:rFonts w:ascii="Calibri" w:hAnsi="Calibri" w:eastAsia="Calibri" w:cs="Calibri"/>
          <w:b w:val="0"/>
          <w:bCs w:val="0"/>
        </w:rPr>
        <w:t>-</w:t>
      </w:r>
      <w:r w:rsidRPr="24A1B834" w:rsidR="1ED465EB">
        <w:rPr>
          <w:rFonts w:ascii="Calibri" w:hAnsi="Calibri" w:eastAsia="Calibri" w:cs="Calibri"/>
          <w:b w:val="0"/>
          <w:bCs w:val="0"/>
        </w:rPr>
        <w:t>populate</w:t>
      </w:r>
      <w:r w:rsidRPr="24A1B834" w:rsidR="7A5D3005">
        <w:rPr>
          <w:rFonts w:ascii="Calibri" w:hAnsi="Calibri" w:eastAsia="Calibri" w:cs="Calibri"/>
          <w:b w:val="0"/>
          <w:bCs w:val="0"/>
        </w:rPr>
        <w:t>s</w:t>
      </w:r>
      <w:r w:rsidRPr="24A1B834" w:rsidR="1ED465EB">
        <w:rPr>
          <w:rFonts w:ascii="Calibri" w:hAnsi="Calibri" w:eastAsia="Calibri" w:cs="Calibri"/>
          <w:b w:val="0"/>
          <w:bCs w:val="0"/>
        </w:rPr>
        <w:t xml:space="preserve"> “Data-to-whom" field based on the “Requesting Officer” and vice versa (Refer to </w:t>
      </w:r>
      <w:hyperlink r:id="Rff1c71b08cff4ec3">
        <w:r w:rsidRPr="24A1B834" w:rsidR="1ED465EB">
          <w:rPr>
            <w:rStyle w:val="Hyperlink"/>
            <w:rFonts w:ascii="Calibri" w:hAnsi="Calibri" w:eastAsia="Calibri" w:cs="Calibri"/>
            <w:b w:val="0"/>
            <w:bCs w:val="0"/>
          </w:rPr>
          <w:t>Annex 6b</w:t>
        </w:r>
      </w:hyperlink>
      <w:r w:rsidRPr="24A1B834" w:rsidR="1ED465EB">
        <w:rPr>
          <w:rFonts w:ascii="Calibri" w:hAnsi="Calibri" w:eastAsia="Calibri" w:cs="Calibri"/>
          <w:b w:val="0"/>
          <w:bCs w:val="0"/>
        </w:rPr>
        <w:t>)</w:t>
      </w:r>
    </w:p>
    <w:p w:rsidR="1ED465EB" w:rsidP="24A1B834" w:rsidRDefault="1ED465EB" w14:paraId="70CD7286" w14:textId="2BDED753">
      <w:pPr>
        <w:pStyle w:val="ListParagraph"/>
        <w:numPr>
          <w:ilvl w:val="0"/>
          <w:numId w:val="158"/>
        </w:numPr>
        <w:rPr>
          <w:rFonts w:ascii="Calibri" w:hAnsi="Calibri" w:eastAsia="Calibri" w:cs="Calibri"/>
          <w:b w:val="0"/>
          <w:bCs w:val="0"/>
        </w:rPr>
      </w:pPr>
      <w:r w:rsidRPr="24A1B834" w:rsidR="1ED465EB">
        <w:rPr>
          <w:rFonts w:ascii="Calibri" w:hAnsi="Calibri" w:eastAsia="Calibri" w:cs="Calibri"/>
          <w:b w:val="0"/>
          <w:bCs w:val="0"/>
        </w:rPr>
        <w:t>User to manually input values into form fields or select from dropdown values</w:t>
      </w:r>
      <w:r w:rsidRPr="24A1B834" w:rsidR="46F8D935">
        <w:rPr>
          <w:rFonts w:ascii="Calibri" w:hAnsi="Calibri" w:eastAsia="Calibri" w:cs="Calibri"/>
          <w:b w:val="0"/>
          <w:bCs w:val="0"/>
        </w:rPr>
        <w:t xml:space="preserve"> (</w:t>
      </w:r>
      <w:hyperlink r:id="R66714471b9084b9a">
        <w:r w:rsidRPr="24A1B834" w:rsidR="1ED465EB">
          <w:rPr>
            <w:rStyle w:val="Hyperlink"/>
            <w:rFonts w:ascii="Calibri" w:hAnsi="Calibri" w:eastAsia="Calibri" w:cs="Calibri"/>
            <w:b w:val="0"/>
            <w:bCs w:val="0"/>
          </w:rPr>
          <w:t>Annex 6b_Field Lists for Drop-down box.xlsx</w:t>
        </w:r>
        <w:r w:rsidRPr="24A1B834" w:rsidR="421C632B">
          <w:rPr>
            <w:rStyle w:val="Hyperlink"/>
            <w:rFonts w:ascii="Calibri" w:hAnsi="Calibri" w:eastAsia="Calibri" w:cs="Calibri"/>
            <w:b w:val="0"/>
            <w:bCs w:val="0"/>
          </w:rPr>
          <w:t>)</w:t>
        </w:r>
      </w:hyperlink>
    </w:p>
    <w:p w:rsidR="24A1B834" w:rsidP="24A1B834" w:rsidRDefault="24A1B834" w14:paraId="0CA8D35C" w14:textId="26054F25">
      <w:pPr>
        <w:pStyle w:val="Normal"/>
        <w:ind w:left="720"/>
        <w:rPr>
          <w:rFonts w:ascii="Calibri" w:hAnsi="Calibri" w:eastAsia="Calibri" w:cs="Calibri"/>
          <w:b w:val="1"/>
          <w:bCs w:val="1"/>
        </w:rPr>
      </w:pPr>
    </w:p>
    <w:p w:rsidR="1ED465EB" w:rsidP="24A1B834" w:rsidRDefault="1ED465EB" w14:paraId="23286D47" w14:textId="35833B94">
      <w:pPr>
        <w:pStyle w:val="ListParagraph"/>
        <w:numPr>
          <w:ilvl w:val="0"/>
          <w:numId w:val="460"/>
        </w:numPr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4A1B834" w:rsidR="1ED465EB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Import form with structured data (Auto-populate)</w:t>
      </w:r>
    </w:p>
    <w:p w:rsidR="77DE2628" w:rsidP="24A1B834" w:rsidRDefault="77DE2628" w14:paraId="7CF3C25E" w14:textId="63E6C62D">
      <w:pPr>
        <w:pStyle w:val="ListParagraph"/>
        <w:numPr>
          <w:ilvl w:val="0"/>
          <w:numId w:val="489"/>
        </w:numPr>
        <w:rPr>
          <w:rFonts w:ascii="Calibri" w:hAnsi="Calibri" w:eastAsia="Calibri" w:cs="Calibri"/>
          <w:b w:val="1"/>
          <w:bCs w:val="1"/>
        </w:rPr>
      </w:pPr>
      <w:r w:rsidRPr="24A1B834" w:rsidR="77DE2628">
        <w:rPr>
          <w:rFonts w:ascii="Calibri" w:hAnsi="Calibri" w:eastAsia="Calibri" w:cs="Calibri"/>
          <w:b w:val="1"/>
          <w:bCs w:val="1"/>
        </w:rPr>
        <w:t>Upload PDF Form</w:t>
      </w:r>
    </w:p>
    <w:p w:rsidR="1ED465EB" w:rsidP="24A1B834" w:rsidRDefault="1ED465EB" w14:paraId="5422D31D" w14:textId="1A65969E">
      <w:pPr>
        <w:pStyle w:val="ListParagraph"/>
        <w:rPr>
          <w:rFonts w:ascii="Calibri" w:hAnsi="Calibri" w:eastAsia="Calibri" w:cs="Calibri"/>
          <w:b w:val="1"/>
          <w:bCs w:val="1"/>
        </w:rPr>
      </w:pPr>
      <w:r w:rsidRPr="24A1B834" w:rsidR="1ED465EB">
        <w:rPr>
          <w:rFonts w:ascii="Calibri" w:hAnsi="Calibri" w:eastAsia="Calibri" w:cs="Calibri"/>
        </w:rPr>
        <w:t xml:space="preserve">As an OC/DOC, IC, User, I want to </w:t>
      </w:r>
      <w:r w:rsidRPr="24A1B834" w:rsidR="2C3CF1BE">
        <w:rPr>
          <w:rFonts w:ascii="Calibri" w:hAnsi="Calibri" w:eastAsia="Calibri" w:cs="Calibri"/>
        </w:rPr>
        <w:t>upload</w:t>
      </w:r>
      <w:r w:rsidRPr="24A1B834" w:rsidR="1ED465EB">
        <w:rPr>
          <w:rFonts w:ascii="Calibri" w:hAnsi="Calibri" w:eastAsia="Calibri" w:cs="Calibri"/>
        </w:rPr>
        <w:t xml:space="preserve"> </w:t>
      </w:r>
      <w:r w:rsidRPr="24A1B834" w:rsidR="1ED465EB">
        <w:rPr>
          <w:rFonts w:ascii="Calibri" w:hAnsi="Calibri" w:eastAsia="Calibri" w:cs="Calibri"/>
        </w:rPr>
        <w:t>a CDR Request/CTC/SS from scanned Request Form (PDF) and using OCR to extract data, so that I can reduce manual input when working with scanned documents.</w:t>
      </w:r>
    </w:p>
    <w:p w:rsidR="1ED465EB" w:rsidP="24A1B834" w:rsidRDefault="1ED465EB" w14:paraId="0763B4DB" w14:textId="0FE3B7A4">
      <w:pPr>
        <w:pStyle w:val="ListParagraph"/>
        <w:rPr>
          <w:rFonts w:ascii="Calibri" w:hAnsi="Calibri" w:eastAsia="Calibri" w:cs="Calibri"/>
        </w:rPr>
      </w:pPr>
      <w:r w:rsidRPr="24A1B834" w:rsidR="1ED465EB">
        <w:rPr>
          <w:rFonts w:ascii="Calibri" w:hAnsi="Calibri" w:eastAsia="Calibri" w:cs="Calibri"/>
          <w:b w:val="1"/>
          <w:bCs w:val="1"/>
        </w:rPr>
        <w:t>A/C</w:t>
      </w:r>
    </w:p>
    <w:p w:rsidR="69455347" w:rsidP="24A1B834" w:rsidRDefault="69455347" w14:paraId="727D329D" w14:textId="6A0E63BA">
      <w:pPr>
        <w:pStyle w:val="ListParagraph"/>
        <w:numPr>
          <w:ilvl w:val="0"/>
          <w:numId w:val="15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9455347">
        <w:rPr>
          <w:rFonts w:ascii="Calibri" w:hAnsi="Calibri" w:eastAsia="Calibri" w:cs="Calibri"/>
          <w:b w:val="0"/>
          <w:bCs w:val="0"/>
          <w:sz w:val="24"/>
          <w:szCs w:val="24"/>
        </w:rPr>
        <w:t>User</w:t>
      </w:r>
      <w:r w:rsidRPr="24A1B834" w:rsidR="6945534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navigates to “New Request” page to create a new request.</w:t>
      </w:r>
    </w:p>
    <w:p w:rsidR="60F421A2" w:rsidP="24A1B834" w:rsidRDefault="60F421A2" w14:paraId="34AC76C1" w14:textId="3BE4111E">
      <w:pPr>
        <w:pStyle w:val="ListParagraph"/>
        <w:numPr>
          <w:ilvl w:val="0"/>
          <w:numId w:val="15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0F421A2">
        <w:rPr>
          <w:rFonts w:ascii="Calibri" w:hAnsi="Calibri" w:eastAsia="Calibri" w:cs="Calibri"/>
          <w:b w:val="0"/>
          <w:bCs w:val="0"/>
          <w:sz w:val="24"/>
          <w:szCs w:val="24"/>
        </w:rPr>
        <w:t>User uploads</w:t>
      </w:r>
      <w:r w:rsidRPr="24A1B834" w:rsidR="119ACB4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/ drag and drop</w:t>
      </w:r>
      <w:r w:rsidRPr="24A1B834" w:rsidR="60F421A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PDF form</w:t>
      </w:r>
    </w:p>
    <w:p w:rsidR="57F934A4" w:rsidP="4E4C4192" w:rsidRDefault="57F934A4" w14:paraId="5A7B0855" w14:textId="01BF3447">
      <w:pPr>
        <w:pStyle w:val="ListParagraph"/>
        <w:numPr>
          <w:ilvl w:val="0"/>
          <w:numId w:val="157"/>
        </w:numPr>
        <w:rPr>
          <w:rFonts w:ascii="Calibri" w:hAnsi="Calibri" w:eastAsia="Calibri" w:cs="Calibri"/>
          <w:b w:val="0"/>
          <w:bCs w:val="0"/>
          <w:color w:val="E97132" w:themeColor="accent2" w:themeTint="FF" w:themeShade="FF"/>
          <w:sz w:val="24"/>
          <w:szCs w:val="24"/>
          <w:rPrChange w:author="Eric See Kian Seng" w:date="2025-09-22T00:47:38.965Z" w:id="1077686368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57F934A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38.961Z" w:id="257266529">
            <w:rPr>
              <w:rFonts w:ascii="Calibri" w:hAnsi="Calibri" w:eastAsia="Calibri" w:cs="Calibri"/>
              <w:b w:val="0"/>
              <w:bCs w:val="0"/>
            </w:rPr>
          </w:rPrChange>
        </w:rPr>
        <w:t>System</w:t>
      </w:r>
      <w:r w:rsidRPr="4E4C4192" w:rsidR="57F934A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38.961Z" w:id="396044730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runs</w:t>
      </w:r>
      <w:r w:rsidRPr="4E4C4192" w:rsidR="57F934A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6:23.377Z" w:id="1710164550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OCR</w:t>
      </w:r>
      <w:r w:rsidRPr="4E4C4192" w:rsidR="57F934A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38.962Z" w:id="148736835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to extract key fields from uploaded PDF and auto populates </w:t>
      </w:r>
      <w:r w:rsidRPr="4E4C4192" w:rsidR="6FA9AB47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38.963Z" w:id="328736847">
            <w:rPr>
              <w:rFonts w:ascii="Calibri" w:hAnsi="Calibri" w:eastAsia="Calibri" w:cs="Calibri"/>
              <w:b w:val="0"/>
              <w:bCs w:val="0"/>
            </w:rPr>
          </w:rPrChange>
        </w:rPr>
        <w:t>f</w:t>
      </w:r>
      <w:r w:rsidRPr="4E4C4192" w:rsidR="57F934A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38.964Z" w:id="1004730138">
            <w:rPr>
              <w:rFonts w:ascii="Calibri" w:hAnsi="Calibri" w:eastAsia="Calibri" w:cs="Calibri"/>
              <w:b w:val="0"/>
              <w:bCs w:val="0"/>
            </w:rPr>
          </w:rPrChange>
        </w:rPr>
        <w:t>ields in Request.</w:t>
      </w:r>
    </w:p>
    <w:p w:rsidR="452C453E" w:rsidP="24A1B834" w:rsidRDefault="452C453E" w14:paraId="1882586D" w14:textId="2188B6E7">
      <w:pPr>
        <w:pStyle w:val="ListParagraph"/>
        <w:numPr>
          <w:ilvl w:val="0"/>
          <w:numId w:val="15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52C453E">
        <w:rPr>
          <w:rFonts w:ascii="Calibri" w:hAnsi="Calibri" w:eastAsia="Calibri" w:cs="Calibri"/>
          <w:b w:val="0"/>
          <w:bCs w:val="0"/>
        </w:rPr>
        <w:t xml:space="preserve">Form fields </w:t>
      </w:r>
      <w:r w:rsidRPr="24A1B834" w:rsidR="452C453E">
        <w:rPr>
          <w:rFonts w:ascii="Calibri" w:hAnsi="Calibri" w:eastAsia="Calibri" w:cs="Calibri"/>
          <w:b w:val="0"/>
          <w:bCs w:val="0"/>
        </w:rPr>
        <w:t>remain</w:t>
      </w:r>
      <w:r w:rsidRPr="24A1B834" w:rsidR="452C453E">
        <w:rPr>
          <w:rFonts w:ascii="Calibri" w:hAnsi="Calibri" w:eastAsia="Calibri" w:cs="Calibri"/>
          <w:b w:val="0"/>
          <w:bCs w:val="0"/>
        </w:rPr>
        <w:t xml:space="preserve"> editable after auto-mapping, allowing users to correct or </w:t>
      </w:r>
      <w:r w:rsidRPr="24A1B834" w:rsidR="452C453E">
        <w:rPr>
          <w:rFonts w:ascii="Calibri" w:hAnsi="Calibri" w:eastAsia="Calibri" w:cs="Calibri"/>
          <w:b w:val="0"/>
          <w:bCs w:val="0"/>
        </w:rPr>
        <w:t>modify</w:t>
      </w:r>
      <w:r w:rsidRPr="24A1B834" w:rsidR="452C453E">
        <w:rPr>
          <w:rFonts w:ascii="Calibri" w:hAnsi="Calibri" w:eastAsia="Calibri" w:cs="Calibri"/>
          <w:b w:val="0"/>
          <w:bCs w:val="0"/>
        </w:rPr>
        <w:t xml:space="preserve"> the data.</w:t>
      </w:r>
    </w:p>
    <w:p w:rsidR="60F421A2" w:rsidP="4E4C4192" w:rsidRDefault="60F421A2" w14:paraId="51791355" w14:textId="717FC143">
      <w:pPr>
        <w:pStyle w:val="ListParagraph"/>
        <w:numPr>
          <w:ilvl w:val="0"/>
          <w:numId w:val="157"/>
        </w:numPr>
        <w:rPr>
          <w:rFonts w:ascii="Calibri" w:hAnsi="Calibri" w:eastAsia="Calibri" w:cs="Calibri"/>
          <w:b w:val="0"/>
          <w:bCs w:val="0"/>
        </w:rPr>
      </w:pPr>
      <w:r w:rsidRPr="4E4C4192" w:rsidR="60F421A2">
        <w:rPr>
          <w:rFonts w:ascii="Calibri" w:hAnsi="Calibri" w:eastAsia="Calibri" w:cs="Calibri"/>
          <w:b w:val="0"/>
          <w:bCs w:val="0"/>
        </w:rPr>
        <w:t>System auto-generates unique “99 Reference” ID</w:t>
      </w:r>
      <w:ins w:author="Eric See Kian Seng" w:date="2025-09-22T00:46:33.472Z" w:id="1152574622">
        <w:r w:rsidRPr="4E4C4192" w:rsidR="2FAF2C76">
          <w:rPr>
            <w:rFonts w:ascii="Calibri" w:hAnsi="Calibri" w:eastAsia="Calibri" w:cs="Calibri"/>
            <w:b w:val="0"/>
            <w:bCs w:val="0"/>
          </w:rPr>
          <w:t xml:space="preserve"> </w:t>
        </w:r>
      </w:ins>
    </w:p>
    <w:p w:rsidR="60F421A2" w:rsidP="24A1B834" w:rsidRDefault="60F421A2" w14:paraId="6E4347CE" w14:textId="67DD8500">
      <w:pPr>
        <w:pStyle w:val="ListParagraph"/>
        <w:numPr>
          <w:ilvl w:val="0"/>
          <w:numId w:val="157"/>
        </w:numPr>
        <w:rPr>
          <w:rFonts w:ascii="Calibri" w:hAnsi="Calibri" w:eastAsia="Calibri" w:cs="Calibri"/>
          <w:b w:val="0"/>
          <w:bCs w:val="0"/>
        </w:rPr>
      </w:pPr>
      <w:r w:rsidRPr="24A1B834" w:rsidR="60F421A2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1EDD41FD" w14:textId="447ACE16">
      <w:pPr>
        <w:pStyle w:val="ListParagraph"/>
        <w:rPr>
          <w:rFonts w:ascii="Calibri" w:hAnsi="Calibri" w:eastAsia="Calibri" w:cs="Calibri"/>
          <w:b w:val="1"/>
          <w:bCs w:val="1"/>
        </w:rPr>
      </w:pPr>
    </w:p>
    <w:p w:rsidR="027D6025" w:rsidP="24A1B834" w:rsidRDefault="027D6025" w14:paraId="19946ACE" w14:textId="39B305CA">
      <w:pPr>
        <w:pStyle w:val="ListParagraph"/>
        <w:numPr>
          <w:ilvl w:val="0"/>
          <w:numId w:val="489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027D6025">
        <w:rPr>
          <w:rFonts w:ascii="Calibri" w:hAnsi="Calibri" w:eastAsia="Calibri" w:cs="Calibri"/>
          <w:b w:val="1"/>
          <w:bCs w:val="1"/>
        </w:rPr>
        <w:t>Upload Excel Form</w:t>
      </w:r>
    </w:p>
    <w:p w:rsidR="027D6025" w:rsidP="24A1B834" w:rsidRDefault="027D6025" w14:paraId="77F27FF5" w14:textId="24AA9E6E">
      <w:pPr>
        <w:pStyle w:val="ListParagraph"/>
        <w:rPr>
          <w:rFonts w:ascii="Calibri" w:hAnsi="Calibri" w:eastAsia="Calibri" w:cs="Calibri"/>
        </w:rPr>
      </w:pPr>
      <w:r w:rsidRPr="24A1B834" w:rsidR="027D6025">
        <w:rPr>
          <w:rFonts w:ascii="Calibri" w:hAnsi="Calibri" w:eastAsia="Calibri" w:cs="Calibri"/>
        </w:rPr>
        <w:t>As an OC/DOC, IC, User, I want to upload a CDR Request/CTC/SS from Excel/Word format, so that I can reduce manual input when working with s</w:t>
      </w:r>
      <w:r w:rsidRPr="24A1B834" w:rsidR="2BEA14BB">
        <w:rPr>
          <w:rFonts w:ascii="Calibri" w:hAnsi="Calibri" w:eastAsia="Calibri" w:cs="Calibri"/>
        </w:rPr>
        <w:t>tructured data</w:t>
      </w:r>
      <w:r w:rsidRPr="24A1B834" w:rsidR="027D6025">
        <w:rPr>
          <w:rFonts w:ascii="Calibri" w:hAnsi="Calibri" w:eastAsia="Calibri" w:cs="Calibri"/>
        </w:rPr>
        <w:t xml:space="preserve"> documents.</w:t>
      </w:r>
    </w:p>
    <w:p w:rsidR="5A1AFF59" w:rsidP="24A1B834" w:rsidRDefault="5A1AFF59" w14:paraId="543A3CE5" w14:textId="55C5CFC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</w:rPr>
      </w:pPr>
      <w:r w:rsidRPr="24A1B834" w:rsidR="5A1AFF59">
        <w:rPr>
          <w:rFonts w:ascii="Calibri" w:hAnsi="Calibri" w:eastAsia="Calibri" w:cs="Calibri"/>
          <w:b w:val="1"/>
          <w:bCs w:val="1"/>
        </w:rPr>
        <w:t>A/C</w:t>
      </w:r>
    </w:p>
    <w:p w:rsidR="5A1AFF59" w:rsidP="24A1B834" w:rsidRDefault="5A1AFF59" w14:paraId="18E5EA24" w14:textId="68A5B0D2">
      <w:pPr>
        <w:pStyle w:val="ListParagraph"/>
        <w:numPr>
          <w:ilvl w:val="0"/>
          <w:numId w:val="48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5A1AFF59">
        <w:rPr>
          <w:rFonts w:ascii="Calibri" w:hAnsi="Calibri" w:eastAsia="Calibri" w:cs="Calibri"/>
          <w:b w:val="0"/>
          <w:bCs w:val="0"/>
          <w:sz w:val="24"/>
          <w:szCs w:val="24"/>
        </w:rPr>
        <w:t>User navigates to “New Request” page to create a new request.</w:t>
      </w:r>
    </w:p>
    <w:p w:rsidR="5A1AFF59" w:rsidP="24A1B834" w:rsidRDefault="5A1AFF59" w14:paraId="6ECDE4A4" w14:textId="4607D585">
      <w:pPr>
        <w:pStyle w:val="ListParagraph"/>
        <w:numPr>
          <w:ilvl w:val="0"/>
          <w:numId w:val="48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5A1AFF5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 uploads / drag and drop form with Excel/Word format </w:t>
      </w:r>
    </w:p>
    <w:p w:rsidR="5A1AFF59" w:rsidP="4E4C4192" w:rsidRDefault="5A1AFF59" w14:paraId="0357BD9E" w14:textId="5BA85A4E">
      <w:pPr>
        <w:pStyle w:val="ListParagraph"/>
        <w:numPr>
          <w:ilvl w:val="0"/>
          <w:numId w:val="488"/>
        </w:numPr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44.076Z" w:id="284500765">
            <w:rPr>
              <w:rFonts w:ascii="Calibri" w:hAnsi="Calibri" w:eastAsia="Calibri" w:cs="Calibri"/>
              <w:b w:val="0"/>
              <w:bCs w:val="0"/>
            </w:rPr>
          </w:rPrChange>
        </w:rPr>
      </w:pPr>
      <w:r w:rsidRPr="4E4C4192" w:rsidR="5A1AFF59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44.07Z" w:id="2031391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System </w:t>
      </w:r>
      <w:r w:rsidRPr="4E4C4192" w:rsidR="6499CE56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44.07Z" w:id="1560621332">
            <w:rPr>
              <w:rFonts w:ascii="Calibri" w:hAnsi="Calibri" w:eastAsia="Calibri" w:cs="Calibri"/>
              <w:b w:val="0"/>
              <w:bCs w:val="0"/>
            </w:rPr>
          </w:rPrChange>
        </w:rPr>
        <w:t>extracts</w:t>
      </w:r>
      <w:r w:rsidRPr="4E4C4192" w:rsidR="5A1AFF59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44.075Z" w:id="210993778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</w:t>
      </w:r>
      <w:r w:rsidRPr="4E4C4192" w:rsidR="5A1AFF59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44.075Z" w:id="1529699690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key fields from uploaded </w:t>
      </w:r>
      <w:r w:rsidRPr="4E4C4192" w:rsidR="4101AEFF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44.075Z" w:id="146206372">
            <w:rPr>
              <w:rFonts w:ascii="Calibri" w:hAnsi="Calibri" w:eastAsia="Calibri" w:cs="Calibri"/>
              <w:b w:val="0"/>
              <w:bCs w:val="0"/>
            </w:rPr>
          </w:rPrChange>
        </w:rPr>
        <w:t>form</w:t>
      </w:r>
      <w:r w:rsidRPr="4E4C4192" w:rsidR="5A1AFF59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44.075Z" w:id="1223100745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and auto populates fields in Request.</w:t>
      </w:r>
    </w:p>
    <w:p w:rsidR="5A1AFF59" w:rsidP="24A1B834" w:rsidRDefault="5A1AFF59" w14:paraId="563B80FF" w14:textId="2188B6E7">
      <w:pPr>
        <w:pStyle w:val="ListParagraph"/>
        <w:numPr>
          <w:ilvl w:val="0"/>
          <w:numId w:val="48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5A1AFF59">
        <w:rPr>
          <w:rFonts w:ascii="Calibri" w:hAnsi="Calibri" w:eastAsia="Calibri" w:cs="Calibri"/>
          <w:b w:val="0"/>
          <w:bCs w:val="0"/>
        </w:rPr>
        <w:t>Form fields remain editable after auto-mapping, allowing users to correct or modify the data.</w:t>
      </w:r>
    </w:p>
    <w:p w:rsidR="5A1AFF59" w:rsidP="24A1B834" w:rsidRDefault="5A1AFF59" w14:paraId="3B9802A3" w14:textId="0F0F2092">
      <w:pPr>
        <w:pStyle w:val="ListParagraph"/>
        <w:numPr>
          <w:ilvl w:val="0"/>
          <w:numId w:val="48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5A1AFF59">
        <w:rPr>
          <w:rFonts w:ascii="Calibri" w:hAnsi="Calibri" w:eastAsia="Calibri" w:cs="Calibri"/>
          <w:b w:val="0"/>
          <w:bCs w:val="0"/>
        </w:rPr>
        <w:t>System auto-generates unique “99 Reference” ID</w:t>
      </w:r>
    </w:p>
    <w:p w:rsidR="5A1AFF59" w:rsidP="24A1B834" w:rsidRDefault="5A1AFF59" w14:paraId="54E6BF32" w14:textId="21FC8E9B">
      <w:pPr>
        <w:pStyle w:val="ListParagraph"/>
        <w:numPr>
          <w:ilvl w:val="0"/>
          <w:numId w:val="48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5A1AFF59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7DCA6D22" w14:textId="301F0BDE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3D7669E" w:rsidP="24A1B834" w:rsidRDefault="63D7669E" w14:paraId="55834E87" w14:textId="55EB9347">
      <w:pPr>
        <w:pStyle w:val="ListParagraph"/>
        <w:numPr>
          <w:ilvl w:val="0"/>
          <w:numId w:val="489"/>
        </w:numPr>
        <w:rPr>
          <w:rFonts w:ascii="Calibri" w:hAnsi="Calibri" w:eastAsia="Calibri" w:cs="Calibri"/>
          <w:b w:val="1"/>
          <w:bCs w:val="1"/>
        </w:rPr>
      </w:pPr>
      <w:r w:rsidRPr="24A1B834" w:rsidR="63D7669E">
        <w:rPr>
          <w:rFonts w:ascii="Calibri" w:hAnsi="Calibri" w:eastAsia="Calibri" w:cs="Calibri"/>
          <w:b w:val="1"/>
          <w:bCs w:val="1"/>
        </w:rPr>
        <w:t xml:space="preserve">Upload </w:t>
      </w:r>
      <w:r w:rsidRPr="24A1B834" w:rsidR="4A3391B1">
        <w:rPr>
          <w:rFonts w:ascii="Calibri" w:hAnsi="Calibri" w:eastAsia="Calibri" w:cs="Calibri"/>
          <w:b w:val="1"/>
          <w:bCs w:val="1"/>
        </w:rPr>
        <w:t>Email Content/Body</w:t>
      </w:r>
    </w:p>
    <w:p w:rsidR="4A3391B1" w:rsidP="24A1B834" w:rsidRDefault="4A3391B1" w14:paraId="6A4FC8F2" w14:textId="7E79A65A">
      <w:pPr>
        <w:pStyle w:val="ListParagraph"/>
        <w:rPr>
          <w:rFonts w:ascii="Calibri" w:hAnsi="Calibri" w:eastAsia="Calibri" w:cs="Calibri"/>
        </w:rPr>
      </w:pPr>
      <w:r w:rsidRPr="24A1B834" w:rsidR="4A3391B1">
        <w:rPr>
          <w:rFonts w:ascii="Calibri" w:hAnsi="Calibri" w:eastAsia="Calibri" w:cs="Calibri"/>
        </w:rPr>
        <w:t>As an OC/DOC, IC, User, I want to upload a CDR Request/CTC/SS from .MSG/PDF email format, so that I can reduce manual input when working with structured data documents.</w:t>
      </w:r>
    </w:p>
    <w:p w:rsidR="3522CE34" w:rsidP="24A1B834" w:rsidRDefault="3522CE34" w14:paraId="3037248F" w14:textId="55C5CFC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</w:rPr>
      </w:pPr>
      <w:r w:rsidRPr="24A1B834" w:rsidR="3522CE34">
        <w:rPr>
          <w:rFonts w:ascii="Calibri" w:hAnsi="Calibri" w:eastAsia="Calibri" w:cs="Calibri"/>
          <w:b w:val="1"/>
          <w:bCs w:val="1"/>
        </w:rPr>
        <w:t>A/C</w:t>
      </w:r>
    </w:p>
    <w:p w:rsidR="3522CE34" w:rsidP="24A1B834" w:rsidRDefault="3522CE34" w14:paraId="7320FAC5" w14:textId="68A5B0D2">
      <w:pPr>
        <w:pStyle w:val="ListParagraph"/>
        <w:numPr>
          <w:ilvl w:val="0"/>
          <w:numId w:val="49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3522CE34">
        <w:rPr>
          <w:rFonts w:ascii="Calibri" w:hAnsi="Calibri" w:eastAsia="Calibri" w:cs="Calibri"/>
          <w:b w:val="0"/>
          <w:bCs w:val="0"/>
          <w:sz w:val="24"/>
          <w:szCs w:val="24"/>
        </w:rPr>
        <w:t>User navigates to “New Request” page to create a new request.</w:t>
      </w:r>
    </w:p>
    <w:p w:rsidR="5E66CA80" w:rsidP="24A1B834" w:rsidRDefault="5E66CA80" w14:paraId="75EE4042" w14:textId="578A604E">
      <w:pPr>
        <w:pStyle w:val="ListParagraph"/>
        <w:numPr>
          <w:ilvl w:val="0"/>
          <w:numId w:val="49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5E66CA80">
        <w:rPr>
          <w:rFonts w:ascii="Calibri" w:hAnsi="Calibri" w:eastAsia="Calibri" w:cs="Calibri"/>
          <w:b w:val="0"/>
          <w:bCs w:val="0"/>
          <w:sz w:val="24"/>
          <w:szCs w:val="24"/>
        </w:rPr>
        <w:t>User saves email as PDF/.MSG and</w:t>
      </w:r>
      <w:r w:rsidRPr="24A1B834" w:rsidR="3522CE3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4A1B834" w:rsidR="3522CE3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uploads / drag and drop </w:t>
      </w:r>
      <w:r w:rsidRPr="24A1B834" w:rsidR="15652806">
        <w:rPr>
          <w:rFonts w:ascii="Calibri" w:hAnsi="Calibri" w:eastAsia="Calibri" w:cs="Calibri"/>
          <w:b w:val="0"/>
          <w:bCs w:val="0"/>
          <w:sz w:val="24"/>
          <w:szCs w:val="24"/>
        </w:rPr>
        <w:t>into system.</w:t>
      </w:r>
    </w:p>
    <w:p w:rsidR="3522CE34" w:rsidP="4E4C4192" w:rsidRDefault="3522CE34" w14:paraId="05FFA303" w14:textId="40529385">
      <w:pPr>
        <w:pStyle w:val="ListParagraph"/>
        <w:numPr>
          <w:ilvl w:val="0"/>
          <w:numId w:val="49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color w:val="E97132" w:themeColor="accent2" w:themeTint="FF" w:themeShade="FF"/>
          <w:sz w:val="24"/>
          <w:szCs w:val="24"/>
          <w:rPrChange w:author="Eric See Kian Seng" w:date="2025-09-22T00:47:33.404Z" w:id="171035237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3522CE3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33.404Z" w:id="830966100">
            <w:rPr>
              <w:rFonts w:ascii="Calibri" w:hAnsi="Calibri" w:eastAsia="Calibri" w:cs="Calibri"/>
              <w:b w:val="0"/>
              <w:bCs w:val="0"/>
            </w:rPr>
          </w:rPrChange>
        </w:rPr>
        <w:t>System extracts key fields from uploaded form and auto populates fields in Request.</w:t>
      </w:r>
    </w:p>
    <w:p w:rsidR="3522CE34" w:rsidP="24A1B834" w:rsidRDefault="3522CE34" w14:paraId="4C7F9E18" w14:textId="2188B6E7">
      <w:pPr>
        <w:pStyle w:val="ListParagraph"/>
        <w:numPr>
          <w:ilvl w:val="0"/>
          <w:numId w:val="49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3522CE34">
        <w:rPr>
          <w:rFonts w:ascii="Calibri" w:hAnsi="Calibri" w:eastAsia="Calibri" w:cs="Calibri"/>
          <w:b w:val="0"/>
          <w:bCs w:val="0"/>
        </w:rPr>
        <w:t xml:space="preserve">Form fields </w:t>
      </w:r>
      <w:r w:rsidRPr="24A1B834" w:rsidR="3522CE34">
        <w:rPr>
          <w:rFonts w:ascii="Calibri" w:hAnsi="Calibri" w:eastAsia="Calibri" w:cs="Calibri"/>
          <w:b w:val="0"/>
          <w:bCs w:val="0"/>
        </w:rPr>
        <w:t>remain</w:t>
      </w:r>
      <w:r w:rsidRPr="24A1B834" w:rsidR="3522CE34">
        <w:rPr>
          <w:rFonts w:ascii="Calibri" w:hAnsi="Calibri" w:eastAsia="Calibri" w:cs="Calibri"/>
          <w:b w:val="0"/>
          <w:bCs w:val="0"/>
        </w:rPr>
        <w:t xml:space="preserve"> editable after auto-mapping, allowing users to correct or </w:t>
      </w:r>
      <w:r w:rsidRPr="24A1B834" w:rsidR="3522CE34">
        <w:rPr>
          <w:rFonts w:ascii="Calibri" w:hAnsi="Calibri" w:eastAsia="Calibri" w:cs="Calibri"/>
          <w:b w:val="0"/>
          <w:bCs w:val="0"/>
        </w:rPr>
        <w:t>modify</w:t>
      </w:r>
      <w:r w:rsidRPr="24A1B834" w:rsidR="3522CE34">
        <w:rPr>
          <w:rFonts w:ascii="Calibri" w:hAnsi="Calibri" w:eastAsia="Calibri" w:cs="Calibri"/>
          <w:b w:val="0"/>
          <w:bCs w:val="0"/>
        </w:rPr>
        <w:t xml:space="preserve"> the data.</w:t>
      </w:r>
    </w:p>
    <w:p w:rsidR="3522CE34" w:rsidP="24A1B834" w:rsidRDefault="3522CE34" w14:paraId="40D1474B" w14:textId="0F0F2092">
      <w:pPr>
        <w:pStyle w:val="ListParagraph"/>
        <w:numPr>
          <w:ilvl w:val="0"/>
          <w:numId w:val="49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3522CE34">
        <w:rPr>
          <w:rFonts w:ascii="Calibri" w:hAnsi="Calibri" w:eastAsia="Calibri" w:cs="Calibri"/>
          <w:b w:val="0"/>
          <w:bCs w:val="0"/>
        </w:rPr>
        <w:t>System auto-generates unique “99 Reference” ID</w:t>
      </w:r>
    </w:p>
    <w:p w:rsidR="3522CE34" w:rsidP="24A1B834" w:rsidRDefault="3522CE34" w14:paraId="707D3AB3" w14:textId="26A706CA">
      <w:pPr>
        <w:pStyle w:val="ListParagraph"/>
        <w:numPr>
          <w:ilvl w:val="0"/>
          <w:numId w:val="49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3522CE34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750C0B6E" w14:textId="6FE7A71E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68D32F66" w:rsidP="24A1B834" w:rsidRDefault="68D32F66" w14:paraId="32409FA3" w14:textId="15983006">
      <w:pPr>
        <w:pStyle w:val="ListParagraph"/>
        <w:numPr>
          <w:ilvl w:val="0"/>
          <w:numId w:val="460"/>
        </w:numPr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4A1B834" w:rsidR="68D32F66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Import form with unstructured data</w:t>
      </w:r>
      <w:r w:rsidRPr="24A1B834" w:rsidR="7526944C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 (Email)</w:t>
      </w:r>
    </w:p>
    <w:p w:rsidR="68D32F66" w:rsidP="24A1B834" w:rsidRDefault="68D32F66" w14:paraId="0F4F03CC" w14:textId="33BC4A63">
      <w:pPr>
        <w:pStyle w:val="ListParagraph"/>
        <w:numPr>
          <w:ilvl w:val="0"/>
          <w:numId w:val="46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68D32F6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Copy &amp; </w:t>
      </w:r>
      <w:r w:rsidRPr="24A1B834" w:rsidR="223A43D6">
        <w:rPr>
          <w:rFonts w:ascii="Calibri" w:hAnsi="Calibri" w:eastAsia="Calibri" w:cs="Calibri"/>
          <w:b w:val="1"/>
          <w:bCs w:val="1"/>
          <w:sz w:val="24"/>
          <w:szCs w:val="24"/>
        </w:rPr>
        <w:t>Paste</w:t>
      </w:r>
    </w:p>
    <w:p w:rsidR="68D32F66" w:rsidP="24A1B834" w:rsidRDefault="68D32F66" w14:paraId="0EFA3BF6" w14:textId="33EF5D45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68D32F66">
        <w:rPr>
          <w:rFonts w:ascii="Calibri" w:hAnsi="Calibri" w:eastAsia="Calibri" w:cs="Calibri"/>
          <w:sz w:val="24"/>
          <w:szCs w:val="24"/>
        </w:rPr>
        <w:t>As an OC/DOC, IC, or User, I want to create a CDR Request/CTC/SS by manually copying and pasting content from a saved email body, so that I can easily copy the extracted content and use it to fill in a new request for ad-hoc tasks.</w:t>
      </w:r>
    </w:p>
    <w:p w:rsidR="68D32F66" w:rsidP="24A1B834" w:rsidRDefault="68D32F66" w14:paraId="23247441" w14:textId="312918A6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68D32F66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0E227C7" w:rsidP="24A1B834" w:rsidRDefault="40E227C7" w14:paraId="7E2241E1" w14:textId="4FE0C25B">
      <w:pPr>
        <w:pStyle w:val="ListParagraph"/>
        <w:numPr>
          <w:ilvl w:val="0"/>
          <w:numId w:val="49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0E227C7">
        <w:rPr>
          <w:rFonts w:ascii="Calibri" w:hAnsi="Calibri" w:eastAsia="Calibri" w:cs="Calibri"/>
          <w:b w:val="0"/>
          <w:bCs w:val="0"/>
          <w:sz w:val="24"/>
          <w:szCs w:val="24"/>
        </w:rPr>
        <w:t>User navigates to “New Request” page to create a new request.</w:t>
      </w:r>
    </w:p>
    <w:p w:rsidR="40E227C7" w:rsidP="24A1B834" w:rsidRDefault="40E227C7" w14:paraId="41B3B4D2" w14:textId="578A604E">
      <w:pPr>
        <w:pStyle w:val="ListParagraph"/>
        <w:numPr>
          <w:ilvl w:val="0"/>
          <w:numId w:val="49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0E227C7">
        <w:rPr>
          <w:rFonts w:ascii="Calibri" w:hAnsi="Calibri" w:eastAsia="Calibri" w:cs="Calibri"/>
          <w:b w:val="0"/>
          <w:bCs w:val="0"/>
          <w:sz w:val="24"/>
          <w:szCs w:val="24"/>
        </w:rPr>
        <w:t>User saves email as PDF/.MSG and uploads / drag and drop into system.</w:t>
      </w:r>
    </w:p>
    <w:p w:rsidR="40E227C7" w:rsidP="4E4C4192" w:rsidRDefault="40E227C7" w14:paraId="0549278F" w14:textId="6BC57FEF">
      <w:pPr>
        <w:pStyle w:val="ListParagraph"/>
        <w:numPr>
          <w:ilvl w:val="0"/>
          <w:numId w:val="495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color w:val="E97132" w:themeColor="accent2" w:themeTint="FF" w:themeShade="FF"/>
          <w:sz w:val="24"/>
          <w:szCs w:val="24"/>
          <w:rPrChange w:author="Eric See Kian Seng" w:date="2025-09-22T00:47:53.563Z" w:id="2013616043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40E227C7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5Z" w:id="396513273">
            <w:rPr>
              <w:rFonts w:ascii="Calibri" w:hAnsi="Calibri" w:eastAsia="Calibri" w:cs="Calibri"/>
              <w:b w:val="0"/>
              <w:bCs w:val="0"/>
            </w:rPr>
          </w:rPrChange>
        </w:rPr>
        <w:t>System</w:t>
      </w:r>
      <w:r w:rsidRPr="4E4C4192" w:rsidR="40E227C7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5Z" w:id="1557293788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performs OCR on </w:t>
      </w:r>
      <w:r w:rsidRPr="4E4C4192" w:rsidR="41CE329D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6Z" w:id="1908418851">
            <w:rPr>
              <w:rFonts w:ascii="Calibri" w:hAnsi="Calibri" w:eastAsia="Calibri" w:cs="Calibri"/>
              <w:b w:val="0"/>
              <w:bCs w:val="0"/>
            </w:rPr>
          </w:rPrChange>
        </w:rPr>
        <w:t>the uploaded</w:t>
      </w:r>
      <w:r w:rsidRPr="4E4C4192" w:rsidR="75EC7945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6Z" w:id="651128611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</w:t>
      </w:r>
      <w:r w:rsidRPr="4E4C4192" w:rsidR="40E227C7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7Z" w:id="1419954397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email </w:t>
      </w:r>
      <w:r w:rsidRPr="4E4C4192" w:rsidR="40E227C7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8Z" w:id="2113233607">
            <w:rPr>
              <w:rFonts w:ascii="Calibri" w:hAnsi="Calibri" w:eastAsia="Calibri" w:cs="Calibri"/>
              <w:b w:val="0"/>
              <w:bCs w:val="0"/>
            </w:rPr>
          </w:rPrChange>
        </w:rPr>
        <w:t>body,</w:t>
      </w:r>
      <w:r w:rsidRPr="4E4C4192" w:rsidR="40E227C7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9Z" w:id="1318256920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user can copy </w:t>
      </w:r>
      <w:r w:rsidRPr="4E4C4192" w:rsidR="6C06BFEF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59Z" w:id="1462487461">
            <w:rPr>
              <w:rFonts w:ascii="Calibri" w:hAnsi="Calibri" w:eastAsia="Calibri" w:cs="Calibri"/>
              <w:b w:val="0"/>
              <w:bCs w:val="0"/>
            </w:rPr>
          </w:rPrChange>
        </w:rPr>
        <w:t>content</w:t>
      </w:r>
      <w:r w:rsidRPr="4E4C4192" w:rsidR="40E227C7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6Z" w:id="1123245797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</w:t>
      </w:r>
      <w:r w:rsidRPr="4E4C4192" w:rsidR="1605C99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61Z" w:id="1646787093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directly from the extracted text and </w:t>
      </w:r>
      <w:r w:rsidRPr="4E4C4192" w:rsidR="7127937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62Z" w:id="863435558">
            <w:rPr>
              <w:rFonts w:ascii="Calibri" w:hAnsi="Calibri" w:eastAsia="Calibri" w:cs="Calibri"/>
              <w:b w:val="0"/>
              <w:bCs w:val="0"/>
            </w:rPr>
          </w:rPrChange>
        </w:rPr>
        <w:t>paste it</w:t>
      </w:r>
      <w:r w:rsidRPr="4E4C4192" w:rsidR="1605C994">
        <w:rPr>
          <w:rFonts w:ascii="Calibri" w:hAnsi="Calibri" w:eastAsia="Calibri" w:cs="Calibri"/>
          <w:b w:val="0"/>
          <w:bCs w:val="0"/>
          <w:color w:val="E97132" w:themeColor="accent2" w:themeTint="FF" w:themeShade="FF"/>
          <w:rPrChange w:author="Eric See Kian Seng" w:date="2025-09-22T00:47:53.563Z" w:id="1547388694">
            <w:rPr>
              <w:rFonts w:ascii="Calibri" w:hAnsi="Calibri" w:eastAsia="Calibri" w:cs="Calibri"/>
              <w:b w:val="0"/>
              <w:bCs w:val="0"/>
            </w:rPr>
          </w:rPrChange>
        </w:rPr>
        <w:t xml:space="preserve"> into the Request form fields.</w:t>
      </w:r>
    </w:p>
    <w:p w:rsidR="40E227C7" w:rsidP="24A1B834" w:rsidRDefault="40E227C7" w14:paraId="69F6F88A" w14:textId="0F0F2092">
      <w:pPr>
        <w:pStyle w:val="ListParagraph"/>
        <w:numPr>
          <w:ilvl w:val="0"/>
          <w:numId w:val="49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0E227C7">
        <w:rPr>
          <w:rFonts w:ascii="Calibri" w:hAnsi="Calibri" w:eastAsia="Calibri" w:cs="Calibri"/>
          <w:b w:val="0"/>
          <w:bCs w:val="0"/>
        </w:rPr>
        <w:t>System auto-generates unique “99 Reference” ID</w:t>
      </w:r>
    </w:p>
    <w:p w:rsidR="40E227C7" w:rsidP="24A1B834" w:rsidRDefault="40E227C7" w14:paraId="0A01CE09" w14:textId="040128C2">
      <w:pPr>
        <w:pStyle w:val="ListParagraph"/>
        <w:numPr>
          <w:ilvl w:val="0"/>
          <w:numId w:val="49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0E227C7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0260108A" w14:textId="598A51D4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8D32F66" w:rsidP="24A1B834" w:rsidRDefault="68D32F66" w14:paraId="4398D273" w14:textId="11A30BA3">
      <w:pPr>
        <w:pStyle w:val="ListParagraph"/>
        <w:numPr>
          <w:ilvl w:val="0"/>
          <w:numId w:val="460"/>
        </w:numPr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4A1B834" w:rsidR="68D32F66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Duplicate from existing requests</w:t>
      </w:r>
    </w:p>
    <w:p w:rsidR="2D59F9DE" w:rsidP="24A1B834" w:rsidRDefault="2D59F9DE" w14:paraId="0D4266E5" w14:textId="316BE88B">
      <w:pPr>
        <w:pStyle w:val="ListParagraph"/>
        <w:numPr>
          <w:ilvl w:val="0"/>
          <w:numId w:val="458"/>
        </w:numPr>
        <w:rPr>
          <w:rFonts w:ascii="Calibri" w:hAnsi="Calibri" w:eastAsia="Calibri" w:cs="Calibri"/>
          <w:b w:val="1"/>
          <w:bCs w:val="1"/>
        </w:rPr>
      </w:pPr>
      <w:r w:rsidRPr="24A1B834" w:rsidR="68D32F66">
        <w:rPr>
          <w:rFonts w:ascii="Calibri" w:hAnsi="Calibri" w:eastAsia="Calibri" w:cs="Calibri"/>
          <w:b w:val="1"/>
          <w:bCs w:val="1"/>
        </w:rPr>
        <w:t>B</w:t>
      </w:r>
      <w:r w:rsidRPr="24A1B834" w:rsidR="2D59F9DE">
        <w:rPr>
          <w:rFonts w:ascii="Calibri" w:hAnsi="Calibri" w:eastAsia="Calibri" w:cs="Calibri"/>
          <w:b w:val="1"/>
          <w:bCs w:val="1"/>
        </w:rPr>
        <w:t xml:space="preserve">y </w:t>
      </w:r>
      <w:r w:rsidRPr="24A1B834" w:rsidR="43CC5B9B">
        <w:rPr>
          <w:rFonts w:ascii="Calibri" w:hAnsi="Calibri" w:eastAsia="Calibri" w:cs="Calibri"/>
          <w:b w:val="1"/>
          <w:bCs w:val="1"/>
        </w:rPr>
        <w:t>duplicate request</w:t>
      </w:r>
    </w:p>
    <w:p w:rsidR="2D59F9DE" w:rsidP="24A1B834" w:rsidRDefault="2D59F9DE" w14:paraId="34E4AF1F" w14:textId="3ACC226C">
      <w:pPr>
        <w:pStyle w:val="ListParagraph"/>
        <w:ind w:left="720"/>
        <w:rPr>
          <w:rFonts w:ascii="Calibri" w:hAnsi="Calibri" w:eastAsia="Calibri" w:cs="Calibri"/>
        </w:rPr>
      </w:pPr>
      <w:r w:rsidRPr="24A1B834" w:rsidR="2D59F9DE">
        <w:rPr>
          <w:rFonts w:ascii="Calibri" w:hAnsi="Calibri" w:eastAsia="Calibri" w:cs="Calibri"/>
        </w:rPr>
        <w:t xml:space="preserve">As </w:t>
      </w:r>
      <w:r w:rsidRPr="24A1B834" w:rsidR="10E6E1B7">
        <w:rPr>
          <w:rFonts w:ascii="Calibri" w:hAnsi="Calibri" w:eastAsia="Calibri" w:cs="Calibri"/>
        </w:rPr>
        <w:t>an</w:t>
      </w:r>
      <w:r w:rsidRPr="24A1B834" w:rsidR="2D59F9DE">
        <w:rPr>
          <w:rFonts w:ascii="Calibri" w:hAnsi="Calibri" w:eastAsia="Calibri" w:cs="Calibri"/>
        </w:rPr>
        <w:t xml:space="preserve"> OC/DOC, IC, </w:t>
      </w:r>
      <w:r w:rsidRPr="24A1B834" w:rsidR="1939635C">
        <w:rPr>
          <w:rFonts w:ascii="Calibri" w:hAnsi="Calibri" w:eastAsia="Calibri" w:cs="Calibri"/>
        </w:rPr>
        <w:t xml:space="preserve">or </w:t>
      </w:r>
      <w:r w:rsidRPr="24A1B834" w:rsidR="2D59F9DE">
        <w:rPr>
          <w:rFonts w:ascii="Calibri" w:hAnsi="Calibri" w:eastAsia="Calibri" w:cs="Calibri"/>
        </w:rPr>
        <w:t>User, I want to create a CDR Request</w:t>
      </w:r>
      <w:r w:rsidRPr="24A1B834" w:rsidR="66EBC4AC">
        <w:rPr>
          <w:rFonts w:ascii="Calibri" w:hAnsi="Calibri" w:eastAsia="Calibri" w:cs="Calibri"/>
        </w:rPr>
        <w:t>/CTC/SS</w:t>
      </w:r>
      <w:r w:rsidRPr="24A1B834" w:rsidR="2D59F9DE">
        <w:rPr>
          <w:rFonts w:ascii="Calibri" w:hAnsi="Calibri" w:eastAsia="Calibri" w:cs="Calibri"/>
        </w:rPr>
        <w:t xml:space="preserve"> by duplicating an existing one, then make necessary amendments and save it, so that </w:t>
      </w:r>
      <w:r w:rsidRPr="24A1B834" w:rsidR="2D59F9DE">
        <w:rPr>
          <w:rFonts w:ascii="Calibri" w:hAnsi="Calibri" w:eastAsia="Calibri" w:cs="Calibri"/>
        </w:rPr>
        <w:t>it's</w:t>
      </w:r>
      <w:r w:rsidRPr="24A1B834" w:rsidR="2D59F9DE">
        <w:rPr>
          <w:rFonts w:ascii="Calibri" w:hAnsi="Calibri" w:eastAsia="Calibri" w:cs="Calibri"/>
        </w:rPr>
        <w:t xml:space="preserve"> quicker and easier for me to create similar requests without </w:t>
      </w:r>
      <w:r w:rsidRPr="24A1B834" w:rsidR="2D59F9DE">
        <w:rPr>
          <w:rFonts w:ascii="Calibri" w:hAnsi="Calibri" w:eastAsia="Calibri" w:cs="Calibri"/>
        </w:rPr>
        <w:t>starting from scratch</w:t>
      </w:r>
      <w:r w:rsidRPr="24A1B834" w:rsidR="2D59F9DE">
        <w:rPr>
          <w:rFonts w:ascii="Calibri" w:hAnsi="Calibri" w:eastAsia="Calibri" w:cs="Calibri"/>
        </w:rPr>
        <w:t>.</w:t>
      </w:r>
    </w:p>
    <w:p w:rsidR="0874A6BC" w:rsidP="18CE9615" w:rsidRDefault="0874A6BC" w14:paraId="3943A483" w14:textId="1B809BF1">
      <w:pPr>
        <w:pStyle w:val="ListParagraph"/>
        <w:ind w:left="720"/>
        <w:rPr>
          <w:rFonts w:ascii="Calibri" w:hAnsi="Calibri" w:eastAsia="Calibri" w:cs="Calibri"/>
        </w:rPr>
      </w:pPr>
      <w:r w:rsidRPr="24A1B834" w:rsidR="0874A6BC">
        <w:rPr>
          <w:rFonts w:ascii="Calibri" w:hAnsi="Calibri" w:eastAsia="Calibri" w:cs="Calibri"/>
          <w:b w:val="1"/>
          <w:bCs w:val="1"/>
        </w:rPr>
        <w:t>A/C</w:t>
      </w:r>
    </w:p>
    <w:p w:rsidR="18CE9615" w:rsidP="24A1B834" w:rsidRDefault="18CE9615" w14:paraId="3840C2EB" w14:textId="0C225B93">
      <w:pPr>
        <w:pStyle w:val="ListParagraph"/>
        <w:numPr>
          <w:ilvl w:val="0"/>
          <w:numId w:val="497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</w:rPr>
      </w:pPr>
      <w:r w:rsidRPr="24A1B834" w:rsidR="0690C832">
        <w:rPr>
          <w:rFonts w:ascii="Calibri" w:hAnsi="Calibri" w:eastAsia="Calibri" w:cs="Calibri"/>
          <w:b w:val="0"/>
          <w:bCs w:val="0"/>
        </w:rPr>
        <w:t xml:space="preserve">User views list of Requests and select a Request to duplicate. </w:t>
      </w:r>
    </w:p>
    <w:p w:rsidR="18CE9615" w:rsidP="24A1B834" w:rsidRDefault="18CE9615" w14:paraId="1F983A79" w14:textId="35947430">
      <w:pPr>
        <w:pStyle w:val="ListParagraph"/>
        <w:numPr>
          <w:ilvl w:val="0"/>
          <w:numId w:val="497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</w:rPr>
      </w:pPr>
      <w:r w:rsidRPr="24A1B834" w:rsidR="0690C832">
        <w:rPr>
          <w:rFonts w:ascii="Calibri" w:hAnsi="Calibri" w:eastAsia="Calibri" w:cs="Calibri"/>
          <w:b w:val="0"/>
          <w:bCs w:val="0"/>
        </w:rPr>
        <w:t>Once duplicate:</w:t>
      </w:r>
    </w:p>
    <w:p w:rsidR="18CE9615" w:rsidP="24A1B834" w:rsidRDefault="18CE9615" w14:paraId="40A55DB3" w14:textId="50D35E16">
      <w:pPr>
        <w:pStyle w:val="ListParagraph"/>
        <w:numPr>
          <w:ilvl w:val="0"/>
          <w:numId w:val="498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</w:rPr>
      </w:pPr>
      <w:r w:rsidRPr="24A1B834" w:rsidR="0690C832">
        <w:rPr>
          <w:rFonts w:ascii="Calibri" w:hAnsi="Calibri" w:eastAsia="Calibri" w:cs="Calibri"/>
          <w:b w:val="0"/>
          <w:bCs w:val="0"/>
        </w:rPr>
        <w:t>System will auto-generate a new unique “99 Reference” ID</w:t>
      </w:r>
    </w:p>
    <w:p w:rsidR="18CE9615" w:rsidP="24A1B834" w:rsidRDefault="18CE9615" w14:paraId="07246CD1" w14:textId="1606A616">
      <w:pPr>
        <w:pStyle w:val="ListParagraph"/>
        <w:numPr>
          <w:ilvl w:val="0"/>
          <w:numId w:val="498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0690C832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</w:t>
      </w:r>
    </w:p>
    <w:p w:rsidR="18CE9615" w:rsidP="24A1B834" w:rsidRDefault="18CE9615" w14:paraId="52D4773C" w14:textId="3017E821">
      <w:pPr>
        <w:pStyle w:val="ListParagraph"/>
        <w:numPr>
          <w:ilvl w:val="0"/>
          <w:numId w:val="497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0690C83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 edits the form fields accordingly. </w:t>
      </w:r>
    </w:p>
    <w:p w:rsidR="18CE9615" w:rsidP="24A1B834" w:rsidRDefault="18CE9615" w14:paraId="17E0693D" w14:textId="146ED16D">
      <w:pPr>
        <w:pStyle w:val="ListParagraph"/>
        <w:suppressLineNumbers w:val="0"/>
        <w:spacing w:before="0" w:beforeAutospacing="off" w:after="160" w:afterAutospacing="off" w:line="279" w:lineRule="auto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8CE9615" w:rsidP="24A1B834" w:rsidRDefault="18CE9615" w14:paraId="18DADC38" w14:textId="5469850C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24A1B834" w:rsidR="3D2DDA1B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Save Request</w:t>
      </w:r>
    </w:p>
    <w:p w:rsidR="18CE9615" w:rsidP="24A1B834" w:rsidRDefault="18CE9615" w14:paraId="0230B8CF" w14:textId="5FF058CD">
      <w:pPr>
        <w:pStyle w:val="ListParagraph"/>
        <w:numPr>
          <w:ilvl w:val="0"/>
          <w:numId w:val="492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0690C832">
        <w:rPr>
          <w:rFonts w:ascii="Calibri" w:hAnsi="Calibri" w:eastAsia="Calibri" w:cs="Calibri"/>
          <w:b w:val="1"/>
          <w:bCs w:val="1"/>
        </w:rPr>
        <w:t xml:space="preserve">Validation Check </w:t>
      </w:r>
    </w:p>
    <w:p w:rsidR="18CE9615" w:rsidP="24A1B834" w:rsidRDefault="18CE9615" w14:paraId="408B49E1" w14:textId="4F374BE3">
      <w:pPr>
        <w:pStyle w:val="ListParagraph"/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>As an OC/DOC, IC, User, I want the system to validate my inputs and detect duplicate requests/TOIs, so that I avoid creating invalid or duplicate requests.</w:t>
      </w:r>
    </w:p>
    <w:p w:rsidR="18CE9615" w:rsidP="24A1B834" w:rsidRDefault="18CE9615" w14:paraId="0043FB16" w14:textId="00543E9C">
      <w:pPr>
        <w:pStyle w:val="Normal"/>
        <w:suppressLineNumbers w:val="0"/>
        <w:spacing w:before="0" w:beforeAutospacing="off" w:after="160" w:afterAutospacing="off" w:line="279" w:lineRule="auto"/>
        <w:ind w:left="0"/>
        <w:rPr>
          <w:rFonts w:ascii="Calibri" w:hAnsi="Calibri" w:eastAsia="Calibri" w:cs="Calibri"/>
          <w:b w:val="1"/>
          <w:bCs w:val="1"/>
        </w:rPr>
      </w:pPr>
      <w:r w:rsidRPr="24A1B834" w:rsidR="0690C832">
        <w:rPr>
          <w:rFonts w:ascii="Calibri" w:hAnsi="Calibri" w:eastAsia="Calibri" w:cs="Calibri"/>
          <w:b w:val="1"/>
          <w:bCs w:val="1"/>
        </w:rPr>
        <w:t>A/C</w:t>
      </w:r>
    </w:p>
    <w:p w:rsidR="18CE9615" w:rsidP="24A1B834" w:rsidRDefault="18CE9615" w14:paraId="4A07050F" w14:textId="4635F816">
      <w:pPr>
        <w:pStyle w:val="ListParagraph"/>
        <w:numPr>
          <w:ilvl w:val="0"/>
          <w:numId w:val="482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 xml:space="preserve">On save, system validates:  </w:t>
      </w:r>
    </w:p>
    <w:p w:rsidR="18CE9615" w:rsidP="24A1B834" w:rsidRDefault="18CE9615" w14:paraId="46F8E747" w14:textId="6C862DE1">
      <w:pPr>
        <w:pStyle w:val="ListParagraph"/>
        <w:numPr>
          <w:ilvl w:val="0"/>
          <w:numId w:val="483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 xml:space="preserve">Required fields: Display error if required fields missing. </w:t>
      </w:r>
    </w:p>
    <w:p w:rsidR="18CE9615" w:rsidP="24A1B834" w:rsidRDefault="18CE9615" w14:paraId="5F483B3C" w14:textId="2BC06459">
      <w:pPr>
        <w:pStyle w:val="ListParagraph"/>
        <w:numPr>
          <w:ilvl w:val="0"/>
          <w:numId w:val="483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>Duplicate Request (Level 1): If TOI + Telco + Data-to-whom + Request Period Start + Request Period End already exists → show message “Duplicate request detected.”</w:t>
      </w:r>
    </w:p>
    <w:p w:rsidR="18CE9615" w:rsidP="24A1B834" w:rsidRDefault="18CE9615" w14:paraId="56BB7DD1" w14:textId="3B7C7F08">
      <w:pPr>
        <w:pStyle w:val="ListParagraph"/>
        <w:numPr>
          <w:ilvl w:val="0"/>
          <w:numId w:val="483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>Duplicate TOI (Level 2): If multiple requests are found for the same TOI → system shows alert “Multiple requests found for same TOI” and displays a list of matching requests.</w:t>
      </w:r>
    </w:p>
    <w:p w:rsidR="18CE9615" w:rsidP="24A1B834" w:rsidRDefault="18CE9615" w14:paraId="13AB1171" w14:textId="01026660">
      <w:pPr>
        <w:pStyle w:val="ListParagraph"/>
        <w:suppressLineNumbers w:val="0"/>
        <w:spacing w:before="0" w:beforeAutospacing="off" w:after="160" w:afterAutospacing="off" w:line="279" w:lineRule="auto"/>
        <w:ind w:left="1800"/>
        <w:rPr>
          <w:rFonts w:ascii="Calibri" w:hAnsi="Calibri" w:eastAsia="Calibri" w:cs="Calibri"/>
        </w:rPr>
      </w:pPr>
    </w:p>
    <w:p w:rsidR="18CE9615" w:rsidP="24A1B834" w:rsidRDefault="18CE9615" w14:paraId="5F18B75A" w14:textId="09140552">
      <w:pPr>
        <w:pStyle w:val="ListParagraph"/>
        <w:numPr>
          <w:ilvl w:val="0"/>
          <w:numId w:val="493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0690C832">
        <w:rPr>
          <w:rFonts w:ascii="Calibri" w:hAnsi="Calibri" w:eastAsia="Calibri" w:cs="Calibri"/>
          <w:b w:val="1"/>
          <w:bCs w:val="1"/>
        </w:rPr>
        <w:t>Saving Request</w:t>
      </w:r>
    </w:p>
    <w:p w:rsidR="18CE9615" w:rsidP="24A1B834" w:rsidRDefault="18CE9615" w14:paraId="2E388C15" w14:textId="4CE823AA">
      <w:pPr>
        <w:pStyle w:val="Normal"/>
        <w:suppressLineNumbers w:val="0"/>
        <w:spacing w:before="0" w:beforeAutospacing="off" w:after="160" w:afterAutospacing="off" w:line="279" w:lineRule="auto"/>
        <w:ind w:left="720" w:firstLine="0"/>
        <w:rPr>
          <w:rFonts w:ascii="Calibri" w:hAnsi="Calibri" w:eastAsia="Calibri" w:cs="Calibri"/>
          <w:b w:val="0"/>
          <w:bCs w:val="0"/>
        </w:rPr>
      </w:pPr>
      <w:r w:rsidRPr="24A1B834" w:rsidR="0690C832">
        <w:rPr>
          <w:rFonts w:ascii="Calibri" w:hAnsi="Calibri" w:eastAsia="Calibri" w:cs="Calibri"/>
          <w:b w:val="0"/>
          <w:bCs w:val="0"/>
        </w:rPr>
        <w:t>As an OC/DOC, IC, or User, I want to save my request either as a draft or as a completed request, so that I can come back to finish later or confirm final submission.</w:t>
      </w:r>
    </w:p>
    <w:p w:rsidR="18CE9615" w:rsidP="24A1B834" w:rsidRDefault="18CE9615" w14:paraId="68D0BFD4" w14:textId="65FECBE3">
      <w:pPr>
        <w:pStyle w:val="Normal"/>
        <w:suppressLineNumbers w:val="0"/>
        <w:spacing w:before="0" w:beforeAutospacing="off" w:after="160" w:afterAutospacing="off" w:line="279" w:lineRule="auto"/>
        <w:ind w:left="0"/>
        <w:rPr>
          <w:rFonts w:ascii="Calibri" w:hAnsi="Calibri" w:eastAsia="Calibri" w:cs="Calibri"/>
          <w:b w:val="1"/>
          <w:bCs w:val="1"/>
        </w:rPr>
      </w:pPr>
      <w:r w:rsidRPr="24A1B834" w:rsidR="0690C832">
        <w:rPr>
          <w:rFonts w:ascii="Calibri" w:hAnsi="Calibri" w:eastAsia="Calibri" w:cs="Calibri"/>
          <w:b w:val="1"/>
          <w:bCs w:val="1"/>
        </w:rPr>
        <w:t>A/C</w:t>
      </w:r>
    </w:p>
    <w:p w:rsidR="18CE9615" w:rsidP="24A1B834" w:rsidRDefault="18CE9615" w14:paraId="2430E302" w14:textId="6B92E3F3">
      <w:pPr>
        <w:pStyle w:val="ListParagraph"/>
        <w:numPr>
          <w:ilvl w:val="0"/>
          <w:numId w:val="484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 xml:space="preserve">If Level 2 validation check fails (duplicate TOIs): User can save the request as Draft. </w:t>
      </w:r>
    </w:p>
    <w:p w:rsidR="18CE9615" w:rsidP="24A1B834" w:rsidRDefault="18CE9615" w14:paraId="3FA541F4" w14:textId="59C1DF58">
      <w:pPr>
        <w:pStyle w:val="ListParagraph"/>
        <w:numPr>
          <w:ilvl w:val="0"/>
          <w:numId w:val="486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>System stores request with status = “Draft”</w:t>
      </w:r>
    </w:p>
    <w:p w:rsidR="18CE9615" w:rsidP="24A1B834" w:rsidRDefault="18CE9615" w14:paraId="7BFD4BC7" w14:textId="0C0DAD6F">
      <w:pPr>
        <w:pStyle w:val="ListParagraph"/>
        <w:numPr>
          <w:ilvl w:val="0"/>
          <w:numId w:val="484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  <w:r w:rsidRPr="24A1B834" w:rsidR="0690C832">
        <w:rPr>
          <w:rFonts w:ascii="Calibri" w:hAnsi="Calibri" w:eastAsia="Calibri" w:cs="Calibri"/>
        </w:rPr>
        <w:t xml:space="preserve">If </w:t>
      </w:r>
      <w:r w:rsidRPr="24A1B834" w:rsidR="2302B920">
        <w:rPr>
          <w:rFonts w:ascii="Calibri" w:hAnsi="Calibri" w:eastAsia="Calibri" w:cs="Calibri"/>
        </w:rPr>
        <w:t>pass all validation checks</w:t>
      </w:r>
      <w:r w:rsidRPr="24A1B834" w:rsidR="0690C832">
        <w:rPr>
          <w:rFonts w:ascii="Calibri" w:hAnsi="Calibri" w:eastAsia="Calibri" w:cs="Calibri"/>
        </w:rPr>
        <w:t xml:space="preserve">: </w:t>
      </w:r>
    </w:p>
    <w:p w:rsidR="18CE9615" w:rsidP="24A1B834" w:rsidRDefault="18CE9615" w14:paraId="3E2D5902" w14:textId="48DE0A3C">
      <w:pPr>
        <w:pStyle w:val="ListParagraph"/>
        <w:numPr>
          <w:ilvl w:val="0"/>
          <w:numId w:val="485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sz w:val="24"/>
          <w:szCs w:val="24"/>
        </w:rPr>
      </w:pPr>
      <w:r w:rsidRPr="24A1B834" w:rsidR="0690C832">
        <w:rPr>
          <w:rFonts w:ascii="Calibri" w:hAnsi="Calibri" w:eastAsia="Calibri" w:cs="Calibri"/>
          <w:sz w:val="24"/>
          <w:szCs w:val="24"/>
        </w:rPr>
        <w:t>System saves the request with status = “New CDR Request Created” / “New SS Created” / “New CTC Created”</w:t>
      </w:r>
    </w:p>
    <w:p w:rsidR="18CE9615" w:rsidP="24A1B834" w:rsidRDefault="18CE9615" w14:paraId="3CFE9740" w14:textId="2611DACF">
      <w:pPr>
        <w:pStyle w:val="ListParagraph"/>
        <w:numPr>
          <w:ilvl w:val="0"/>
          <w:numId w:val="485"/>
        </w:numPr>
        <w:suppressLineNumbers w:val="0"/>
        <w:spacing w:before="240" w:beforeAutospacing="off" w:after="240" w:afterAutospacing="off" w:line="279" w:lineRule="auto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690C832">
        <w:rPr>
          <w:rFonts w:ascii="Calibri" w:hAnsi="Calibri" w:eastAsia="Calibri" w:cs="Calibri"/>
          <w:noProof w:val="0"/>
          <w:lang w:val="en-US"/>
        </w:rPr>
        <w:t>User receives a confirmation message.</w:t>
      </w:r>
    </w:p>
    <w:p w:rsidR="18CE9615" w:rsidP="24A1B834" w:rsidRDefault="18CE9615" w14:paraId="7D446262" w14:textId="265EA19C">
      <w:pPr>
        <w:pStyle w:val="ListParagraph"/>
        <w:numPr>
          <w:ilvl w:val="0"/>
          <w:numId w:val="485"/>
        </w:numPr>
        <w:suppressLineNumbers w:val="0"/>
        <w:spacing w:before="0" w:beforeAutospacing="off" w:after="160" w:afterAutospacing="off" w:line="279" w:lineRule="auto"/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690C832">
        <w:rPr>
          <w:rFonts w:ascii="Calibri" w:hAnsi="Calibri" w:eastAsia="Calibri" w:cs="Calibri"/>
          <w:noProof w:val="0"/>
          <w:lang w:val="en-US"/>
        </w:rPr>
        <w:t>System creates an audit log of the new request creation.</w:t>
      </w:r>
    </w:p>
    <w:p w:rsidR="18CE9615" w:rsidP="18194BC2" w:rsidRDefault="18CE9615" w14:paraId="0A4BB568" w14:textId="751BB7DE">
      <w:pPr>
        <w:pStyle w:val="Normal"/>
        <w:ind w:left="720"/>
        <w:rPr>
          <w:rFonts w:ascii="Calibri" w:hAnsi="Calibri" w:eastAsia="Calibri" w:cs="Calibri"/>
        </w:rPr>
      </w:pPr>
    </w:p>
    <w:p w:rsidR="18CE9615" w:rsidP="18194BC2" w:rsidRDefault="18CE9615" w14:paraId="757077D9" w14:textId="467AAA42">
      <w:pPr>
        <w:pStyle w:val="ListParagraph"/>
        <w:ind w:left="720"/>
        <w:rPr>
          <w:rFonts w:ascii="Calibri" w:hAnsi="Calibri" w:eastAsia="Calibri" w:cs="Calibri"/>
        </w:rPr>
      </w:pPr>
      <w:commentRangeStart w:id="690485116"/>
      <w:r w:rsidR="5D5DCFA7">
        <w:drawing>
          <wp:inline wp14:editId="7291CC9D" wp14:anchorId="21D04233">
            <wp:extent cx="5428802" cy="3810602"/>
            <wp:effectExtent l="0" t="0" r="0" b="0"/>
            <wp:docPr id="499565702" name="drawing" descr="A screenshot of a computer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1947888" name="drawing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8802" cy="3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90485116"/>
      <w:r>
        <w:rPr>
          <w:rStyle w:val="CommentReference"/>
        </w:rPr>
        <w:commentReference w:id="690485116"/>
      </w:r>
    </w:p>
    <w:p w:rsidR="2D59F9DE" w:rsidP="18CE9615" w:rsidRDefault="2D59F9DE" w14:paraId="62E3D38D" w14:textId="3411D5B3">
      <w:pPr>
        <w:pStyle w:val="ListParagraph"/>
        <w:rPr>
          <w:rFonts w:ascii="Calibri" w:hAnsi="Calibri" w:eastAsia="Calibri" w:cs="Calibri"/>
        </w:rPr>
      </w:pPr>
      <w:r w:rsidR="2D59F9DE">
        <w:drawing>
          <wp:inline wp14:editId="7981157F" wp14:anchorId="718B1256">
            <wp:extent cx="5408827" cy="3787914"/>
            <wp:effectExtent l="0" t="0" r="0" b="0"/>
            <wp:docPr id="1822456650" name="drawing" descr="A screenshot of a computer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45421" name="drawing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08827" cy="378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59F9DE" w:rsidP="24A1B834" w:rsidRDefault="2D59F9DE" w14:paraId="18D86EFE" w14:textId="12DF4845">
      <w:pPr>
        <w:pStyle w:val="ListParagraph"/>
        <w:rPr>
          <w:rFonts w:ascii="Calibri" w:hAnsi="Calibri" w:eastAsia="Calibri" w:cs="Calibri"/>
          <w:noProof w:val="0"/>
          <w:lang w:val="en-US"/>
        </w:rPr>
      </w:pPr>
      <w:r w:rsidR="2D59F9DE">
        <w:drawing>
          <wp:inline wp14:editId="6B52149F" wp14:anchorId="513C7E0C">
            <wp:extent cx="5609326" cy="3811465"/>
            <wp:effectExtent l="0" t="0" r="0" b="0"/>
            <wp:docPr id="1349191965" name="drawing" descr="A screenshot of a computer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8455073" name="drawing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326" cy="38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1B834" w:rsidP="24A1B834" w:rsidRDefault="24A1B834" w14:paraId="2F2F0022" w14:textId="533ECC09">
      <w:pPr>
        <w:pStyle w:val="ListParagraph"/>
        <w:rPr>
          <w:rFonts w:ascii="Calibri" w:hAnsi="Calibri" w:eastAsia="Calibri" w:cs="Calibri"/>
          <w:noProof w:val="0"/>
          <w:lang w:val="en-US"/>
        </w:rPr>
      </w:pPr>
    </w:p>
    <w:p w:rsidR="6A37648E" w:rsidP="24A1B834" w:rsidRDefault="6A37648E" w14:paraId="738BE2B3" w14:textId="2345955B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4E4C4192" w:rsidR="6A37648E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Urgent Request Creation</w:t>
      </w:r>
      <w:r w:rsidRPr="4E4C4192" w:rsidR="4792A3E0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 – </w:t>
      </w:r>
      <w:r w:rsidRPr="4E4C4192" w:rsidR="4792A3E0">
        <w:rPr>
          <w:rFonts w:ascii="Calibri" w:hAnsi="Calibri" w:eastAsia="Calibri" w:cs="Calibri"/>
          <w:b w:val="1"/>
          <w:bCs w:val="1"/>
          <w:sz w:val="24"/>
          <w:szCs w:val="24"/>
          <w:highlight w:val="green"/>
          <w:rPrChange w:author="Eric See Kian Seng" w:date="2025-09-22T00:50:22.314Z" w:id="2142622990">
            <w:rPr>
              <w:rFonts w:ascii="Calibri" w:hAnsi="Calibri" w:eastAsia="Calibri" w:cs="Calibri"/>
              <w:b w:val="1"/>
              <w:bCs w:val="1"/>
              <w:sz w:val="24"/>
              <w:szCs w:val="24"/>
              <w:highlight w:val="yellow"/>
            </w:rPr>
          </w:rPrChange>
        </w:rPr>
        <w:t>Urgent CDR Request, Urgent SS</w:t>
      </w:r>
      <w:r w:rsidRPr="4E4C4192" w:rsidR="4792A3E0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 </w:t>
      </w:r>
    </w:p>
    <w:p w:rsidR="3D0458CB" w:rsidP="24A1B834" w:rsidRDefault="3D0458CB" w14:paraId="2F54E6FB" w14:textId="2B26E85D">
      <w:pPr>
        <w:pStyle w:val="ListParagraph"/>
        <w:numPr>
          <w:ilvl w:val="0"/>
          <w:numId w:val="465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3D0458CB">
        <w:rPr>
          <w:rFonts w:ascii="Calibri" w:hAnsi="Calibri" w:eastAsia="Calibri" w:cs="Calibri"/>
          <w:b w:val="1"/>
          <w:bCs w:val="1"/>
          <w:sz w:val="24"/>
          <w:szCs w:val="24"/>
        </w:rPr>
        <w:t>Manual key in</w:t>
      </w:r>
    </w:p>
    <w:p w:rsidR="3D0458CB" w:rsidP="24A1B834" w:rsidRDefault="3D0458CB" w14:paraId="15F9EFE7" w14:textId="3E8AF4C5">
      <w:pPr>
        <w:pStyle w:val="ListParagraph"/>
        <w:numPr>
          <w:ilvl w:val="0"/>
          <w:numId w:val="466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3D0458CB">
        <w:rPr>
          <w:rFonts w:ascii="Calibri" w:hAnsi="Calibri" w:eastAsia="Calibri" w:cs="Calibri"/>
          <w:b w:val="1"/>
          <w:bCs w:val="1"/>
          <w:sz w:val="24"/>
          <w:szCs w:val="24"/>
        </w:rPr>
        <w:t>Create Manually</w:t>
      </w:r>
    </w:p>
    <w:p w:rsidR="3D0458CB" w:rsidP="24A1B834" w:rsidRDefault="3D0458CB" w14:paraId="40B639C3" w14:textId="427D0962">
      <w:pPr>
        <w:pStyle w:val="ListParagraph"/>
        <w:rPr>
          <w:rFonts w:ascii="Calibri" w:hAnsi="Calibri" w:eastAsia="Calibri" w:cs="Calibri"/>
        </w:rPr>
      </w:pPr>
      <w:r w:rsidRPr="24A1B834" w:rsidR="3D0458CB">
        <w:rPr>
          <w:rFonts w:ascii="Calibri" w:hAnsi="Calibri" w:eastAsia="Calibri" w:cs="Calibri"/>
        </w:rPr>
        <w:t>As an OC/DOC, IC, User, I want to create an urgent CDR Request/SS Request by manually filling in request form fields, so that I can input request details when upload options are not suitable or available.</w:t>
      </w:r>
    </w:p>
    <w:p w:rsidR="3D0458CB" w:rsidP="24A1B834" w:rsidRDefault="3D0458CB" w14:paraId="27E18EEE" w14:textId="168FF1BF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3D0458CB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712D16E8" w:rsidP="24A1B834" w:rsidRDefault="712D16E8" w14:paraId="41DD5A84" w14:textId="7596A1A4">
      <w:pPr>
        <w:pStyle w:val="ListParagraph"/>
        <w:numPr>
          <w:ilvl w:val="0"/>
          <w:numId w:val="46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712D16E8">
        <w:rPr>
          <w:rFonts w:ascii="Calibri" w:hAnsi="Calibri" w:eastAsia="Calibri" w:cs="Calibri"/>
          <w:b w:val="0"/>
          <w:bCs w:val="0"/>
          <w:sz w:val="24"/>
          <w:szCs w:val="24"/>
        </w:rPr>
        <w:t>User</w:t>
      </w:r>
      <w:r w:rsidRPr="24A1B834" w:rsidR="712D16E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navigate to “New Request” page to create a new request</w:t>
      </w:r>
      <w:r w:rsidRPr="24A1B834" w:rsidR="62C78BCC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712D16E8" w:rsidP="24A1B834" w:rsidRDefault="712D16E8" w14:paraId="59485FE9" w14:textId="0A5841BF">
      <w:pPr>
        <w:pStyle w:val="ListParagraph"/>
        <w:numPr>
          <w:ilvl w:val="0"/>
          <w:numId w:val="46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712D16E8">
        <w:rPr>
          <w:rFonts w:ascii="Calibri" w:hAnsi="Calibri" w:eastAsia="Calibri" w:cs="Calibri"/>
          <w:b w:val="0"/>
          <w:bCs w:val="0"/>
        </w:rPr>
        <w:t xml:space="preserve">System to auto-generate “99 Reference” </w:t>
      </w:r>
    </w:p>
    <w:p w:rsidR="712D16E8" w:rsidP="24A1B834" w:rsidRDefault="712D16E8" w14:paraId="642B67DB" w14:textId="07D0CA8C">
      <w:pPr>
        <w:pStyle w:val="ListParagraph"/>
        <w:numPr>
          <w:ilvl w:val="0"/>
          <w:numId w:val="46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712D16E8">
        <w:rPr>
          <w:rFonts w:ascii="Calibri" w:hAnsi="Calibri" w:eastAsia="Calibri" w:cs="Calibri"/>
          <w:b w:val="0"/>
          <w:bCs w:val="0"/>
        </w:rPr>
        <w:t xml:space="preserve">System to auto populate “Data-to-whom" field based on the “Requesting Officer” and vice versa (Refer to </w:t>
      </w:r>
      <w:hyperlink r:id="R23133e5f0c61490a">
        <w:r w:rsidRPr="24A1B834" w:rsidR="712D16E8">
          <w:rPr>
            <w:rStyle w:val="Hyperlink"/>
            <w:rFonts w:ascii="Calibri" w:hAnsi="Calibri" w:eastAsia="Calibri" w:cs="Calibri"/>
            <w:b w:val="0"/>
            <w:bCs w:val="0"/>
          </w:rPr>
          <w:t>Annex 6b</w:t>
        </w:r>
      </w:hyperlink>
      <w:r w:rsidRPr="24A1B834" w:rsidR="712D16E8">
        <w:rPr>
          <w:rFonts w:ascii="Calibri" w:hAnsi="Calibri" w:eastAsia="Calibri" w:cs="Calibri"/>
          <w:b w:val="0"/>
          <w:bCs w:val="0"/>
        </w:rPr>
        <w:t>)</w:t>
      </w:r>
    </w:p>
    <w:p w:rsidR="712D16E8" w:rsidP="24A1B834" w:rsidRDefault="712D16E8" w14:paraId="178B96CE" w14:textId="2528D5BD">
      <w:pPr>
        <w:pStyle w:val="ListParagraph"/>
        <w:numPr>
          <w:ilvl w:val="0"/>
          <w:numId w:val="46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712D16E8">
        <w:rPr>
          <w:rFonts w:ascii="Calibri" w:hAnsi="Calibri" w:eastAsia="Calibri" w:cs="Calibri"/>
          <w:b w:val="0"/>
          <w:bCs w:val="0"/>
        </w:rPr>
        <w:t xml:space="preserve">User manually input values into form fields or select from dropdown values. </w:t>
      </w:r>
    </w:p>
    <w:p w:rsidR="6D74B39C" w:rsidP="24A1B834" w:rsidRDefault="6D74B39C" w14:paraId="463A3F3E" w14:textId="7AABBEF5">
      <w:pPr>
        <w:pStyle w:val="ListParagraph"/>
        <w:numPr>
          <w:ilvl w:val="0"/>
          <w:numId w:val="467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D74B39C">
        <w:rPr>
          <w:rFonts w:ascii="Calibri" w:hAnsi="Calibri" w:eastAsia="Calibri" w:cs="Calibri"/>
          <w:b w:val="0"/>
          <w:bCs w:val="0"/>
          <w:sz w:val="24"/>
          <w:szCs w:val="24"/>
        </w:rPr>
        <w:t>To mark an urgent CDR/SS request:</w:t>
      </w:r>
    </w:p>
    <w:p w:rsidR="6D74B39C" w:rsidP="24A1B834" w:rsidRDefault="6D74B39C" w14:paraId="0271AA5C" w14:textId="22298104">
      <w:pPr>
        <w:pStyle w:val="ListParagraph"/>
        <w:numPr>
          <w:ilvl w:val="0"/>
          <w:numId w:val="50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6D74B39C">
        <w:rPr>
          <w:rFonts w:ascii="Calibri" w:hAnsi="Calibri" w:eastAsia="Calibri" w:cs="Calibri"/>
          <w:b w:val="0"/>
          <w:bCs w:val="0"/>
          <w:sz w:val="24"/>
          <w:szCs w:val="24"/>
        </w:rPr>
        <w:t>User can mark a request as urgent by checking the “Urgent (Routine)” checkbox.</w:t>
      </w:r>
    </w:p>
    <w:p w:rsidR="6D74B39C" w:rsidP="24A1B834" w:rsidRDefault="6D74B39C" w14:paraId="1A1D8CE5" w14:textId="47A263E2">
      <w:pPr>
        <w:pStyle w:val="ListParagraph"/>
        <w:numPr>
          <w:ilvl w:val="0"/>
          <w:numId w:val="50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6D74B39C">
        <w:rPr>
          <w:rFonts w:ascii="Calibri" w:hAnsi="Calibri" w:eastAsia="Calibri" w:cs="Calibri"/>
          <w:noProof w:val="0"/>
          <w:lang w:val="en-US"/>
        </w:rPr>
        <w:t>User must select a value in the “Request via” dropdown field.</w:t>
      </w:r>
    </w:p>
    <w:p w:rsidR="24A1B834" w:rsidP="24A1B834" w:rsidRDefault="24A1B834" w14:paraId="4A66E937" w14:textId="0783C427">
      <w:pPr>
        <w:pStyle w:val="ListParagraph"/>
        <w:ind w:left="180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799C772" w:rsidP="24A1B834" w:rsidRDefault="1799C772" w14:paraId="6829E912" w14:textId="7DE5BD94">
      <w:pPr>
        <w:pStyle w:val="ListParagraph"/>
        <w:numPr>
          <w:ilvl w:val="0"/>
          <w:numId w:val="465"/>
        </w:numPr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4A1B834" w:rsidR="1799C772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Import form with structured data (Auto-populate)</w:t>
      </w:r>
    </w:p>
    <w:p w:rsidR="1799C772" w:rsidP="24A1B834" w:rsidRDefault="1799C772" w14:paraId="1DB6A89D" w14:textId="63E6C62D">
      <w:pPr>
        <w:pStyle w:val="ListParagraph"/>
        <w:numPr>
          <w:ilvl w:val="0"/>
          <w:numId w:val="501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Upload PDF Form</w:t>
      </w:r>
    </w:p>
    <w:p w:rsidR="1799C772" w:rsidP="24A1B834" w:rsidRDefault="1799C772" w14:paraId="357FF2CD" w14:textId="1A65969E">
      <w:pPr>
        <w:pStyle w:val="ListParagraph"/>
        <w:rPr>
          <w:rFonts w:ascii="Calibri" w:hAnsi="Calibri" w:eastAsia="Calibri" w:cs="Calibri"/>
          <w:b w:val="1"/>
          <w:bCs w:val="1"/>
        </w:rPr>
      </w:pPr>
      <w:r w:rsidRPr="24A1B834" w:rsidR="1799C772">
        <w:rPr>
          <w:rFonts w:ascii="Calibri" w:hAnsi="Calibri" w:eastAsia="Calibri" w:cs="Calibri"/>
        </w:rPr>
        <w:t>As an OC/DOC, IC, User, I want to upload a CDR Request/CTC/SS from scanned Request Form (PDF) and using OCR to extract data, so that I can reduce manual input when working with scanned documents.</w:t>
      </w:r>
    </w:p>
    <w:p w:rsidR="1799C772" w:rsidP="24A1B834" w:rsidRDefault="1799C772" w14:paraId="113048E8" w14:textId="0FE3B7A4">
      <w:pPr>
        <w:pStyle w:val="ListParagraph"/>
        <w:rPr>
          <w:rFonts w:ascii="Calibri" w:hAnsi="Calibri" w:eastAsia="Calibri" w:cs="Calibri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A/C</w:t>
      </w:r>
    </w:p>
    <w:p w:rsidR="1799C772" w:rsidP="24A1B834" w:rsidRDefault="1799C772" w14:paraId="1435CB6F" w14:textId="6A0E63BA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navigates to “New Request” page to create a new request.</w:t>
      </w:r>
    </w:p>
    <w:p w:rsidR="1799C772" w:rsidP="24A1B834" w:rsidRDefault="1799C772" w14:paraId="68E14252" w14:textId="3BE4111E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uploads / drag and drop PDF form</w:t>
      </w:r>
    </w:p>
    <w:p w:rsidR="1799C772" w:rsidP="24A1B834" w:rsidRDefault="1799C772" w14:paraId="3E46DC0E" w14:textId="01BF3447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runs OCR to extract key fields from uploaded PDF and auto populates fields in Request.</w:t>
      </w:r>
    </w:p>
    <w:p w:rsidR="1799C772" w:rsidP="24A1B834" w:rsidRDefault="1799C772" w14:paraId="304A9DDF" w14:textId="2188B6E7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 xml:space="preserve">Form fields </w:t>
      </w:r>
      <w:r w:rsidRPr="24A1B834" w:rsidR="1799C772">
        <w:rPr>
          <w:rFonts w:ascii="Calibri" w:hAnsi="Calibri" w:eastAsia="Calibri" w:cs="Calibri"/>
          <w:b w:val="0"/>
          <w:bCs w:val="0"/>
        </w:rPr>
        <w:t>remain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editable after auto-mapping, allowing users to correct or </w:t>
      </w:r>
      <w:r w:rsidRPr="24A1B834" w:rsidR="1799C772">
        <w:rPr>
          <w:rFonts w:ascii="Calibri" w:hAnsi="Calibri" w:eastAsia="Calibri" w:cs="Calibri"/>
          <w:b w:val="0"/>
          <w:bCs w:val="0"/>
        </w:rPr>
        <w:t>modify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the data.</w:t>
      </w:r>
    </w:p>
    <w:p w:rsidR="370E5A9B" w:rsidP="24A1B834" w:rsidRDefault="370E5A9B" w14:paraId="13986ECC" w14:textId="0335EB92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370E5A9B">
        <w:rPr>
          <w:rFonts w:ascii="Calibri" w:hAnsi="Calibri" w:eastAsia="Calibri" w:cs="Calibri"/>
          <w:b w:val="0"/>
          <w:bCs w:val="0"/>
          <w:sz w:val="24"/>
          <w:szCs w:val="24"/>
        </w:rPr>
        <w:t>To mark an urgent CDR/SS request:</w:t>
      </w:r>
    </w:p>
    <w:p w:rsidR="370E5A9B" w:rsidP="24A1B834" w:rsidRDefault="370E5A9B" w14:paraId="11A6938B" w14:textId="1C835D0C">
      <w:pPr>
        <w:pStyle w:val="ListParagraph"/>
        <w:numPr>
          <w:ilvl w:val="0"/>
          <w:numId w:val="50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370E5A9B">
        <w:rPr>
          <w:rFonts w:ascii="Calibri" w:hAnsi="Calibri" w:eastAsia="Calibri" w:cs="Calibri"/>
          <w:b w:val="0"/>
          <w:bCs w:val="0"/>
          <w:sz w:val="24"/>
          <w:szCs w:val="24"/>
        </w:rPr>
        <w:t>User can mark a request as urgent by checking the “Urgent (Routine)” checkbox.</w:t>
      </w:r>
    </w:p>
    <w:p w:rsidR="370E5A9B" w:rsidP="24A1B834" w:rsidRDefault="370E5A9B" w14:paraId="511F4B52" w14:textId="0886C2BE">
      <w:pPr>
        <w:pStyle w:val="ListParagraph"/>
        <w:numPr>
          <w:ilvl w:val="0"/>
          <w:numId w:val="50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370E5A9B">
        <w:rPr>
          <w:rFonts w:ascii="Calibri" w:hAnsi="Calibri" w:eastAsia="Calibri" w:cs="Calibri"/>
          <w:noProof w:val="0"/>
          <w:lang w:val="en-US"/>
        </w:rPr>
        <w:t>User must select a value in the “Request via” dropdown field.</w:t>
      </w:r>
    </w:p>
    <w:p w:rsidR="1799C772" w:rsidP="24A1B834" w:rsidRDefault="1799C772" w14:paraId="0EF86444" w14:textId="0F0F2092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auto-generates unique “99 Reference” ID</w:t>
      </w:r>
    </w:p>
    <w:p w:rsidR="1799C772" w:rsidP="24A1B834" w:rsidRDefault="1799C772" w14:paraId="4FBB5874" w14:textId="757FFAB6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08872083" w14:textId="447ACE16">
      <w:pPr>
        <w:pStyle w:val="ListParagraph"/>
        <w:rPr>
          <w:rFonts w:ascii="Calibri" w:hAnsi="Calibri" w:eastAsia="Calibri" w:cs="Calibri"/>
          <w:b w:val="1"/>
          <w:bCs w:val="1"/>
        </w:rPr>
      </w:pPr>
    </w:p>
    <w:p w:rsidR="1799C772" w:rsidP="24A1B834" w:rsidRDefault="1799C772" w14:paraId="3FCC3AF3" w14:textId="39B305CA">
      <w:pPr>
        <w:pStyle w:val="ListParagraph"/>
        <w:numPr>
          <w:ilvl w:val="0"/>
          <w:numId w:val="501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Upload Excel Form</w:t>
      </w:r>
    </w:p>
    <w:p w:rsidR="1799C772" w:rsidP="24A1B834" w:rsidRDefault="1799C772" w14:paraId="371D0E41" w14:textId="24AA9E6E">
      <w:pPr>
        <w:pStyle w:val="ListParagraph"/>
        <w:rPr>
          <w:rFonts w:ascii="Calibri" w:hAnsi="Calibri" w:eastAsia="Calibri" w:cs="Calibri"/>
        </w:rPr>
      </w:pPr>
      <w:r w:rsidRPr="24A1B834" w:rsidR="1799C772">
        <w:rPr>
          <w:rFonts w:ascii="Calibri" w:hAnsi="Calibri" w:eastAsia="Calibri" w:cs="Calibri"/>
        </w:rPr>
        <w:t>As an OC/DOC, IC, User, I want to upload a CDR Request/CTC/SS from Excel/Word format, so that I can reduce manual input when working with structured data documents.</w:t>
      </w:r>
    </w:p>
    <w:p w:rsidR="1799C772" w:rsidP="24A1B834" w:rsidRDefault="1799C772" w14:paraId="358EECB5" w14:textId="55C5CFC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A/C</w:t>
      </w:r>
    </w:p>
    <w:p w:rsidR="1799C772" w:rsidP="24A1B834" w:rsidRDefault="1799C772" w14:paraId="460DAC67" w14:textId="68A5B0D2">
      <w:pPr>
        <w:pStyle w:val="ListParagraph"/>
        <w:numPr>
          <w:ilvl w:val="0"/>
          <w:numId w:val="50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navigates to “New Request” page to create a new request.</w:t>
      </w:r>
    </w:p>
    <w:p w:rsidR="1799C772" w:rsidP="24A1B834" w:rsidRDefault="1799C772" w14:paraId="2BE3237C" w14:textId="4607D585">
      <w:pPr>
        <w:pStyle w:val="ListParagraph"/>
        <w:numPr>
          <w:ilvl w:val="0"/>
          <w:numId w:val="50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 uploads / drag and drop form with Excel/Word format </w:t>
      </w:r>
    </w:p>
    <w:p w:rsidR="1799C772" w:rsidP="24A1B834" w:rsidRDefault="1799C772" w14:paraId="3DA4DA3F" w14:textId="5BA85A4E">
      <w:pPr>
        <w:pStyle w:val="ListParagraph"/>
        <w:numPr>
          <w:ilvl w:val="0"/>
          <w:numId w:val="506"/>
        </w:numPr>
        <w:rPr>
          <w:rFonts w:ascii="Calibri" w:hAnsi="Calibri" w:eastAsia="Calibri" w:cs="Calibri"/>
          <w:b w:val="0"/>
          <w:bCs w:val="0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extracts key fields from uploaded form and auto populates fields in Request.</w:t>
      </w:r>
    </w:p>
    <w:p w:rsidR="1799C772" w:rsidP="24A1B834" w:rsidRDefault="1799C772" w14:paraId="5B66661C" w14:textId="2188B6E7">
      <w:pPr>
        <w:pStyle w:val="ListParagraph"/>
        <w:numPr>
          <w:ilvl w:val="0"/>
          <w:numId w:val="50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 xml:space="preserve">Form fields </w:t>
      </w:r>
      <w:r w:rsidRPr="24A1B834" w:rsidR="1799C772">
        <w:rPr>
          <w:rFonts w:ascii="Calibri" w:hAnsi="Calibri" w:eastAsia="Calibri" w:cs="Calibri"/>
          <w:b w:val="0"/>
          <w:bCs w:val="0"/>
        </w:rPr>
        <w:t>remain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editable after auto-mapping, allowing users to correct or </w:t>
      </w:r>
      <w:r w:rsidRPr="24A1B834" w:rsidR="1799C772">
        <w:rPr>
          <w:rFonts w:ascii="Calibri" w:hAnsi="Calibri" w:eastAsia="Calibri" w:cs="Calibri"/>
          <w:b w:val="0"/>
          <w:bCs w:val="0"/>
        </w:rPr>
        <w:t>modify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the data.</w:t>
      </w:r>
    </w:p>
    <w:p w:rsidR="0D508EE8" w:rsidP="24A1B834" w:rsidRDefault="0D508EE8" w14:paraId="5382B937" w14:textId="22E6516B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0D508EE8">
        <w:rPr>
          <w:rFonts w:ascii="Calibri" w:hAnsi="Calibri" w:eastAsia="Calibri" w:cs="Calibri"/>
          <w:b w:val="0"/>
          <w:bCs w:val="0"/>
          <w:sz w:val="24"/>
          <w:szCs w:val="24"/>
        </w:rPr>
        <w:t>To mark an urgent CDR/SS request:</w:t>
      </w:r>
    </w:p>
    <w:p w:rsidR="0D508EE8" w:rsidP="24A1B834" w:rsidRDefault="0D508EE8" w14:paraId="0BCDA545" w14:textId="29E85AF9">
      <w:pPr>
        <w:pStyle w:val="ListParagraph"/>
        <w:numPr>
          <w:ilvl w:val="0"/>
          <w:numId w:val="50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D508EE8">
        <w:rPr>
          <w:rFonts w:ascii="Calibri" w:hAnsi="Calibri" w:eastAsia="Calibri" w:cs="Calibri"/>
          <w:b w:val="0"/>
          <w:bCs w:val="0"/>
          <w:sz w:val="24"/>
          <w:szCs w:val="24"/>
        </w:rPr>
        <w:t>User can mark a request as urgent by checking the “Urgent (Routine)” checkbox.</w:t>
      </w:r>
    </w:p>
    <w:p w:rsidR="0D508EE8" w:rsidP="24A1B834" w:rsidRDefault="0D508EE8" w14:paraId="7CE5E206" w14:textId="4650FD4D">
      <w:pPr>
        <w:pStyle w:val="ListParagraph"/>
        <w:numPr>
          <w:ilvl w:val="0"/>
          <w:numId w:val="50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D508EE8">
        <w:rPr>
          <w:rFonts w:ascii="Calibri" w:hAnsi="Calibri" w:eastAsia="Calibri" w:cs="Calibri"/>
          <w:noProof w:val="0"/>
          <w:lang w:val="en-US"/>
        </w:rPr>
        <w:t>User must select a value in the “Request via” dropdown field.</w:t>
      </w:r>
    </w:p>
    <w:p w:rsidR="1799C772" w:rsidP="24A1B834" w:rsidRDefault="1799C772" w14:paraId="03021483" w14:textId="0F0F2092">
      <w:pPr>
        <w:pStyle w:val="ListParagraph"/>
        <w:numPr>
          <w:ilvl w:val="0"/>
          <w:numId w:val="50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auto-generates unique “99 Reference” ID</w:t>
      </w:r>
    </w:p>
    <w:p w:rsidR="1799C772" w:rsidP="24A1B834" w:rsidRDefault="1799C772" w14:paraId="74FEAFE3" w14:textId="21FC8E9B">
      <w:pPr>
        <w:pStyle w:val="ListParagraph"/>
        <w:numPr>
          <w:ilvl w:val="0"/>
          <w:numId w:val="50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6B5495E6" w14:textId="301F0BDE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799C772" w:rsidP="24A1B834" w:rsidRDefault="1799C772" w14:paraId="76924C8D" w14:textId="55EB9347">
      <w:pPr>
        <w:pStyle w:val="ListParagraph"/>
        <w:numPr>
          <w:ilvl w:val="0"/>
          <w:numId w:val="501"/>
        </w:numPr>
        <w:rPr>
          <w:rFonts w:ascii="Calibri" w:hAnsi="Calibri" w:eastAsia="Calibri" w:cs="Calibri"/>
          <w:b w:val="1"/>
          <w:bCs w:val="1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Upload Email Content/Body</w:t>
      </w:r>
    </w:p>
    <w:p w:rsidR="1799C772" w:rsidP="24A1B834" w:rsidRDefault="1799C772" w14:paraId="7F85312D" w14:textId="7E79A65A">
      <w:pPr>
        <w:pStyle w:val="ListParagraph"/>
        <w:rPr>
          <w:rFonts w:ascii="Calibri" w:hAnsi="Calibri" w:eastAsia="Calibri" w:cs="Calibri"/>
        </w:rPr>
      </w:pPr>
      <w:r w:rsidRPr="24A1B834" w:rsidR="1799C772">
        <w:rPr>
          <w:rFonts w:ascii="Calibri" w:hAnsi="Calibri" w:eastAsia="Calibri" w:cs="Calibri"/>
        </w:rPr>
        <w:t>As an OC/DOC, IC, User, I want to upload a CDR Request/CTC/SS from .MSG/PDF email format, so that I can reduce manual input when working with structured data documents.</w:t>
      </w:r>
    </w:p>
    <w:p w:rsidR="1799C772" w:rsidP="24A1B834" w:rsidRDefault="1799C772" w14:paraId="47AB60E7" w14:textId="55C5CFC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A/C</w:t>
      </w:r>
    </w:p>
    <w:p w:rsidR="1799C772" w:rsidP="24A1B834" w:rsidRDefault="1799C772" w14:paraId="21339366" w14:textId="68A5B0D2">
      <w:pPr>
        <w:pStyle w:val="ListParagraph"/>
        <w:numPr>
          <w:ilvl w:val="0"/>
          <w:numId w:val="5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navigates to “New Request” page to create a new request.</w:t>
      </w:r>
    </w:p>
    <w:p w:rsidR="1799C772" w:rsidP="24A1B834" w:rsidRDefault="1799C772" w14:paraId="06A0B138" w14:textId="578A604E">
      <w:pPr>
        <w:pStyle w:val="ListParagraph"/>
        <w:numPr>
          <w:ilvl w:val="0"/>
          <w:numId w:val="5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saves email as PDF/.MSG and uploads / drag and drop into system.</w:t>
      </w:r>
    </w:p>
    <w:p w:rsidR="1799C772" w:rsidP="24A1B834" w:rsidRDefault="1799C772" w14:paraId="6CA59A36" w14:textId="40529385">
      <w:pPr>
        <w:pStyle w:val="ListParagraph"/>
        <w:numPr>
          <w:ilvl w:val="0"/>
          <w:numId w:val="5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extracts key fields from uploaded form and auto populates fields in Request.</w:t>
      </w:r>
    </w:p>
    <w:p w:rsidR="1799C772" w:rsidP="24A1B834" w:rsidRDefault="1799C772" w14:paraId="52537805" w14:textId="2188B6E7">
      <w:pPr>
        <w:pStyle w:val="ListParagraph"/>
        <w:numPr>
          <w:ilvl w:val="0"/>
          <w:numId w:val="512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 xml:space="preserve">Form fields </w:t>
      </w:r>
      <w:r w:rsidRPr="24A1B834" w:rsidR="1799C772">
        <w:rPr>
          <w:rFonts w:ascii="Calibri" w:hAnsi="Calibri" w:eastAsia="Calibri" w:cs="Calibri"/>
          <w:b w:val="0"/>
          <w:bCs w:val="0"/>
        </w:rPr>
        <w:t>remain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editable after auto-mapping, allowing users to correct or </w:t>
      </w:r>
      <w:r w:rsidRPr="24A1B834" w:rsidR="1799C772">
        <w:rPr>
          <w:rFonts w:ascii="Calibri" w:hAnsi="Calibri" w:eastAsia="Calibri" w:cs="Calibri"/>
          <w:b w:val="0"/>
          <w:bCs w:val="0"/>
        </w:rPr>
        <w:t>modify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the data.</w:t>
      </w:r>
    </w:p>
    <w:p w:rsidR="07D40F34" w:rsidP="24A1B834" w:rsidRDefault="07D40F34" w14:paraId="7D49C9C6" w14:textId="22E6516B">
      <w:pPr>
        <w:pStyle w:val="ListParagraph"/>
        <w:numPr>
          <w:ilvl w:val="0"/>
          <w:numId w:val="503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07D40F34">
        <w:rPr>
          <w:rFonts w:ascii="Calibri" w:hAnsi="Calibri" w:eastAsia="Calibri" w:cs="Calibri"/>
          <w:b w:val="0"/>
          <w:bCs w:val="0"/>
          <w:sz w:val="24"/>
          <w:szCs w:val="24"/>
        </w:rPr>
        <w:t>To mark an urgent CDR/SS request:</w:t>
      </w:r>
    </w:p>
    <w:p w:rsidR="07D40F34" w:rsidP="24A1B834" w:rsidRDefault="07D40F34" w14:paraId="762325C4" w14:textId="29E85AF9">
      <w:pPr>
        <w:pStyle w:val="ListParagraph"/>
        <w:numPr>
          <w:ilvl w:val="0"/>
          <w:numId w:val="50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7D40F34">
        <w:rPr>
          <w:rFonts w:ascii="Calibri" w:hAnsi="Calibri" w:eastAsia="Calibri" w:cs="Calibri"/>
          <w:b w:val="0"/>
          <w:bCs w:val="0"/>
          <w:sz w:val="24"/>
          <w:szCs w:val="24"/>
        </w:rPr>
        <w:t>User can mark a request as urgent by checking the “Urgent (Routine)” checkbox.</w:t>
      </w:r>
    </w:p>
    <w:p w:rsidR="07D40F34" w:rsidP="24A1B834" w:rsidRDefault="07D40F34" w14:paraId="587FCFE3" w14:textId="2DE0F6C3">
      <w:pPr>
        <w:pStyle w:val="ListParagraph"/>
        <w:numPr>
          <w:ilvl w:val="0"/>
          <w:numId w:val="50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7D40F34">
        <w:rPr>
          <w:rFonts w:ascii="Calibri" w:hAnsi="Calibri" w:eastAsia="Calibri" w:cs="Calibri"/>
          <w:noProof w:val="0"/>
          <w:lang w:val="en-US"/>
        </w:rPr>
        <w:t>User must select a value in the “Request via” dropdown field.</w:t>
      </w:r>
    </w:p>
    <w:p w:rsidR="1799C772" w:rsidP="24A1B834" w:rsidRDefault="1799C772" w14:paraId="59680038" w14:textId="0F0F2092">
      <w:pPr>
        <w:pStyle w:val="ListParagraph"/>
        <w:numPr>
          <w:ilvl w:val="0"/>
          <w:numId w:val="512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auto-generates unique “99 Reference” ID</w:t>
      </w:r>
    </w:p>
    <w:p w:rsidR="1799C772" w:rsidP="24A1B834" w:rsidRDefault="1799C772" w14:paraId="73434AD4" w14:textId="389E44E0">
      <w:pPr>
        <w:pStyle w:val="ListParagraph"/>
        <w:numPr>
          <w:ilvl w:val="0"/>
          <w:numId w:val="512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773E6C40" w14:textId="577D51F3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799C772" w:rsidP="24A1B834" w:rsidRDefault="1799C772" w14:paraId="5A77B91A" w14:textId="0EE03352">
      <w:pPr>
        <w:pStyle w:val="ListParagraph"/>
        <w:numPr>
          <w:ilvl w:val="0"/>
          <w:numId w:val="465"/>
        </w:numPr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4A1B834" w:rsidR="1799C772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Import form with unstructured data (Email)</w:t>
      </w:r>
    </w:p>
    <w:p w:rsidR="1799C772" w:rsidP="24A1B834" w:rsidRDefault="1799C772" w14:paraId="47F7BC19" w14:textId="33BC4A63">
      <w:pPr>
        <w:pStyle w:val="ListParagraph"/>
        <w:numPr>
          <w:ilvl w:val="0"/>
          <w:numId w:val="46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1"/>
          <w:bCs w:val="1"/>
          <w:sz w:val="24"/>
          <w:szCs w:val="24"/>
        </w:rPr>
        <w:t>Copy &amp; Paste</w:t>
      </w:r>
    </w:p>
    <w:p w:rsidR="1799C772" w:rsidP="24A1B834" w:rsidRDefault="1799C772" w14:paraId="107CBC7A" w14:textId="33EF5D45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1799C772">
        <w:rPr>
          <w:rFonts w:ascii="Calibri" w:hAnsi="Calibri" w:eastAsia="Calibri" w:cs="Calibri"/>
          <w:sz w:val="24"/>
          <w:szCs w:val="24"/>
        </w:rPr>
        <w:t>As an OC/DOC, IC, or User, I want to create a CDR Request/CTC/SS by manually copying and pasting content from a saved email body, so that I can easily copy the extracted content and use it to fill in a new request for ad-hoc tasks.</w:t>
      </w:r>
    </w:p>
    <w:p w:rsidR="1799C772" w:rsidP="24A1B834" w:rsidRDefault="1799C772" w14:paraId="393AFE80" w14:textId="312918A6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799C772" w:rsidP="24A1B834" w:rsidRDefault="1799C772" w14:paraId="2E79229E" w14:textId="4FE0C25B">
      <w:pPr>
        <w:pStyle w:val="ListParagraph"/>
        <w:numPr>
          <w:ilvl w:val="0"/>
          <w:numId w:val="51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navigates to “New Request” page to create a new request.</w:t>
      </w:r>
    </w:p>
    <w:p w:rsidR="1799C772" w:rsidP="24A1B834" w:rsidRDefault="1799C772" w14:paraId="6D25D647" w14:textId="578A604E">
      <w:pPr>
        <w:pStyle w:val="ListParagraph"/>
        <w:numPr>
          <w:ilvl w:val="0"/>
          <w:numId w:val="5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saves email as PDF/.MSG and uploads / drag and drop into system.</w:t>
      </w:r>
    </w:p>
    <w:p w:rsidR="1799C772" w:rsidP="24A1B834" w:rsidRDefault="1799C772" w14:paraId="7F65CD0F" w14:textId="6E2D5690">
      <w:pPr>
        <w:pStyle w:val="ListParagraph"/>
        <w:numPr>
          <w:ilvl w:val="0"/>
          <w:numId w:val="510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performs OCR on the uploaded email </w:t>
      </w:r>
      <w:r w:rsidRPr="24A1B834" w:rsidR="1799C772">
        <w:rPr>
          <w:rFonts w:ascii="Calibri" w:hAnsi="Calibri" w:eastAsia="Calibri" w:cs="Calibri"/>
          <w:b w:val="0"/>
          <w:bCs w:val="0"/>
        </w:rPr>
        <w:t>body,</w:t>
      </w:r>
      <w:r w:rsidRPr="24A1B834" w:rsidR="1799C772">
        <w:rPr>
          <w:rFonts w:ascii="Calibri" w:hAnsi="Calibri" w:eastAsia="Calibri" w:cs="Calibri"/>
          <w:b w:val="0"/>
          <w:bCs w:val="0"/>
        </w:rPr>
        <w:t xml:space="preserve"> user can copy content directly from the extracted text and paste it into the Request form fields.</w:t>
      </w:r>
    </w:p>
    <w:p w:rsidR="0F51A901" w:rsidP="24A1B834" w:rsidRDefault="0F51A901" w14:paraId="2A520B98" w14:textId="4DC1FA95">
      <w:pPr>
        <w:pStyle w:val="ListParagraph"/>
        <w:numPr>
          <w:ilvl w:val="0"/>
          <w:numId w:val="510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0F51A901">
        <w:rPr>
          <w:rFonts w:ascii="Calibri" w:hAnsi="Calibri" w:eastAsia="Calibri" w:cs="Calibri"/>
          <w:b w:val="0"/>
          <w:bCs w:val="0"/>
          <w:sz w:val="24"/>
          <w:szCs w:val="24"/>
        </w:rPr>
        <w:t>To mark an urgent CDR/SS request:</w:t>
      </w:r>
    </w:p>
    <w:p w:rsidR="0F51A901" w:rsidP="24A1B834" w:rsidRDefault="0F51A901" w14:paraId="7B7EBAEE" w14:textId="621450A4">
      <w:pPr>
        <w:pStyle w:val="ListParagraph"/>
        <w:numPr>
          <w:ilvl w:val="0"/>
          <w:numId w:val="50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F51A901">
        <w:rPr>
          <w:rFonts w:ascii="Calibri" w:hAnsi="Calibri" w:eastAsia="Calibri" w:cs="Calibri"/>
          <w:b w:val="0"/>
          <w:bCs w:val="0"/>
          <w:sz w:val="24"/>
          <w:szCs w:val="24"/>
        </w:rPr>
        <w:t>User can mark a request as urgent by checking the “Urgent (Routine)” checkbox.</w:t>
      </w:r>
    </w:p>
    <w:p w:rsidR="0F51A901" w:rsidP="24A1B834" w:rsidRDefault="0F51A901" w14:paraId="092CBDB5" w14:textId="4889AFD7">
      <w:pPr>
        <w:pStyle w:val="ListParagraph"/>
        <w:numPr>
          <w:ilvl w:val="0"/>
          <w:numId w:val="50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F51A901">
        <w:rPr>
          <w:rFonts w:ascii="Calibri" w:hAnsi="Calibri" w:eastAsia="Calibri" w:cs="Calibri"/>
          <w:noProof w:val="0"/>
          <w:lang w:val="en-US"/>
        </w:rPr>
        <w:t>User must select a value in the “Request via” dropdown field.</w:t>
      </w:r>
    </w:p>
    <w:p w:rsidR="1799C772" w:rsidP="24A1B834" w:rsidRDefault="1799C772" w14:paraId="577C9482" w14:textId="0F0F2092">
      <w:pPr>
        <w:pStyle w:val="ListParagraph"/>
        <w:numPr>
          <w:ilvl w:val="0"/>
          <w:numId w:val="51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auto-generates unique “99 Reference” ID</w:t>
      </w:r>
    </w:p>
    <w:p w:rsidR="1799C772" w:rsidP="24A1B834" w:rsidRDefault="1799C772" w14:paraId="5177F90C" w14:textId="040128C2">
      <w:pPr>
        <w:pStyle w:val="ListParagraph"/>
        <w:numPr>
          <w:ilvl w:val="0"/>
          <w:numId w:val="51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versa.</w:t>
      </w:r>
    </w:p>
    <w:p w:rsidR="24A1B834" w:rsidP="24A1B834" w:rsidRDefault="24A1B834" w14:paraId="4D8032CF" w14:textId="598A51D4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799C772" w:rsidP="24A1B834" w:rsidRDefault="1799C772" w14:paraId="4B6B6E3F" w14:textId="15308BA5">
      <w:pPr>
        <w:pStyle w:val="ListParagraph"/>
        <w:numPr>
          <w:ilvl w:val="0"/>
          <w:numId w:val="465"/>
        </w:numPr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4A1B834" w:rsidR="1799C772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Duplicate from existing requests</w:t>
      </w:r>
    </w:p>
    <w:p w:rsidR="1799C772" w:rsidP="24A1B834" w:rsidRDefault="1799C772" w14:paraId="10954645" w14:textId="316BE88B">
      <w:pPr>
        <w:pStyle w:val="ListParagraph"/>
        <w:numPr>
          <w:ilvl w:val="0"/>
          <w:numId w:val="458"/>
        </w:numPr>
        <w:rPr>
          <w:rFonts w:ascii="Calibri" w:hAnsi="Calibri" w:eastAsia="Calibri" w:cs="Calibri"/>
          <w:b w:val="1"/>
          <w:bCs w:val="1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By duplicate request</w:t>
      </w:r>
    </w:p>
    <w:p w:rsidR="1799C772" w:rsidP="24A1B834" w:rsidRDefault="1799C772" w14:paraId="41287DB2" w14:textId="3ACC226C">
      <w:pPr>
        <w:pStyle w:val="ListParagraph"/>
        <w:ind w:left="720"/>
        <w:rPr>
          <w:rFonts w:ascii="Calibri" w:hAnsi="Calibri" w:eastAsia="Calibri" w:cs="Calibri"/>
        </w:rPr>
      </w:pPr>
      <w:r w:rsidRPr="24A1B834" w:rsidR="1799C772">
        <w:rPr>
          <w:rFonts w:ascii="Calibri" w:hAnsi="Calibri" w:eastAsia="Calibri" w:cs="Calibri"/>
        </w:rPr>
        <w:t>As an OC/DOC, IC, or User, I want to create a CDR Request/CTC/SS by duplicating an existing one, then make necessary amendments and save it, so that it's quicker and easier for me to create similar requests without starting from scratch.</w:t>
      </w:r>
    </w:p>
    <w:p w:rsidR="1799C772" w:rsidP="24A1B834" w:rsidRDefault="1799C772" w14:paraId="155F305B" w14:textId="1B809BF1">
      <w:pPr>
        <w:pStyle w:val="ListParagraph"/>
        <w:ind w:left="720"/>
        <w:rPr>
          <w:rFonts w:ascii="Calibri" w:hAnsi="Calibri" w:eastAsia="Calibri" w:cs="Calibri"/>
        </w:rPr>
      </w:pPr>
      <w:r w:rsidRPr="24A1B834" w:rsidR="1799C772">
        <w:rPr>
          <w:rFonts w:ascii="Calibri" w:hAnsi="Calibri" w:eastAsia="Calibri" w:cs="Calibri"/>
          <w:b w:val="1"/>
          <w:bCs w:val="1"/>
        </w:rPr>
        <w:t>A/C</w:t>
      </w:r>
    </w:p>
    <w:p w:rsidR="1799C772" w:rsidP="24A1B834" w:rsidRDefault="1799C772" w14:paraId="25B74FDE" w14:textId="0C225B93">
      <w:pPr>
        <w:pStyle w:val="ListParagraph"/>
        <w:numPr>
          <w:ilvl w:val="0"/>
          <w:numId w:val="51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 xml:space="preserve">User views list of Requests and select a Request to duplicate. </w:t>
      </w:r>
    </w:p>
    <w:p w:rsidR="1799C772" w:rsidP="24A1B834" w:rsidRDefault="1799C772" w14:paraId="6B3A8C14" w14:textId="35947430">
      <w:pPr>
        <w:pStyle w:val="ListParagraph"/>
        <w:numPr>
          <w:ilvl w:val="0"/>
          <w:numId w:val="511"/>
        </w:numPr>
        <w:rPr>
          <w:rFonts w:ascii="Calibri" w:hAnsi="Calibri" w:eastAsia="Calibri" w:cs="Calibri"/>
          <w:b w:val="0"/>
          <w:bCs w:val="0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Once duplicate:</w:t>
      </w:r>
    </w:p>
    <w:p w:rsidR="1799C772" w:rsidP="24A1B834" w:rsidRDefault="1799C772" w14:paraId="462A0582" w14:textId="50D35E16">
      <w:pPr>
        <w:pStyle w:val="ListParagraph"/>
        <w:numPr>
          <w:ilvl w:val="0"/>
          <w:numId w:val="498"/>
        </w:numPr>
        <w:rPr>
          <w:rFonts w:ascii="Calibri" w:hAnsi="Calibri" w:eastAsia="Calibri" w:cs="Calibri"/>
          <w:b w:val="0"/>
          <w:bCs w:val="0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will auto-generate a new unique “99 Reference” ID</w:t>
      </w:r>
    </w:p>
    <w:p w:rsidR="1799C772" w:rsidP="24A1B834" w:rsidRDefault="1799C772" w14:paraId="7AA49595" w14:textId="1606A616">
      <w:pPr>
        <w:pStyle w:val="ListParagraph"/>
        <w:numPr>
          <w:ilvl w:val="0"/>
          <w:numId w:val="49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</w:rPr>
        <w:t>System auto-populates “Data-to-whom" field based on the “Requesting Officer” and vice versa</w:t>
      </w:r>
    </w:p>
    <w:p w:rsidR="1799C772" w:rsidP="24A1B834" w:rsidRDefault="1799C772" w14:paraId="792B7BE6" w14:textId="5F82E4E7">
      <w:pPr>
        <w:pStyle w:val="ListParagraph"/>
        <w:numPr>
          <w:ilvl w:val="0"/>
          <w:numId w:val="51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799C772">
        <w:rPr>
          <w:rFonts w:ascii="Calibri" w:hAnsi="Calibri" w:eastAsia="Calibri" w:cs="Calibri"/>
          <w:b w:val="0"/>
          <w:bCs w:val="0"/>
          <w:sz w:val="24"/>
          <w:szCs w:val="24"/>
        </w:rPr>
        <w:t>User edits the form fields accordingly.</w:t>
      </w:r>
    </w:p>
    <w:p w:rsidR="76FC29C1" w:rsidP="24A1B834" w:rsidRDefault="76FC29C1" w14:paraId="4B6F2B95" w14:textId="6BB26B29">
      <w:pPr>
        <w:pStyle w:val="ListParagraph"/>
        <w:numPr>
          <w:ilvl w:val="0"/>
          <w:numId w:val="51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76FC29C1">
        <w:rPr>
          <w:rFonts w:ascii="Calibri" w:hAnsi="Calibri" w:eastAsia="Calibri" w:cs="Calibri"/>
          <w:b w:val="0"/>
          <w:bCs w:val="0"/>
          <w:sz w:val="24"/>
          <w:szCs w:val="24"/>
        </w:rPr>
        <w:t>To mark an urgent CDR/SS request:</w:t>
      </w:r>
    </w:p>
    <w:p w:rsidR="76FC29C1" w:rsidP="24A1B834" w:rsidRDefault="76FC29C1" w14:paraId="6B304ADF" w14:textId="3F422693">
      <w:pPr>
        <w:pStyle w:val="ListParagraph"/>
        <w:numPr>
          <w:ilvl w:val="0"/>
          <w:numId w:val="50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76FC29C1">
        <w:rPr>
          <w:rFonts w:ascii="Calibri" w:hAnsi="Calibri" w:eastAsia="Calibri" w:cs="Calibri"/>
          <w:b w:val="0"/>
          <w:bCs w:val="0"/>
          <w:sz w:val="24"/>
          <w:szCs w:val="24"/>
        </w:rPr>
        <w:t>User</w:t>
      </w:r>
      <w:r w:rsidRPr="24A1B834" w:rsidR="76FC29C1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can mark a request as urgent by checking the “Urgent (Routine)” checkbox.</w:t>
      </w:r>
    </w:p>
    <w:p w:rsidR="76FC29C1" w:rsidP="24A1B834" w:rsidRDefault="76FC29C1" w14:paraId="5FC996C8" w14:textId="6FD43742">
      <w:pPr>
        <w:pStyle w:val="ListParagraph"/>
        <w:numPr>
          <w:ilvl w:val="0"/>
          <w:numId w:val="50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76FC29C1">
        <w:rPr>
          <w:rFonts w:ascii="Calibri" w:hAnsi="Calibri" w:eastAsia="Calibri" w:cs="Calibri"/>
          <w:noProof w:val="0"/>
          <w:lang w:val="en-US"/>
        </w:rPr>
        <w:t>User must select a value in the “Request via” dropdown field.</w:t>
      </w:r>
    </w:p>
    <w:p w:rsidR="7774E137" w:rsidP="24A1B834" w:rsidRDefault="7774E137" w14:paraId="22337F05" w14:textId="522E12E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24A1B834" w:rsidR="7774E137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Save Urgent Request </w:t>
      </w:r>
    </w:p>
    <w:p w:rsidR="7774E137" w:rsidP="24A1B834" w:rsidRDefault="7774E137" w14:paraId="3DE4FD92" w14:textId="5FF058CD">
      <w:pPr>
        <w:pStyle w:val="ListParagraph"/>
        <w:numPr>
          <w:ilvl w:val="0"/>
          <w:numId w:val="492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7774E137">
        <w:rPr>
          <w:rFonts w:ascii="Calibri" w:hAnsi="Calibri" w:eastAsia="Calibri" w:cs="Calibri"/>
          <w:b w:val="1"/>
          <w:bCs w:val="1"/>
        </w:rPr>
        <w:t xml:space="preserve">Validation Check </w:t>
      </w:r>
    </w:p>
    <w:p w:rsidR="7774E137" w:rsidP="24A1B834" w:rsidRDefault="7774E137" w14:paraId="48992FFE" w14:textId="4F374BE3">
      <w:pPr>
        <w:pStyle w:val="ListParagraph"/>
        <w:rPr>
          <w:rFonts w:ascii="Calibri" w:hAnsi="Calibri" w:eastAsia="Calibri" w:cs="Calibri"/>
        </w:rPr>
      </w:pPr>
      <w:r w:rsidRPr="24A1B834" w:rsidR="7774E137">
        <w:rPr>
          <w:rFonts w:ascii="Calibri" w:hAnsi="Calibri" w:eastAsia="Calibri" w:cs="Calibri"/>
        </w:rPr>
        <w:t>As an OC/DOC, IC, User, I want the system to validate my inputs and detect duplicate requests/TOIs, so that I avoid creating invalid or duplicate requests.</w:t>
      </w:r>
    </w:p>
    <w:p w:rsidR="7774E137" w:rsidP="24A1B834" w:rsidRDefault="7774E137" w14:paraId="6FCE8B3E" w14:textId="00543E9C">
      <w:pPr>
        <w:pStyle w:val="Normal"/>
        <w:ind w:left="0"/>
        <w:rPr>
          <w:rFonts w:ascii="Calibri" w:hAnsi="Calibri" w:eastAsia="Calibri" w:cs="Calibri"/>
          <w:b w:val="1"/>
          <w:bCs w:val="1"/>
        </w:rPr>
      </w:pPr>
      <w:r w:rsidRPr="24A1B834" w:rsidR="7774E137">
        <w:rPr>
          <w:rFonts w:ascii="Calibri" w:hAnsi="Calibri" w:eastAsia="Calibri" w:cs="Calibri"/>
          <w:b w:val="1"/>
          <w:bCs w:val="1"/>
        </w:rPr>
        <w:t>A/C</w:t>
      </w:r>
    </w:p>
    <w:p w:rsidR="7774E137" w:rsidP="24A1B834" w:rsidRDefault="7774E137" w14:paraId="3540BD5A" w14:textId="4635F816">
      <w:pPr>
        <w:pStyle w:val="ListParagraph"/>
        <w:numPr>
          <w:ilvl w:val="0"/>
          <w:numId w:val="513"/>
        </w:numPr>
        <w:rPr>
          <w:rFonts w:ascii="Calibri" w:hAnsi="Calibri" w:eastAsia="Calibri" w:cs="Calibri"/>
          <w:sz w:val="24"/>
          <w:szCs w:val="24"/>
        </w:rPr>
      </w:pPr>
      <w:r w:rsidRPr="24A1B834" w:rsidR="7774E137">
        <w:rPr>
          <w:rFonts w:ascii="Calibri" w:hAnsi="Calibri" w:eastAsia="Calibri" w:cs="Calibri"/>
        </w:rPr>
        <w:t xml:space="preserve">On save, system </w:t>
      </w:r>
      <w:r w:rsidRPr="24A1B834" w:rsidR="7774E137">
        <w:rPr>
          <w:rFonts w:ascii="Calibri" w:hAnsi="Calibri" w:eastAsia="Calibri" w:cs="Calibri"/>
        </w:rPr>
        <w:t>validates</w:t>
      </w:r>
      <w:r w:rsidRPr="24A1B834" w:rsidR="7774E137">
        <w:rPr>
          <w:rFonts w:ascii="Calibri" w:hAnsi="Calibri" w:eastAsia="Calibri" w:cs="Calibri"/>
        </w:rPr>
        <w:t xml:space="preserve">:  </w:t>
      </w:r>
    </w:p>
    <w:p w:rsidR="7774E137" w:rsidP="24A1B834" w:rsidRDefault="7774E137" w14:paraId="636BCF43" w14:textId="6C862DE1">
      <w:pPr>
        <w:pStyle w:val="ListParagraph"/>
        <w:numPr>
          <w:ilvl w:val="0"/>
          <w:numId w:val="483"/>
        </w:numPr>
        <w:rPr>
          <w:rFonts w:ascii="Calibri" w:hAnsi="Calibri" w:eastAsia="Calibri" w:cs="Calibri"/>
        </w:rPr>
      </w:pPr>
      <w:r w:rsidRPr="24A1B834" w:rsidR="7774E137">
        <w:rPr>
          <w:rFonts w:ascii="Calibri" w:hAnsi="Calibri" w:eastAsia="Calibri" w:cs="Calibri"/>
        </w:rPr>
        <w:t xml:space="preserve">Required fields: Display error if required fields missing. </w:t>
      </w:r>
    </w:p>
    <w:p w:rsidR="7774E137" w:rsidP="24A1B834" w:rsidRDefault="7774E137" w14:paraId="71FFB231" w14:textId="2BC06459">
      <w:pPr>
        <w:pStyle w:val="ListParagraph"/>
        <w:numPr>
          <w:ilvl w:val="0"/>
          <w:numId w:val="483"/>
        </w:numPr>
        <w:rPr>
          <w:rFonts w:ascii="Calibri" w:hAnsi="Calibri" w:eastAsia="Calibri" w:cs="Calibri"/>
        </w:rPr>
      </w:pPr>
      <w:r w:rsidRPr="24A1B834" w:rsidR="7774E137">
        <w:rPr>
          <w:rFonts w:ascii="Calibri" w:hAnsi="Calibri" w:eastAsia="Calibri" w:cs="Calibri"/>
        </w:rPr>
        <w:t>Duplicate Request (Level 1): If TOI + Telco + Data-to-whom + Request Period Start + Request Period End already exists → show message “Duplicate request detected.”</w:t>
      </w:r>
    </w:p>
    <w:p w:rsidR="7774E137" w:rsidP="24A1B834" w:rsidRDefault="7774E137" w14:paraId="187BFF88" w14:textId="3B7C7F08">
      <w:pPr>
        <w:pStyle w:val="ListParagraph"/>
        <w:numPr>
          <w:ilvl w:val="0"/>
          <w:numId w:val="483"/>
        </w:numPr>
        <w:rPr>
          <w:rFonts w:ascii="Calibri" w:hAnsi="Calibri" w:eastAsia="Calibri" w:cs="Calibri"/>
        </w:rPr>
      </w:pPr>
      <w:r w:rsidRPr="24A1B834" w:rsidR="7774E137">
        <w:rPr>
          <w:rFonts w:ascii="Calibri" w:hAnsi="Calibri" w:eastAsia="Calibri" w:cs="Calibri"/>
        </w:rPr>
        <w:t>Duplicate TOI (Level 2): If multiple requests are found for the same TOI → system shows alert “Multiple requests found for same TOI” and displays a list of matching requests.</w:t>
      </w:r>
    </w:p>
    <w:p w:rsidR="24A1B834" w:rsidP="24A1B834" w:rsidRDefault="24A1B834" w14:paraId="7DFD04F7" w14:textId="01026660">
      <w:pPr>
        <w:pStyle w:val="ListParagraph"/>
        <w:ind w:left="1800"/>
        <w:rPr>
          <w:rFonts w:ascii="Calibri" w:hAnsi="Calibri" w:eastAsia="Calibri" w:cs="Calibri"/>
        </w:rPr>
      </w:pPr>
    </w:p>
    <w:p w:rsidR="7774E137" w:rsidP="24A1B834" w:rsidRDefault="7774E137" w14:paraId="767B56A4" w14:textId="09140552">
      <w:pPr>
        <w:pStyle w:val="ListParagraph"/>
        <w:numPr>
          <w:ilvl w:val="0"/>
          <w:numId w:val="493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7774E137">
        <w:rPr>
          <w:rFonts w:ascii="Calibri" w:hAnsi="Calibri" w:eastAsia="Calibri" w:cs="Calibri"/>
          <w:b w:val="1"/>
          <w:bCs w:val="1"/>
        </w:rPr>
        <w:t>Saving Request</w:t>
      </w:r>
    </w:p>
    <w:p w:rsidR="7774E137" w:rsidP="24A1B834" w:rsidRDefault="7774E137" w14:paraId="4A87CA50" w14:textId="22D87733">
      <w:pPr>
        <w:pStyle w:val="Normal"/>
        <w:ind w:left="720" w:firstLine="0"/>
        <w:rPr>
          <w:rFonts w:ascii="Calibri" w:hAnsi="Calibri" w:eastAsia="Calibri" w:cs="Calibri"/>
          <w:b w:val="0"/>
          <w:bCs w:val="0"/>
        </w:rPr>
      </w:pPr>
      <w:r w:rsidRPr="24A1B834" w:rsidR="7774E137">
        <w:rPr>
          <w:rFonts w:ascii="Calibri" w:hAnsi="Calibri" w:eastAsia="Calibri" w:cs="Calibri"/>
          <w:b w:val="0"/>
          <w:bCs w:val="0"/>
        </w:rPr>
        <w:t>As an OC/DOC, IC, or User, I want to save my urgent request, so that I can come back to finish later or confirm final submission.</w:t>
      </w:r>
    </w:p>
    <w:p w:rsidR="7774E137" w:rsidP="24A1B834" w:rsidRDefault="7774E137" w14:paraId="3288CF4B" w14:textId="7E46E13C">
      <w:pPr>
        <w:pStyle w:val="Normal"/>
        <w:ind w:left="0"/>
        <w:rPr>
          <w:rFonts w:ascii="Calibri" w:hAnsi="Calibri" w:eastAsia="Calibri" w:cs="Calibri"/>
        </w:rPr>
      </w:pPr>
      <w:r w:rsidRPr="24A1B834" w:rsidR="7774E137">
        <w:rPr>
          <w:rFonts w:ascii="Calibri" w:hAnsi="Calibri" w:eastAsia="Calibri" w:cs="Calibri"/>
          <w:b w:val="1"/>
          <w:bCs w:val="1"/>
        </w:rPr>
        <w:t>A/C</w:t>
      </w:r>
    </w:p>
    <w:p w:rsidR="7774E137" w:rsidP="24A1B834" w:rsidRDefault="7774E137" w14:paraId="123E7592" w14:textId="4F482423">
      <w:pPr>
        <w:pStyle w:val="ListParagraph"/>
        <w:numPr>
          <w:ilvl w:val="0"/>
          <w:numId w:val="517"/>
        </w:numPr>
        <w:rPr>
          <w:rFonts w:ascii="Calibri" w:hAnsi="Calibri" w:eastAsia="Calibri" w:cs="Calibri"/>
          <w:sz w:val="24"/>
          <w:szCs w:val="24"/>
        </w:rPr>
      </w:pPr>
      <w:r w:rsidRPr="24A1B834" w:rsidR="7774E137">
        <w:rPr>
          <w:rFonts w:ascii="Calibri" w:hAnsi="Calibri" w:eastAsia="Calibri" w:cs="Calibri"/>
        </w:rPr>
        <w:t xml:space="preserve">If </w:t>
      </w:r>
      <w:r w:rsidRPr="24A1B834" w:rsidR="1723F7F0">
        <w:rPr>
          <w:rFonts w:ascii="Calibri" w:hAnsi="Calibri" w:eastAsia="Calibri" w:cs="Calibri"/>
        </w:rPr>
        <w:t>pass validation checks</w:t>
      </w:r>
      <w:r w:rsidRPr="24A1B834" w:rsidR="7774E137">
        <w:rPr>
          <w:rFonts w:ascii="Calibri" w:hAnsi="Calibri" w:eastAsia="Calibri" w:cs="Calibri"/>
        </w:rPr>
        <w:t xml:space="preserve">: </w:t>
      </w:r>
    </w:p>
    <w:p w:rsidR="7774E137" w:rsidP="24A1B834" w:rsidRDefault="7774E137" w14:paraId="63AEB324" w14:textId="0CD24A97">
      <w:pPr>
        <w:pStyle w:val="ListParagraph"/>
        <w:numPr>
          <w:ilvl w:val="0"/>
          <w:numId w:val="48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7774E137">
        <w:rPr>
          <w:rFonts w:ascii="Calibri" w:hAnsi="Calibri" w:eastAsia="Calibri" w:cs="Calibri"/>
          <w:sz w:val="24"/>
          <w:szCs w:val="24"/>
        </w:rPr>
        <w:t xml:space="preserve">System saves the request with status = </w:t>
      </w:r>
      <w:r w:rsidRPr="24A1B834" w:rsidR="7F312BBC">
        <w:rPr>
          <w:rFonts w:ascii="Calibri" w:hAnsi="Calibri" w:eastAsia="Calibri" w:cs="Calibri"/>
          <w:sz w:val="24"/>
          <w:szCs w:val="24"/>
        </w:rPr>
        <w:t xml:space="preserve">“Urgent </w:t>
      </w:r>
      <w:r w:rsidRPr="24A1B834" w:rsidR="7774E137">
        <w:rPr>
          <w:rFonts w:ascii="Calibri" w:hAnsi="Calibri" w:eastAsia="Calibri" w:cs="Calibri"/>
          <w:sz w:val="24"/>
          <w:szCs w:val="24"/>
        </w:rPr>
        <w:t>CDR Request Created” / “</w:t>
      </w:r>
      <w:r w:rsidRPr="24A1B834" w:rsidR="0BC97FF5">
        <w:rPr>
          <w:rFonts w:ascii="Calibri" w:hAnsi="Calibri" w:eastAsia="Calibri" w:cs="Calibri"/>
          <w:sz w:val="24"/>
          <w:szCs w:val="24"/>
        </w:rPr>
        <w:t>Urgent</w:t>
      </w:r>
      <w:r w:rsidRPr="24A1B834" w:rsidR="7774E137">
        <w:rPr>
          <w:rFonts w:ascii="Calibri" w:hAnsi="Calibri" w:eastAsia="Calibri" w:cs="Calibri"/>
          <w:sz w:val="24"/>
          <w:szCs w:val="24"/>
        </w:rPr>
        <w:t xml:space="preserve"> SS Created”</w:t>
      </w:r>
    </w:p>
    <w:p w:rsidR="7774E137" w:rsidP="24A1B834" w:rsidRDefault="7774E137" w14:paraId="03F13AEC" w14:textId="4C9246E2">
      <w:pPr>
        <w:pStyle w:val="ListParagraph"/>
        <w:numPr>
          <w:ilvl w:val="0"/>
          <w:numId w:val="48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7774E137">
        <w:rPr>
          <w:rFonts w:ascii="Calibri" w:hAnsi="Calibri" w:eastAsia="Calibri" w:cs="Calibri"/>
          <w:noProof w:val="0"/>
          <w:lang w:val="en-US"/>
        </w:rPr>
        <w:t>User receives a confirmation message.</w:t>
      </w:r>
    </w:p>
    <w:p w:rsidR="7774E137" w:rsidP="24A1B834" w:rsidRDefault="7774E137" w14:paraId="04F84AB9" w14:textId="580CD604">
      <w:pPr>
        <w:pStyle w:val="ListParagraph"/>
        <w:numPr>
          <w:ilvl w:val="0"/>
          <w:numId w:val="485"/>
        </w:numPr>
        <w:rPr>
          <w:rFonts w:ascii="Calibri" w:hAnsi="Calibri" w:eastAsia="Calibri" w:cs="Calibri"/>
          <w:noProof w:val="0"/>
          <w:lang w:val="en-US"/>
        </w:rPr>
      </w:pPr>
      <w:r w:rsidRPr="24A1B834" w:rsidR="7774E137">
        <w:rPr>
          <w:rFonts w:ascii="Calibri" w:hAnsi="Calibri" w:eastAsia="Calibri" w:cs="Calibri"/>
          <w:noProof w:val="0"/>
          <w:lang w:val="en-US"/>
        </w:rPr>
        <w:t xml:space="preserve">System creates an audit log of the new </w:t>
      </w:r>
      <w:r w:rsidRPr="24A1B834" w:rsidR="05F18FA2">
        <w:rPr>
          <w:rFonts w:ascii="Calibri" w:hAnsi="Calibri" w:eastAsia="Calibri" w:cs="Calibri"/>
          <w:noProof w:val="0"/>
          <w:lang w:val="en-US"/>
        </w:rPr>
        <w:t xml:space="preserve">urgent </w:t>
      </w:r>
      <w:r w:rsidRPr="24A1B834" w:rsidR="7774E137">
        <w:rPr>
          <w:rFonts w:ascii="Calibri" w:hAnsi="Calibri" w:eastAsia="Calibri" w:cs="Calibri"/>
          <w:noProof w:val="0"/>
          <w:lang w:val="en-US"/>
        </w:rPr>
        <w:t>request creation.</w:t>
      </w:r>
    </w:p>
    <w:p w:rsidR="24A1B834" w:rsidP="24A1B834" w:rsidRDefault="24A1B834" w14:paraId="76D2B8CC" w14:textId="76F9574F">
      <w:pPr>
        <w:pStyle w:val="ListParagraph"/>
        <w:ind w:left="1800"/>
        <w:rPr>
          <w:rFonts w:ascii="Calibri" w:hAnsi="Calibri" w:eastAsia="Calibri" w:cs="Calibri"/>
          <w:noProof w:val="0"/>
          <w:lang w:val="en-US"/>
        </w:rPr>
      </w:pPr>
    </w:p>
    <w:p w:rsidR="435259DA" w:rsidP="4E4C4192" w:rsidRDefault="435259DA" w14:paraId="6E7453F6" w14:textId="65C679A0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  <w:highlight w:val="green"/>
          <w:rPrChange w:author="Eric See Kian Seng" w:date="2025-09-22T00:53:11.717Z" w:id="1935786461">
            <w:rPr>
              <w:rFonts w:ascii="Calibri" w:hAnsi="Calibri" w:eastAsia="Calibri" w:cs="Calibri"/>
              <w:b w:val="1"/>
              <w:bCs w:val="1"/>
              <w:sz w:val="24"/>
              <w:szCs w:val="24"/>
              <w:highlight w:val="yellow"/>
            </w:rPr>
          </w:rPrChange>
        </w:rPr>
      </w:pPr>
      <w:r w:rsidRPr="4E4C4192" w:rsidR="435259DA">
        <w:rPr>
          <w:rFonts w:ascii="Calibri" w:hAnsi="Calibri" w:eastAsia="Calibri" w:cs="Calibri"/>
          <w:b w:val="1"/>
          <w:bCs w:val="1"/>
          <w:sz w:val="24"/>
          <w:szCs w:val="24"/>
          <w:highlight w:val="green"/>
          <w:rPrChange w:author="Eric See Kian Seng" w:date="2025-09-22T00:53:11.712Z" w:id="1761517924">
            <w:rPr>
              <w:rFonts w:ascii="Calibri" w:hAnsi="Calibri" w:eastAsia="Calibri" w:cs="Calibri"/>
              <w:b w:val="1"/>
              <w:bCs w:val="1"/>
              <w:sz w:val="24"/>
              <w:szCs w:val="24"/>
              <w:highlight w:val="yellow"/>
            </w:rPr>
          </w:rPrChange>
        </w:rPr>
        <w:t>Create Routine</w:t>
      </w:r>
      <w:r w:rsidRPr="4E4C4192" w:rsidR="7B8255C7">
        <w:rPr>
          <w:rFonts w:ascii="Calibri" w:hAnsi="Calibri" w:eastAsia="Calibri" w:cs="Calibri"/>
          <w:b w:val="1"/>
          <w:bCs w:val="1"/>
          <w:sz w:val="24"/>
          <w:szCs w:val="24"/>
          <w:highlight w:val="green"/>
          <w:rPrChange w:author="Eric See Kian Seng" w:date="2025-09-22T00:53:11.716Z" w:id="464023911">
            <w:rPr>
              <w:rFonts w:ascii="Calibri" w:hAnsi="Calibri" w:eastAsia="Calibri" w:cs="Calibri"/>
              <w:b w:val="1"/>
              <w:bCs w:val="1"/>
              <w:sz w:val="24"/>
              <w:szCs w:val="24"/>
              <w:highlight w:val="yellow"/>
            </w:rPr>
          </w:rPrChange>
        </w:rPr>
        <w:t xml:space="preserve"> – </w:t>
      </w:r>
      <w:r w:rsidRPr="4E4C4192" w:rsidR="435259DA">
        <w:rPr>
          <w:rFonts w:ascii="Calibri" w:hAnsi="Calibri" w:eastAsia="Calibri" w:cs="Calibri"/>
          <w:b w:val="1"/>
          <w:bCs w:val="1"/>
          <w:sz w:val="24"/>
          <w:szCs w:val="24"/>
          <w:highlight w:val="green"/>
          <w:rPrChange w:author="Eric See Kian Seng" w:date="2025-09-22T00:53:11.716Z" w:id="1125637789">
            <w:rPr>
              <w:rFonts w:ascii="Calibri" w:hAnsi="Calibri" w:eastAsia="Calibri" w:cs="Calibri"/>
              <w:b w:val="1"/>
              <w:bCs w:val="1"/>
              <w:sz w:val="24"/>
              <w:szCs w:val="24"/>
              <w:highlight w:val="yellow"/>
            </w:rPr>
          </w:rPrChange>
        </w:rPr>
        <w:t>Urgent CDR Request</w:t>
      </w:r>
    </w:p>
    <w:p w:rsidR="435259DA" w:rsidP="24A1B834" w:rsidRDefault="435259DA" w14:paraId="09CFC560" w14:textId="5F1880A9">
      <w:pPr>
        <w:pStyle w:val="ListParagraph"/>
        <w:numPr>
          <w:ilvl w:val="0"/>
          <w:numId w:val="51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35259DA">
        <w:rPr>
          <w:rFonts w:ascii="Calibri" w:hAnsi="Calibri" w:eastAsia="Calibri" w:cs="Calibri"/>
          <w:b w:val="0"/>
          <w:bCs w:val="0"/>
          <w:sz w:val="24"/>
          <w:szCs w:val="24"/>
        </w:rPr>
        <w:t>As an OC/DOC, IC, or User, I want to convert a routine CDR Request to</w:t>
      </w:r>
      <w:r w:rsidRPr="24A1B834" w:rsidR="3D548C4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</w:t>
      </w:r>
      <w:r w:rsidRPr="24A1B834" w:rsidR="435259D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Urgent</w:t>
      </w:r>
      <w:r w:rsidRPr="24A1B834" w:rsidR="7049007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Request</w:t>
      </w:r>
      <w:r w:rsidRPr="24A1B834" w:rsidR="435259D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so that I can retrieve this information from telco sooner </w:t>
      </w:r>
      <w:r w:rsidRPr="24A1B834" w:rsidR="49A11ABE">
        <w:rPr>
          <w:rFonts w:ascii="Calibri" w:hAnsi="Calibri" w:eastAsia="Calibri" w:cs="Calibri"/>
          <w:b w:val="0"/>
          <w:bCs w:val="0"/>
          <w:sz w:val="24"/>
          <w:szCs w:val="24"/>
        </w:rPr>
        <w:t>when</w:t>
      </w:r>
      <w:r w:rsidRPr="24A1B834" w:rsidR="2E9C4FE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the reques</w:t>
      </w:r>
      <w:r w:rsidRPr="24A1B834" w:rsidR="435259D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 suddenly </w:t>
      </w:r>
      <w:r w:rsidRPr="24A1B834" w:rsidR="435259DA">
        <w:rPr>
          <w:rFonts w:ascii="Calibri" w:hAnsi="Calibri" w:eastAsia="Calibri" w:cs="Calibri"/>
          <w:b w:val="0"/>
          <w:bCs w:val="0"/>
          <w:sz w:val="24"/>
          <w:szCs w:val="24"/>
        </w:rPr>
        <w:t>become</w:t>
      </w:r>
      <w:r w:rsidRPr="24A1B834" w:rsidR="13082380">
        <w:rPr>
          <w:rFonts w:ascii="Calibri" w:hAnsi="Calibri" w:eastAsia="Calibri" w:cs="Calibri"/>
          <w:b w:val="0"/>
          <w:bCs w:val="0"/>
          <w:sz w:val="24"/>
          <w:szCs w:val="24"/>
        </w:rPr>
        <w:t>s</w:t>
      </w:r>
      <w:r w:rsidRPr="24A1B834" w:rsidR="435259D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urgent</w:t>
      </w:r>
      <w:r w:rsidRPr="24A1B834" w:rsidR="4562C52C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4562C52C" w:rsidP="24A1B834" w:rsidRDefault="4562C52C" w14:paraId="57781223" w14:textId="3D35192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4562C52C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2DA2AE68" w:rsidP="24A1B834" w:rsidRDefault="2DA2AE68" w14:paraId="78F1E474" w14:textId="17138DE3">
      <w:pPr>
        <w:pStyle w:val="ListParagraph"/>
        <w:numPr>
          <w:ilvl w:val="0"/>
          <w:numId w:val="5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2DA2AE68">
        <w:rPr>
          <w:rFonts w:ascii="Calibri" w:hAnsi="Calibri" w:eastAsia="Calibri" w:cs="Calibri"/>
          <w:b w:val="0"/>
          <w:bCs w:val="0"/>
          <w:sz w:val="24"/>
          <w:szCs w:val="24"/>
        </w:rPr>
        <w:t>User views the list of routine requests and selects a request to convert.</w:t>
      </w:r>
    </w:p>
    <w:p w:rsidR="2DA2AE68" w:rsidP="24A1B834" w:rsidRDefault="2DA2AE68" w14:paraId="133EF2C3" w14:textId="28039CE9">
      <w:pPr>
        <w:pStyle w:val="ListParagraph"/>
        <w:numPr>
          <w:ilvl w:val="0"/>
          <w:numId w:val="5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2DA2AE6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 updates the request by checking the “Routine </w:t>
      </w:r>
      <w:r w:rsidRPr="24A1B834" w:rsidR="61273C5F">
        <w:rPr>
          <w:rFonts w:ascii="Calibri" w:hAnsi="Calibri" w:eastAsia="Calibri" w:cs="Calibri"/>
          <w:b w:val="0"/>
          <w:bCs w:val="0"/>
          <w:sz w:val="24"/>
          <w:szCs w:val="24"/>
        </w:rPr>
        <w:t>-&gt; Urgent” checkbox.</w:t>
      </w:r>
    </w:p>
    <w:p w:rsidR="61273C5F" w:rsidP="24A1B834" w:rsidRDefault="61273C5F" w14:paraId="2FDE4DA7" w14:textId="56F832EE">
      <w:pPr>
        <w:pStyle w:val="ListParagraph"/>
        <w:numPr>
          <w:ilvl w:val="0"/>
          <w:numId w:val="51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1273C5F">
        <w:rPr>
          <w:rFonts w:ascii="Calibri" w:hAnsi="Calibri" w:eastAsia="Calibri" w:cs="Calibri"/>
          <w:b w:val="0"/>
          <w:bCs w:val="0"/>
          <w:sz w:val="24"/>
          <w:szCs w:val="24"/>
        </w:rPr>
        <w:t>System updates the request status to “Urgent” and creates audit log.</w:t>
      </w:r>
    </w:p>
    <w:p w:rsidR="24A1B834" w:rsidP="24A1B834" w:rsidRDefault="24A1B834" w14:paraId="6EDFC403" w14:textId="370D82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3AF9236" w:rsidP="24A1B834" w:rsidRDefault="53AF9236" w14:paraId="0627B687" w14:textId="4AC7F010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24A1B834" w:rsidR="53AF9236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System Prompts/Actions</w:t>
      </w:r>
    </w:p>
    <w:p w:rsidR="2D59F9DE" w:rsidP="18CE9615" w:rsidRDefault="2D59F9DE" w14:paraId="28A0CE4B" w14:textId="4F54BC98">
      <w:pPr>
        <w:pStyle w:val="ListParagraph"/>
        <w:numPr>
          <w:ilvl w:val="0"/>
          <w:numId w:val="37"/>
        </w:numPr>
        <w:rPr>
          <w:rFonts w:ascii="Calibri" w:hAnsi="Calibri" w:eastAsia="Calibri" w:cs="Calibri"/>
          <w:b w:val="1"/>
          <w:bCs w:val="1"/>
        </w:rPr>
      </w:pPr>
      <w:r w:rsidRPr="4E4C4192" w:rsidR="2D59F9DE">
        <w:rPr>
          <w:rFonts w:ascii="Calibri" w:hAnsi="Calibri" w:eastAsia="Calibri" w:cs="Calibri"/>
          <w:b w:val="1"/>
          <w:bCs w:val="1"/>
        </w:rPr>
        <w:t>Prompt Save</w:t>
      </w:r>
      <w:ins w:author="Eric See Kian Seng" w:date="2025-09-22T00:53:35.534Z" w:id="128209667">
        <w:r w:rsidRPr="4E4C4192" w:rsidR="05CFFA34">
          <w:rPr>
            <w:rFonts w:ascii="Calibri" w:hAnsi="Calibri" w:eastAsia="Calibri" w:cs="Calibri"/>
            <w:b w:val="1"/>
            <w:bCs w:val="1"/>
          </w:rPr>
          <w:t xml:space="preserve"> [Need Dirty bit detection]</w:t>
        </w:r>
      </w:ins>
    </w:p>
    <w:p w:rsidR="2D59F9DE" w:rsidP="18CE9615" w:rsidRDefault="2D59F9DE" w14:paraId="7C491B17" w14:textId="1CC1692F">
      <w:pPr>
        <w:pStyle w:val="ListParagraph"/>
        <w:rPr>
          <w:rFonts w:ascii="Calibri" w:hAnsi="Calibri" w:eastAsia="Calibri" w:cs="Calibri"/>
        </w:rPr>
      </w:pPr>
      <w:r w:rsidRPr="18CE9615" w:rsidR="2D59F9DE">
        <w:rPr>
          <w:rFonts w:ascii="Calibri" w:hAnsi="Calibri" w:eastAsia="Calibri" w:cs="Calibri"/>
        </w:rPr>
        <w:t xml:space="preserve">As an OC/DOC, IC, User, I want to be prompted to save my entry before exiting the system if I </w:t>
      </w:r>
      <w:r w:rsidRPr="18CE9615" w:rsidR="2D59F9DE">
        <w:rPr>
          <w:rFonts w:ascii="Calibri" w:hAnsi="Calibri" w:eastAsia="Calibri" w:cs="Calibri"/>
        </w:rPr>
        <w:t>haven’t</w:t>
      </w:r>
      <w:r w:rsidRPr="18CE9615" w:rsidR="2D59F9DE">
        <w:rPr>
          <w:rFonts w:ascii="Calibri" w:hAnsi="Calibri" w:eastAsia="Calibri" w:cs="Calibri"/>
        </w:rPr>
        <w:t xml:space="preserve"> saved it, so that I </w:t>
      </w:r>
      <w:r w:rsidRPr="18CE9615" w:rsidR="2D59F9DE">
        <w:rPr>
          <w:rFonts w:ascii="Calibri" w:hAnsi="Calibri" w:eastAsia="Calibri" w:cs="Calibri"/>
        </w:rPr>
        <w:t>don’t</w:t>
      </w:r>
      <w:r w:rsidRPr="18CE9615" w:rsidR="2D59F9DE">
        <w:rPr>
          <w:rFonts w:ascii="Calibri" w:hAnsi="Calibri" w:eastAsia="Calibri" w:cs="Calibri"/>
        </w:rPr>
        <w:t xml:space="preserve"> accidentally lose any unsaved work or data.</w:t>
      </w:r>
    </w:p>
    <w:p w:rsidR="5F32279E" w:rsidP="18CE9615" w:rsidRDefault="5F32279E" w14:paraId="3CE6DD2F" w14:textId="33FB565D">
      <w:pPr>
        <w:pStyle w:val="ListParagraph"/>
        <w:rPr>
          <w:rFonts w:ascii="Calibri" w:hAnsi="Calibri" w:eastAsia="Calibri" w:cs="Calibri"/>
          <w:b w:val="1"/>
          <w:bCs w:val="1"/>
        </w:rPr>
      </w:pPr>
      <w:r w:rsidRPr="18CE9615" w:rsidR="5F32279E">
        <w:rPr>
          <w:rFonts w:ascii="Calibri" w:hAnsi="Calibri" w:eastAsia="Calibri" w:cs="Calibri"/>
          <w:b w:val="1"/>
          <w:bCs w:val="1"/>
        </w:rPr>
        <w:t>A/C</w:t>
      </w:r>
    </w:p>
    <w:p w:rsidR="5F32279E" w:rsidP="18CE9615" w:rsidRDefault="5F32279E" w14:paraId="36A84A73" w14:textId="7B24120D">
      <w:pPr>
        <w:pStyle w:val="ListParagraph"/>
        <w:numPr>
          <w:ilvl w:val="0"/>
          <w:numId w:val="185"/>
        </w:numPr>
        <w:rPr>
          <w:rFonts w:ascii="Calibri" w:hAnsi="Calibri" w:eastAsia="Calibri" w:cs="Calibri"/>
        </w:rPr>
      </w:pPr>
      <w:r w:rsidRPr="18CE9615" w:rsidR="5F32279E">
        <w:rPr>
          <w:rFonts w:ascii="Calibri" w:hAnsi="Calibri" w:eastAsia="Calibri" w:cs="Calibri"/>
        </w:rPr>
        <w:t xml:space="preserve">The prompt appears if user </w:t>
      </w:r>
      <w:r w:rsidRPr="18CE9615" w:rsidR="5F32279E">
        <w:rPr>
          <w:rFonts w:ascii="Calibri" w:hAnsi="Calibri" w:eastAsia="Calibri" w:cs="Calibri"/>
        </w:rPr>
        <w:t>attempts</w:t>
      </w:r>
      <w:r w:rsidRPr="18CE9615" w:rsidR="5F32279E">
        <w:rPr>
          <w:rFonts w:ascii="Calibri" w:hAnsi="Calibri" w:eastAsia="Calibri" w:cs="Calibri"/>
        </w:rPr>
        <w:t xml:space="preserve"> to: </w:t>
      </w:r>
    </w:p>
    <w:p w:rsidR="5F32279E" w:rsidP="18CE9615" w:rsidRDefault="5F32279E" w14:paraId="0F6DA367" w14:textId="1D5E2CF7">
      <w:pPr>
        <w:pStyle w:val="ListParagraph"/>
        <w:numPr>
          <w:ilvl w:val="0"/>
          <w:numId w:val="186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lang w:val="en-US"/>
        </w:rPr>
        <w:t>Navigate away from the current page (e.g., via menu/sidebar)</w:t>
      </w:r>
    </w:p>
    <w:p w:rsidR="5F32279E" w:rsidP="18CE9615" w:rsidRDefault="5F32279E" w14:paraId="351D171D" w14:textId="7DF7634E">
      <w:pPr>
        <w:pStyle w:val="ListParagraph"/>
        <w:numPr>
          <w:ilvl w:val="0"/>
          <w:numId w:val="18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lang w:val="en-US"/>
        </w:rPr>
        <w:t>Close the browser tab or window</w:t>
      </w:r>
    </w:p>
    <w:p w:rsidR="5F32279E" w:rsidP="18CE9615" w:rsidRDefault="5F32279E" w14:paraId="356BC49C" w14:textId="2EA8BAB4">
      <w:pPr>
        <w:pStyle w:val="ListParagraph"/>
        <w:numPr>
          <w:ilvl w:val="0"/>
          <w:numId w:val="18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lang w:val="en-US"/>
        </w:rPr>
        <w:t>Click “Back” in the browser</w:t>
      </w:r>
    </w:p>
    <w:p w:rsidR="5F32279E" w:rsidP="18CE9615" w:rsidRDefault="5F32279E" w14:paraId="61AE2F31" w14:textId="13B16AC5">
      <w:pPr>
        <w:pStyle w:val="ListParagraph"/>
        <w:numPr>
          <w:ilvl w:val="0"/>
          <w:numId w:val="18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lang w:val="en-US"/>
        </w:rPr>
        <w:t>Log out</w:t>
      </w:r>
    </w:p>
    <w:p w:rsidR="5F32279E" w:rsidP="18CE9615" w:rsidRDefault="5F32279E" w14:paraId="477429E6" w14:textId="270CA5D6">
      <w:pPr>
        <w:pStyle w:val="ListParagraph"/>
        <w:numPr>
          <w:ilvl w:val="0"/>
          <w:numId w:val="186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lang w:val="en-US"/>
        </w:rPr>
        <w:t>Refresh the page</w:t>
      </w:r>
    </w:p>
    <w:p w:rsidR="5F32279E" w:rsidP="18CE9615" w:rsidRDefault="5F32279E" w14:paraId="269E139F" w14:textId="3688C65D">
      <w:pPr>
        <w:pStyle w:val="ListParagraph"/>
        <w:numPr>
          <w:ilvl w:val="0"/>
          <w:numId w:val="18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>If unsaved changes are detected, the system displays a confirmation message: “You have unsaved changed. Do you want to save before exiting?”</w:t>
      </w:r>
    </w:p>
    <w:p w:rsidR="5F32279E" w:rsidP="18CE9615" w:rsidRDefault="5F32279E" w14:paraId="29336DF4" w14:textId="7C58E7B7">
      <w:pPr>
        <w:pStyle w:val="ListParagraph"/>
        <w:numPr>
          <w:ilvl w:val="0"/>
          <w:numId w:val="18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>“Save</w:t>
      </w: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Exit” </w:t>
      </w: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>option:</w:t>
      </w: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saves the data and </w:t>
      </w: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>proceeds</w:t>
      </w: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the exit action.</w:t>
      </w:r>
    </w:p>
    <w:p w:rsidR="5F32279E" w:rsidP="18CE9615" w:rsidRDefault="5F32279E" w14:paraId="5E354DC8" w14:textId="5DED6121">
      <w:pPr>
        <w:pStyle w:val="ListParagraph"/>
        <w:numPr>
          <w:ilvl w:val="0"/>
          <w:numId w:val="18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>“Exit without Saving”: proceeds with the exit action and discards all unsaved changes.</w:t>
      </w:r>
    </w:p>
    <w:p w:rsidR="5F32279E" w:rsidP="18CE9615" w:rsidRDefault="5F32279E" w14:paraId="665CBA23" w14:textId="11CD1D3F">
      <w:pPr>
        <w:pStyle w:val="ListParagraph"/>
        <w:numPr>
          <w:ilvl w:val="0"/>
          <w:numId w:val="187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>“Cancel”: closes the prompt and allows the user to continue editing.</w:t>
      </w:r>
    </w:p>
    <w:p w:rsidR="5F32279E" w:rsidP="18CE9615" w:rsidRDefault="5F32279E" w14:paraId="57777F1B" w14:textId="635BD71E">
      <w:pPr>
        <w:pStyle w:val="ListParagraph"/>
        <w:numPr>
          <w:ilvl w:val="0"/>
          <w:numId w:val="18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8CE9615" w:rsidR="5F3227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“Save and Exit” option is selected, system to perform validation checks: </w:t>
      </w:r>
    </w:p>
    <w:p w:rsidR="5F32279E" w:rsidP="18CE9615" w:rsidRDefault="5F32279E" w14:paraId="7323701E" w14:textId="5175B2F4">
      <w:pPr>
        <w:pStyle w:val="ListParagraph"/>
        <w:numPr>
          <w:ilvl w:val="0"/>
          <w:numId w:val="188"/>
        </w:numPr>
        <w:spacing w:before="240" w:beforeAutospacing="off" w:after="240" w:afterAutospacing="off"/>
        <w:rPr>
          <w:rFonts w:ascii="Calibri" w:hAnsi="Calibri" w:eastAsia="Calibri" w:cs="Calibri"/>
          <w:sz w:val="24"/>
          <w:szCs w:val="24"/>
        </w:rPr>
      </w:pPr>
      <w:r w:rsidRPr="18CE9615" w:rsidR="5F32279E">
        <w:rPr>
          <w:rFonts w:ascii="Calibri" w:hAnsi="Calibri" w:eastAsia="Calibri" w:cs="Calibri"/>
        </w:rPr>
        <w:t xml:space="preserve">System to </w:t>
      </w:r>
      <w:r w:rsidRPr="18CE9615" w:rsidR="5F32279E">
        <w:rPr>
          <w:rFonts w:ascii="Calibri" w:hAnsi="Calibri" w:eastAsia="Calibri" w:cs="Calibri"/>
        </w:rPr>
        <w:t>validate</w:t>
      </w:r>
      <w:r w:rsidRPr="18CE9615" w:rsidR="5F32279E">
        <w:rPr>
          <w:rFonts w:ascii="Calibri" w:hAnsi="Calibri" w:eastAsia="Calibri" w:cs="Calibri"/>
        </w:rPr>
        <w:t xml:space="preserve"> required fields: Display error if </w:t>
      </w:r>
      <w:r w:rsidRPr="18CE9615" w:rsidR="5F32279E">
        <w:rPr>
          <w:rFonts w:ascii="Calibri" w:hAnsi="Calibri" w:eastAsia="Calibri" w:cs="Calibri"/>
        </w:rPr>
        <w:t>required</w:t>
      </w:r>
      <w:r w:rsidRPr="18CE9615" w:rsidR="5F32279E">
        <w:rPr>
          <w:rFonts w:ascii="Calibri" w:hAnsi="Calibri" w:eastAsia="Calibri" w:cs="Calibri"/>
        </w:rPr>
        <w:t xml:space="preserve"> fields are not filled.</w:t>
      </w:r>
    </w:p>
    <w:p w:rsidR="5F32279E" w:rsidP="18CE9615" w:rsidRDefault="5F32279E" w14:paraId="66281566" w14:textId="4883F5FD">
      <w:pPr>
        <w:pStyle w:val="ListParagraph"/>
        <w:numPr>
          <w:ilvl w:val="0"/>
          <w:numId w:val="188"/>
        </w:numPr>
        <w:spacing w:before="240" w:beforeAutospacing="off" w:after="240" w:afterAutospacing="off"/>
        <w:rPr>
          <w:rFonts w:ascii="Calibri" w:hAnsi="Calibri" w:eastAsia="Calibri" w:cs="Calibri"/>
          <w:sz w:val="24"/>
          <w:szCs w:val="24"/>
        </w:rPr>
      </w:pPr>
      <w:r w:rsidRPr="3FADF43B" w:rsidR="6214AA60">
        <w:rPr>
          <w:rFonts w:ascii="Calibri" w:hAnsi="Calibri" w:eastAsia="Calibri" w:cs="Calibri"/>
          <w:sz w:val="24"/>
          <w:szCs w:val="24"/>
        </w:rPr>
        <w:t xml:space="preserve">On successful save, system to create audit </w:t>
      </w:r>
      <w:r w:rsidRPr="3FADF43B" w:rsidR="6214AA60">
        <w:rPr>
          <w:rFonts w:ascii="Calibri" w:hAnsi="Calibri" w:eastAsia="Calibri" w:cs="Calibri"/>
          <w:sz w:val="24"/>
          <w:szCs w:val="24"/>
        </w:rPr>
        <w:t>log</w:t>
      </w:r>
    </w:p>
    <w:p w:rsidR="18CE9615" w:rsidP="18CE9615" w:rsidRDefault="18CE9615" w14:paraId="6C76D249" w14:textId="4909C54C">
      <w:pPr>
        <w:pStyle w:val="ListParagraph"/>
        <w:rPr>
          <w:rFonts w:ascii="Calibri" w:hAnsi="Calibri" w:eastAsia="Calibri" w:cs="Calibri"/>
        </w:rPr>
      </w:pPr>
    </w:p>
    <w:p w:rsidR="2D59F9DE" w:rsidP="18CE9615" w:rsidRDefault="2D59F9DE" w14:paraId="5018EEFC" w14:textId="308C02D2">
      <w:pPr>
        <w:pStyle w:val="ListParagraph"/>
        <w:numPr>
          <w:ilvl w:val="0"/>
          <w:numId w:val="116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commentRangeStart w:id="1230650812"/>
      <w:r w:rsidRPr="4E4C4192" w:rsidR="2D59F9DE">
        <w:rPr>
          <w:rFonts w:ascii="Calibri" w:hAnsi="Calibri" w:eastAsia="Calibri" w:cs="Calibri"/>
          <w:b w:val="1"/>
          <w:bCs w:val="1"/>
          <w:sz w:val="24"/>
          <w:szCs w:val="24"/>
        </w:rPr>
        <w:t>Auto-</w:t>
      </w:r>
      <w:r w:rsidRPr="4E4C4192" w:rsidR="2D59F9DE">
        <w:rPr>
          <w:rFonts w:ascii="Calibri" w:hAnsi="Calibri" w:eastAsia="Calibri" w:cs="Calibri"/>
          <w:b w:val="1"/>
          <w:bCs w:val="1"/>
          <w:sz w:val="24"/>
          <w:szCs w:val="24"/>
        </w:rPr>
        <w:t>Save</w:t>
      </w:r>
      <w:commentRangeEnd w:id="1230650812"/>
      <w:r>
        <w:rPr>
          <w:rStyle w:val="CommentReference"/>
        </w:rPr>
        <w:commentReference w:id="1230650812"/>
      </w:r>
      <w:r w:rsidRPr="4E4C4192" w:rsidR="2D59F9D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ins w:author="Eric See Kian Seng" w:date="2025-09-22T00:54:27.098Z" w:id="898799931">
        <w:r w:rsidRPr="4E4C4192" w:rsidR="586F501C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[</w:t>
        </w:r>
        <w:r w:rsidRPr="4E4C4192" w:rsidR="586F501C">
          <w:rPr>
            <w:rFonts w:ascii="Calibri" w:hAnsi="Calibri" w:eastAsia="Calibri" w:cs="Calibri"/>
            <w:b w:val="1"/>
            <w:bCs w:val="1"/>
            <w:sz w:val="24"/>
            <w:szCs w:val="24"/>
          </w:rPr>
          <w:t>Save as Draft, then UI must have a tab for drafts entries]</w:t>
        </w:r>
      </w:ins>
    </w:p>
    <w:p w:rsidR="2D59F9DE" w:rsidP="18CE9615" w:rsidRDefault="2D59F9DE" w14:paraId="2F0EF943" w14:textId="1D34397D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18CE9615" w:rsidR="2D59F9DE">
        <w:rPr>
          <w:rFonts w:ascii="Calibri" w:hAnsi="Calibri" w:eastAsia="Calibri" w:cs="Calibri"/>
          <w:sz w:val="24"/>
          <w:szCs w:val="24"/>
        </w:rPr>
        <w:t xml:space="preserve">As an OC/DOC, IC, User, I want the system to auto save my entry while I am creating a new request, so that I </w:t>
      </w:r>
      <w:r w:rsidRPr="18CE9615" w:rsidR="2D59F9DE">
        <w:rPr>
          <w:rFonts w:ascii="Calibri" w:hAnsi="Calibri" w:eastAsia="Calibri" w:cs="Calibri"/>
          <w:sz w:val="24"/>
          <w:szCs w:val="24"/>
        </w:rPr>
        <w:t>don’t</w:t>
      </w:r>
      <w:r w:rsidRPr="18CE9615" w:rsidR="2D59F9DE">
        <w:rPr>
          <w:rFonts w:ascii="Calibri" w:hAnsi="Calibri" w:eastAsia="Calibri" w:cs="Calibri"/>
          <w:sz w:val="24"/>
          <w:szCs w:val="24"/>
        </w:rPr>
        <w:t xml:space="preserve"> accidentally lose any unsaved work or data.</w:t>
      </w:r>
    </w:p>
    <w:p w:rsidR="18CE9615" w:rsidP="18CE9615" w:rsidRDefault="18CE9615" w14:paraId="426E83C2" w14:textId="1396A7DD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</w:p>
    <w:p w:rsidR="2D59F9DE" w:rsidP="18CE9615" w:rsidRDefault="2D59F9DE" w14:paraId="230C9552" w14:textId="1591ABE4">
      <w:pPr>
        <w:pStyle w:val="ListParagraph"/>
        <w:numPr>
          <w:ilvl w:val="0"/>
          <w:numId w:val="69"/>
        </w:numPr>
        <w:rPr>
          <w:rFonts w:ascii="Calibri" w:hAnsi="Calibri" w:eastAsia="Calibri" w:cs="Calibri"/>
          <w:b w:val="1"/>
          <w:bCs w:val="1"/>
        </w:rPr>
      </w:pPr>
      <w:r w:rsidRPr="4E4C4192" w:rsidR="2D59F9DE">
        <w:rPr>
          <w:rFonts w:ascii="Calibri" w:hAnsi="Calibri" w:eastAsia="Calibri" w:cs="Calibri"/>
          <w:b w:val="1"/>
          <w:bCs w:val="1"/>
        </w:rPr>
        <w:t>Undo Action</w:t>
      </w:r>
      <w:ins w:author="Eric See Kian Seng" w:date="2025-09-22T00:54:59.655Z" w:id="1852866282">
        <w:r w:rsidRPr="4E4C4192" w:rsidR="4A7E66FB">
          <w:rPr>
            <w:rFonts w:ascii="Calibri" w:hAnsi="Calibri" w:eastAsia="Calibri" w:cs="Calibri"/>
            <w:b w:val="1"/>
            <w:bCs w:val="1"/>
          </w:rPr>
          <w:t xml:space="preserve"> [</w:t>
        </w:r>
      </w:ins>
      <w:ins w:author="Eric See Kian Seng" w:date="2025-09-22T00:55:05.673Z" w:id="488962040">
        <w:r w:rsidRPr="4E4C4192" w:rsidR="4A7E66FB">
          <w:rPr>
            <w:rFonts w:ascii="Calibri" w:hAnsi="Calibri" w:eastAsia="Calibri" w:cs="Calibri"/>
            <w:b w:val="1"/>
            <w:bCs w:val="1"/>
          </w:rPr>
          <w:t>Need 10 undo, redo steps]</w:t>
        </w:r>
      </w:ins>
    </w:p>
    <w:p w:rsidR="2D59F9DE" w:rsidP="18CE9615" w:rsidRDefault="2D59F9DE" w14:paraId="095A9B48" w14:textId="4C56ACA2">
      <w:pPr>
        <w:pStyle w:val="ListParagraph"/>
        <w:rPr>
          <w:rFonts w:ascii="Calibri" w:hAnsi="Calibri" w:eastAsia="Calibri" w:cs="Calibri"/>
          <w:b w:val="1"/>
          <w:bCs w:val="1"/>
        </w:rPr>
      </w:pPr>
      <w:r w:rsidRPr="18CE9615" w:rsidR="2D59F9DE">
        <w:rPr>
          <w:rFonts w:ascii="Calibri" w:hAnsi="Calibri" w:eastAsia="Calibri" w:cs="Calibri"/>
        </w:rPr>
        <w:t>As an OC/DOC, IC, User, I want to undo my last action</w:t>
      </w:r>
      <w:r w:rsidRPr="18CE9615" w:rsidR="66EA06E4">
        <w:rPr>
          <w:rFonts w:ascii="Calibri" w:hAnsi="Calibri" w:eastAsia="Calibri" w:cs="Calibri"/>
        </w:rPr>
        <w:t xml:space="preserve"> when </w:t>
      </w:r>
      <w:r w:rsidRPr="18CE9615" w:rsidR="66EA06E4">
        <w:rPr>
          <w:rFonts w:ascii="Calibri" w:hAnsi="Calibri" w:eastAsia="Calibri" w:cs="Calibri"/>
        </w:rPr>
        <w:t>editing a form</w:t>
      </w:r>
      <w:r w:rsidRPr="18CE9615" w:rsidR="2D59F9DE">
        <w:rPr>
          <w:rFonts w:ascii="Calibri" w:hAnsi="Calibri" w:eastAsia="Calibri" w:cs="Calibri"/>
        </w:rPr>
        <w:t xml:space="preserve">, so that I can quickly revert mistakes or unintended changes without manually correcting them. </w:t>
      </w:r>
    </w:p>
    <w:p w:rsidR="615E6423" w:rsidP="18CE9615" w:rsidRDefault="615E6423" w14:paraId="4CF9A478" w14:textId="336E8F72">
      <w:pPr>
        <w:pStyle w:val="ListParagraph"/>
        <w:rPr>
          <w:rFonts w:ascii="Calibri" w:hAnsi="Calibri" w:eastAsia="Calibri" w:cs="Calibri"/>
        </w:rPr>
      </w:pPr>
      <w:r w:rsidRPr="18CE9615" w:rsidR="615E6423">
        <w:rPr>
          <w:rFonts w:ascii="Calibri" w:hAnsi="Calibri" w:eastAsia="Calibri" w:cs="Calibri"/>
          <w:b w:val="1"/>
          <w:bCs w:val="1"/>
        </w:rPr>
        <w:t>A/C</w:t>
      </w:r>
    </w:p>
    <w:p w:rsidR="615E6423" w:rsidP="18CE9615" w:rsidRDefault="615E6423" w14:paraId="1A0B9344" w14:textId="63BD673B">
      <w:pPr>
        <w:pStyle w:val="ListParagraph"/>
        <w:numPr>
          <w:ilvl w:val="0"/>
          <w:numId w:val="190"/>
        </w:numPr>
        <w:rPr>
          <w:rFonts w:ascii="Calibri" w:hAnsi="Calibri" w:eastAsia="Calibri" w:cs="Calibri"/>
          <w:b w:val="0"/>
          <w:bCs w:val="0"/>
        </w:rPr>
      </w:pPr>
      <w:r w:rsidRPr="18CE9615" w:rsidR="615E6423">
        <w:rPr>
          <w:rFonts w:ascii="Calibri" w:hAnsi="Calibri" w:eastAsia="Calibri" w:cs="Calibri"/>
          <w:b w:val="0"/>
          <w:bCs w:val="0"/>
        </w:rPr>
        <w:t xml:space="preserve">Undo </w:t>
      </w:r>
      <w:r w:rsidRPr="18CE9615" w:rsidR="615E6423">
        <w:rPr>
          <w:rFonts w:ascii="Calibri" w:hAnsi="Calibri" w:eastAsia="Calibri" w:cs="Calibri"/>
          <w:b w:val="0"/>
          <w:bCs w:val="0"/>
        </w:rPr>
        <w:t>button</w:t>
      </w:r>
      <w:r w:rsidRPr="18CE9615" w:rsidR="615E6423">
        <w:rPr>
          <w:rFonts w:ascii="Calibri" w:hAnsi="Calibri" w:eastAsia="Calibri" w:cs="Calibri"/>
          <w:b w:val="0"/>
          <w:bCs w:val="0"/>
        </w:rPr>
        <w:t xml:space="preserve"> </w:t>
      </w:r>
      <w:r w:rsidRPr="18CE9615" w:rsidR="17AA64E3">
        <w:rPr>
          <w:rFonts w:ascii="Calibri" w:hAnsi="Calibri" w:eastAsia="Calibri" w:cs="Calibri"/>
          <w:b w:val="0"/>
          <w:bCs w:val="0"/>
        </w:rPr>
        <w:t xml:space="preserve">is </w:t>
      </w:r>
      <w:r w:rsidRPr="18CE9615" w:rsidR="615E6423">
        <w:rPr>
          <w:rFonts w:ascii="Calibri" w:hAnsi="Calibri" w:eastAsia="Calibri" w:cs="Calibri"/>
          <w:b w:val="0"/>
          <w:bCs w:val="0"/>
        </w:rPr>
        <w:t>only enabled when there are actions available to undo.</w:t>
      </w:r>
    </w:p>
    <w:p w:rsidR="615E6423" w:rsidP="18CE9615" w:rsidRDefault="615E6423" w14:paraId="314B3693" w14:textId="714D9317">
      <w:pPr>
        <w:pStyle w:val="ListParagraph"/>
        <w:numPr>
          <w:ilvl w:val="0"/>
          <w:numId w:val="190"/>
        </w:numPr>
        <w:rPr>
          <w:rFonts w:ascii="Calibri" w:hAnsi="Calibri" w:eastAsia="Calibri" w:cs="Calibri"/>
          <w:b w:val="0"/>
          <w:bCs w:val="0"/>
        </w:rPr>
      </w:pPr>
      <w:r w:rsidRPr="18CE9615" w:rsidR="615E6423">
        <w:rPr>
          <w:rFonts w:ascii="Calibri" w:hAnsi="Calibri" w:eastAsia="Calibri" w:cs="Calibri"/>
          <w:b w:val="0"/>
          <w:bCs w:val="0"/>
        </w:rPr>
        <w:t xml:space="preserve">When </w:t>
      </w:r>
      <w:r w:rsidRPr="18CE9615" w:rsidR="615E6423">
        <w:rPr>
          <w:rFonts w:ascii="Calibri" w:hAnsi="Calibri" w:eastAsia="Calibri" w:cs="Calibri"/>
          <w:b w:val="0"/>
          <w:bCs w:val="0"/>
        </w:rPr>
        <w:t>user</w:t>
      </w:r>
      <w:r w:rsidRPr="18CE9615" w:rsidR="615E6423">
        <w:rPr>
          <w:rFonts w:ascii="Calibri" w:hAnsi="Calibri" w:eastAsia="Calibri" w:cs="Calibri"/>
          <w:b w:val="0"/>
          <w:bCs w:val="0"/>
        </w:rPr>
        <w:t xml:space="preserve"> clicks Undo, the last change is reverted (</w:t>
      </w:r>
      <w:r w:rsidRPr="18CE9615" w:rsidR="615E6423">
        <w:rPr>
          <w:rFonts w:ascii="Calibri" w:hAnsi="Calibri" w:eastAsia="Calibri" w:cs="Calibri"/>
          <w:b w:val="0"/>
          <w:bCs w:val="0"/>
        </w:rPr>
        <w:t>e.g.</w:t>
      </w:r>
      <w:r w:rsidRPr="18CE9615" w:rsidR="615E6423">
        <w:rPr>
          <w:rFonts w:ascii="Calibri" w:hAnsi="Calibri" w:eastAsia="Calibri" w:cs="Calibri"/>
          <w:b w:val="0"/>
          <w:bCs w:val="0"/>
        </w:rPr>
        <w:t xml:space="preserve"> input text is restored to the </w:t>
      </w:r>
      <w:r w:rsidRPr="18CE9615" w:rsidR="615E6423">
        <w:rPr>
          <w:rFonts w:ascii="Calibri" w:hAnsi="Calibri" w:eastAsia="Calibri" w:cs="Calibri"/>
          <w:b w:val="0"/>
          <w:bCs w:val="0"/>
        </w:rPr>
        <w:t>previous</w:t>
      </w:r>
      <w:r w:rsidRPr="18CE9615" w:rsidR="615E6423">
        <w:rPr>
          <w:rFonts w:ascii="Calibri" w:hAnsi="Calibri" w:eastAsia="Calibri" w:cs="Calibri"/>
          <w:b w:val="0"/>
          <w:bCs w:val="0"/>
        </w:rPr>
        <w:t xml:space="preserve"> state).</w:t>
      </w:r>
    </w:p>
    <w:p w:rsidR="615E6423" w:rsidP="18CE9615" w:rsidRDefault="615E6423" w14:paraId="74AE87D1" w14:textId="54ACBAD8">
      <w:pPr>
        <w:pStyle w:val="ListParagraph"/>
        <w:numPr>
          <w:ilvl w:val="0"/>
          <w:numId w:val="190"/>
        </w:numPr>
        <w:rPr>
          <w:rFonts w:ascii="Calibri" w:hAnsi="Calibri" w:eastAsia="Calibri" w:cs="Calibri"/>
          <w:b w:val="0"/>
          <w:bCs w:val="0"/>
        </w:rPr>
      </w:pPr>
      <w:r w:rsidRPr="18CE9615" w:rsidR="615E6423">
        <w:rPr>
          <w:rFonts w:ascii="Calibri" w:hAnsi="Calibri" w:eastAsia="Calibri" w:cs="Calibri"/>
          <w:b w:val="0"/>
          <w:bCs w:val="0"/>
        </w:rPr>
        <w:t>System reverts only one action at a time.</w:t>
      </w:r>
    </w:p>
    <w:p w:rsidR="615E6423" w:rsidP="18CE9615" w:rsidRDefault="615E6423" w14:paraId="5C4730F9" w14:textId="349F7927">
      <w:pPr>
        <w:pStyle w:val="ListParagraph"/>
        <w:numPr>
          <w:ilvl w:val="0"/>
          <w:numId w:val="190"/>
        </w:numPr>
        <w:rPr>
          <w:rFonts w:ascii="Calibri" w:hAnsi="Calibri" w:eastAsia="Calibri" w:cs="Calibri"/>
          <w:b w:val="0"/>
          <w:bCs w:val="0"/>
        </w:rPr>
      </w:pPr>
      <w:r w:rsidRPr="18CE9615" w:rsidR="615E6423">
        <w:rPr>
          <w:rFonts w:ascii="Calibri" w:hAnsi="Calibri" w:eastAsia="Calibri" w:cs="Calibri"/>
          <w:b w:val="0"/>
          <w:bCs w:val="0"/>
        </w:rPr>
        <w:t xml:space="preserve">System </w:t>
      </w:r>
      <w:r w:rsidRPr="18CE9615" w:rsidR="615E6423">
        <w:rPr>
          <w:rFonts w:ascii="Calibri" w:hAnsi="Calibri" w:eastAsia="Calibri" w:cs="Calibri"/>
          <w:b w:val="0"/>
          <w:bCs w:val="0"/>
        </w:rPr>
        <w:t>maintains</w:t>
      </w:r>
      <w:r w:rsidRPr="18CE9615" w:rsidR="615E6423">
        <w:rPr>
          <w:rFonts w:ascii="Calibri" w:hAnsi="Calibri" w:eastAsia="Calibri" w:cs="Calibri"/>
          <w:b w:val="0"/>
          <w:bCs w:val="0"/>
        </w:rPr>
        <w:t xml:space="preserve"> a history of at least the last </w:t>
      </w:r>
      <w:commentRangeStart w:id="1123984225"/>
      <w:r w:rsidRPr="18CE9615" w:rsidR="615E6423">
        <w:rPr>
          <w:rFonts w:ascii="Calibri" w:hAnsi="Calibri" w:eastAsia="Calibri" w:cs="Calibri"/>
          <w:b w:val="0"/>
          <w:bCs w:val="0"/>
        </w:rPr>
        <w:t>10 actions.</w:t>
      </w:r>
      <w:commentRangeEnd w:id="1123984225"/>
      <w:r>
        <w:rPr>
          <w:rStyle w:val="CommentReference"/>
        </w:rPr>
        <w:commentReference w:id="1123984225"/>
      </w:r>
    </w:p>
    <w:p w:rsidR="18CE9615" w:rsidP="18CE9615" w:rsidRDefault="18CE9615" w14:paraId="022F8AFF" w14:textId="028F43BC">
      <w:pPr>
        <w:pStyle w:val="ListParagraph"/>
        <w:rPr>
          <w:rFonts w:ascii="Calibri" w:hAnsi="Calibri" w:eastAsia="Calibri" w:cs="Calibri"/>
        </w:rPr>
      </w:pPr>
    </w:p>
    <w:p w:rsidR="2D59F9DE" w:rsidP="18CE9615" w:rsidRDefault="2D59F9DE" w14:paraId="3C9BBF91" w14:textId="3E60AA06">
      <w:pPr>
        <w:pStyle w:val="ListParagraph"/>
        <w:numPr>
          <w:ilvl w:val="0"/>
          <w:numId w:val="70"/>
        </w:numPr>
        <w:rPr>
          <w:rFonts w:ascii="Calibri" w:hAnsi="Calibri" w:eastAsia="Calibri" w:cs="Calibri"/>
          <w:b w:val="1"/>
          <w:bCs w:val="1"/>
        </w:rPr>
      </w:pPr>
      <w:r w:rsidRPr="4E4C4192" w:rsidR="2D59F9DE">
        <w:rPr>
          <w:rFonts w:ascii="Calibri" w:hAnsi="Calibri" w:eastAsia="Calibri" w:cs="Calibri"/>
          <w:b w:val="1"/>
          <w:bCs w:val="1"/>
        </w:rPr>
        <w:t>Repeat Action</w:t>
      </w:r>
      <w:ins w:author="Eric See Kian Seng" w:date="2025-09-22T00:57:36.489Z" w:id="895934871">
        <w:r w:rsidRPr="4E4C4192" w:rsidR="3CB70C0C">
          <w:rPr>
            <w:rFonts w:ascii="Calibri" w:hAnsi="Calibri" w:eastAsia="Calibri" w:cs="Calibri"/>
            <w:b w:val="1"/>
            <w:bCs w:val="1"/>
          </w:rPr>
          <w:t xml:space="preserve"> [Need 10 undo, redo steps]</w:t>
        </w:r>
      </w:ins>
    </w:p>
    <w:p w:rsidR="2D59F9DE" w:rsidP="18CE9615" w:rsidRDefault="2D59F9DE" w14:paraId="5EE5E9B3" w14:textId="7E81E8F3">
      <w:pPr>
        <w:pStyle w:val="ListParagraph"/>
        <w:rPr>
          <w:rFonts w:ascii="Calibri" w:hAnsi="Calibri" w:eastAsia="Calibri" w:cs="Calibri"/>
        </w:rPr>
      </w:pPr>
      <w:r w:rsidRPr="18CE9615" w:rsidR="2D59F9DE">
        <w:rPr>
          <w:rFonts w:ascii="Calibri" w:hAnsi="Calibri" w:eastAsia="Calibri" w:cs="Calibri"/>
        </w:rPr>
        <w:t>As an OC/DOC, IC, User, I want to repeat or redo the last undone action, so that I can easily recover changes I previously reverted if needed.</w:t>
      </w:r>
    </w:p>
    <w:p w:rsidR="00C45C5F" w:rsidP="18CE9615" w:rsidRDefault="00C45C5F" w14:paraId="75F5CA40" w14:textId="50B010F2">
      <w:pPr>
        <w:pStyle w:val="ListParagraph"/>
        <w:rPr>
          <w:rFonts w:ascii="Calibri" w:hAnsi="Calibri" w:eastAsia="Calibri" w:cs="Calibri"/>
          <w:b w:val="1"/>
          <w:bCs w:val="1"/>
        </w:rPr>
      </w:pPr>
      <w:r w:rsidRPr="18CE9615" w:rsidR="00C45C5F">
        <w:rPr>
          <w:rFonts w:ascii="Calibri" w:hAnsi="Calibri" w:eastAsia="Calibri" w:cs="Calibri"/>
          <w:b w:val="1"/>
          <w:bCs w:val="1"/>
        </w:rPr>
        <w:t>A/C</w:t>
      </w:r>
    </w:p>
    <w:p w:rsidR="00C45C5F" w:rsidP="18CE9615" w:rsidRDefault="00C45C5F" w14:paraId="2B765774" w14:textId="730B47CF">
      <w:pPr>
        <w:pStyle w:val="ListParagraph"/>
        <w:numPr>
          <w:ilvl w:val="0"/>
          <w:numId w:val="191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8CE9615" w:rsidR="00C45C5F">
        <w:rPr>
          <w:rFonts w:ascii="Calibri" w:hAnsi="Calibri" w:eastAsia="Calibri" w:cs="Calibri"/>
          <w:b w:val="0"/>
          <w:bCs w:val="0"/>
        </w:rPr>
        <w:t>Repeat button is only enabled when there are actions available to redo.</w:t>
      </w:r>
    </w:p>
    <w:p w:rsidR="6A6084E8" w:rsidP="18CE9615" w:rsidRDefault="6A6084E8" w14:paraId="34E1CA2B" w14:textId="3227E953">
      <w:pPr>
        <w:pStyle w:val="ListParagraph"/>
        <w:numPr>
          <w:ilvl w:val="0"/>
          <w:numId w:val="191"/>
        </w:numPr>
        <w:rPr>
          <w:rFonts w:ascii="Calibri" w:hAnsi="Calibri" w:eastAsia="Calibri" w:cs="Calibri"/>
        </w:rPr>
      </w:pPr>
      <w:r w:rsidRPr="18CE9615" w:rsidR="6A6084E8">
        <w:rPr>
          <w:rFonts w:ascii="Calibri" w:hAnsi="Calibri" w:eastAsia="Calibri" w:cs="Calibri"/>
        </w:rPr>
        <w:t>When user clicks Redo, the most recently undone action is reapplied.</w:t>
      </w:r>
    </w:p>
    <w:p w:rsidR="18CE9615" w:rsidP="18CE9615" w:rsidRDefault="18CE9615" w14:paraId="39FECEFE" w14:textId="6DD7DD3C">
      <w:pPr>
        <w:pStyle w:val="ListParagraph"/>
        <w:rPr>
          <w:rFonts w:ascii="Calibri" w:hAnsi="Calibri" w:eastAsia="Calibri" w:cs="Calibri"/>
        </w:rPr>
      </w:pPr>
    </w:p>
    <w:p w:rsidR="7CC06476" w:rsidP="18CE9615" w:rsidRDefault="7CC06476" w14:paraId="13B42AAB" w14:textId="00233170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8CE9615" w:rsidR="6F6CB2A5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Request</w:t>
      </w:r>
      <w:r w:rsidRPr="18CE9615" w:rsidR="290072CD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 Management</w:t>
      </w:r>
    </w:p>
    <w:p w:rsidR="49DA397F" w:rsidP="4BABE004" w:rsidRDefault="49DA397F" w14:paraId="7B8C7E8E" w14:textId="60368E54">
      <w:pPr>
        <w:pStyle w:val="ListParagraph"/>
        <w:numPr>
          <w:ilvl w:val="0"/>
          <w:numId w:val="95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6466F7E8">
        <w:rPr>
          <w:rFonts w:ascii="Calibri" w:hAnsi="Calibri" w:eastAsia="Calibri" w:cs="Calibri"/>
          <w:b w:val="1"/>
          <w:bCs w:val="1"/>
          <w:sz w:val="24"/>
          <w:szCs w:val="24"/>
        </w:rPr>
        <w:t>View</w:t>
      </w:r>
      <w:r w:rsidRPr="4E4C4192" w:rsidR="3E530A0A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Re</w:t>
      </w:r>
      <w:r w:rsidRPr="4E4C4192" w:rsidR="6D939AA1">
        <w:rPr>
          <w:rFonts w:ascii="Calibri" w:hAnsi="Calibri" w:eastAsia="Calibri" w:cs="Calibri"/>
          <w:b w:val="1"/>
          <w:bCs w:val="1"/>
          <w:sz w:val="24"/>
          <w:szCs w:val="24"/>
        </w:rPr>
        <w:t>quest</w:t>
      </w:r>
      <w:r w:rsidRPr="4E4C4192" w:rsidR="7178896F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List</w:t>
      </w:r>
      <w:ins w:author="Eric See Kian Seng" w:date="2025-09-22T00:55:59.804Z" w:id="1519286660">
        <w:r w:rsidRPr="4E4C4192" w:rsidR="6CB7CCBB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[What are the field</w:t>
        </w:r>
      </w:ins>
      <w:ins w:author="Eric See Kian Seng" w:date="2025-09-22T00:56:11.413Z" w:id="1863506465">
        <w:r w:rsidRPr="4E4C4192" w:rsidR="6CB7CCBB">
          <w:rPr>
            <w:rFonts w:ascii="Calibri" w:hAnsi="Calibri" w:eastAsia="Calibri" w:cs="Calibri"/>
            <w:b w:val="1"/>
            <w:bCs w:val="1"/>
            <w:sz w:val="24"/>
            <w:szCs w:val="24"/>
          </w:rPr>
          <w:t>s? How many records per page? Date Range?]</w:t>
        </w:r>
      </w:ins>
    </w:p>
    <w:p w:rsidR="4BABE004" w:rsidP="5B53E1D5" w:rsidRDefault="4BABE004" w14:paraId="31D13B8B" w14:textId="40DBB083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5B53E1D5" w:rsidR="3E530A0A">
        <w:rPr>
          <w:rFonts w:ascii="Calibri" w:hAnsi="Calibri" w:eastAsia="Calibri" w:cs="Calibri"/>
          <w:sz w:val="24"/>
          <w:szCs w:val="24"/>
        </w:rPr>
        <w:t>As an OC/DOC, IC, User, I want to view and search for records within the DBMS, so that I can quickly find and reference the information I need for my tasks or investigations.</w:t>
      </w:r>
    </w:p>
    <w:p w:rsidR="4BABE004" w:rsidP="5B53E1D5" w:rsidRDefault="4BABE004" w14:paraId="158BB671" w14:textId="7AACB5A3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B53E1D5" w:rsidR="3E46D773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BABE004" w:rsidP="5B53E1D5" w:rsidRDefault="4BABE004" w14:paraId="7D5A0102" w14:textId="1FE233F3">
      <w:pPr>
        <w:pStyle w:val="ListParagraph"/>
        <w:numPr>
          <w:ilvl w:val="0"/>
          <w:numId w:val="130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16AB09D7">
        <w:rPr>
          <w:rFonts w:ascii="Calibri" w:hAnsi="Calibri" w:eastAsia="Calibri" w:cs="Calibri"/>
          <w:sz w:val="24"/>
          <w:szCs w:val="24"/>
        </w:rPr>
        <w:t>All users can access a</w:t>
      </w:r>
      <w:r w:rsidRPr="24A1B834" w:rsidR="38E371D9">
        <w:rPr>
          <w:rFonts w:ascii="Calibri" w:hAnsi="Calibri" w:eastAsia="Calibri" w:cs="Calibri"/>
          <w:sz w:val="24"/>
          <w:szCs w:val="24"/>
        </w:rPr>
        <w:t xml:space="preserve"> “Re</w:t>
      </w:r>
      <w:r w:rsidRPr="24A1B834" w:rsidR="4118FE70">
        <w:rPr>
          <w:rFonts w:ascii="Calibri" w:hAnsi="Calibri" w:eastAsia="Calibri" w:cs="Calibri"/>
          <w:sz w:val="24"/>
          <w:szCs w:val="24"/>
        </w:rPr>
        <w:t>quest</w:t>
      </w:r>
      <w:r w:rsidRPr="24A1B834" w:rsidR="38E371D9">
        <w:rPr>
          <w:rFonts w:ascii="Calibri" w:hAnsi="Calibri" w:eastAsia="Calibri" w:cs="Calibri"/>
          <w:sz w:val="24"/>
          <w:szCs w:val="24"/>
        </w:rPr>
        <w:t>s”</w:t>
      </w:r>
      <w:r w:rsidRPr="24A1B834" w:rsidR="16AB09D7">
        <w:rPr>
          <w:rFonts w:ascii="Calibri" w:hAnsi="Calibri" w:eastAsia="Calibri" w:cs="Calibri"/>
          <w:sz w:val="24"/>
          <w:szCs w:val="24"/>
        </w:rPr>
        <w:t xml:space="preserve"> page from </w:t>
      </w:r>
      <w:r w:rsidRPr="24A1B834" w:rsidR="642FBFF7">
        <w:rPr>
          <w:rFonts w:ascii="Calibri" w:hAnsi="Calibri" w:eastAsia="Calibri" w:cs="Calibri"/>
          <w:sz w:val="24"/>
          <w:szCs w:val="24"/>
        </w:rPr>
        <w:t>the main</w:t>
      </w:r>
      <w:r w:rsidRPr="24A1B834" w:rsidR="16AB09D7">
        <w:rPr>
          <w:rFonts w:ascii="Calibri" w:hAnsi="Calibri" w:eastAsia="Calibri" w:cs="Calibri"/>
          <w:sz w:val="24"/>
          <w:szCs w:val="24"/>
        </w:rPr>
        <w:t xml:space="preserve"> menu with </w:t>
      </w:r>
      <w:r w:rsidRPr="24A1B834" w:rsidR="16AB09D7">
        <w:rPr>
          <w:rFonts w:ascii="Calibri" w:hAnsi="Calibri" w:eastAsia="Calibri" w:cs="Calibri"/>
          <w:sz w:val="24"/>
          <w:szCs w:val="24"/>
        </w:rPr>
        <w:t>list</w:t>
      </w:r>
      <w:r w:rsidRPr="24A1B834" w:rsidR="16AB09D7">
        <w:rPr>
          <w:rFonts w:ascii="Calibri" w:hAnsi="Calibri" w:eastAsia="Calibri" w:cs="Calibri"/>
          <w:sz w:val="24"/>
          <w:szCs w:val="24"/>
        </w:rPr>
        <w:t xml:space="preserve"> of re</w:t>
      </w:r>
      <w:r w:rsidRPr="24A1B834" w:rsidR="64B2011C">
        <w:rPr>
          <w:rFonts w:ascii="Calibri" w:hAnsi="Calibri" w:eastAsia="Calibri" w:cs="Calibri"/>
          <w:sz w:val="24"/>
          <w:szCs w:val="24"/>
        </w:rPr>
        <w:t>quest</w:t>
      </w:r>
      <w:r w:rsidRPr="24A1B834" w:rsidR="16AB09D7">
        <w:rPr>
          <w:rFonts w:ascii="Calibri" w:hAnsi="Calibri" w:eastAsia="Calibri" w:cs="Calibri"/>
          <w:sz w:val="24"/>
          <w:szCs w:val="24"/>
        </w:rPr>
        <w:t>s with key summary fields.</w:t>
      </w:r>
    </w:p>
    <w:p w:rsidR="4BABE004" w:rsidP="5B53E1D5" w:rsidRDefault="4BABE004" w14:paraId="06147181" w14:textId="71E83AC8">
      <w:pPr>
        <w:pStyle w:val="ListParagraph"/>
        <w:numPr>
          <w:ilvl w:val="0"/>
          <w:numId w:val="130"/>
        </w:numPr>
        <w:ind/>
        <w:rPr>
          <w:rFonts w:ascii="Calibri" w:hAnsi="Calibri" w:eastAsia="Calibri" w:cs="Calibri"/>
          <w:sz w:val="24"/>
          <w:szCs w:val="24"/>
        </w:rPr>
      </w:pPr>
      <w:r w:rsidRPr="18CE9615" w:rsidR="40D1FB8B">
        <w:rPr>
          <w:rFonts w:ascii="Calibri" w:hAnsi="Calibri" w:eastAsia="Calibri" w:cs="Calibri"/>
          <w:sz w:val="24"/>
          <w:szCs w:val="24"/>
        </w:rPr>
        <w:t xml:space="preserve">All users can view </w:t>
      </w:r>
      <w:r w:rsidRPr="18CE9615" w:rsidR="40D1FB8B">
        <w:rPr>
          <w:rFonts w:ascii="Calibri" w:hAnsi="Calibri" w:eastAsia="Calibri" w:cs="Calibri"/>
          <w:sz w:val="24"/>
          <w:szCs w:val="24"/>
        </w:rPr>
        <w:t>re</w:t>
      </w:r>
      <w:r w:rsidRPr="18CE9615" w:rsidR="6B48E1E6">
        <w:rPr>
          <w:rFonts w:ascii="Calibri" w:hAnsi="Calibri" w:eastAsia="Calibri" w:cs="Calibri"/>
          <w:sz w:val="24"/>
          <w:szCs w:val="24"/>
        </w:rPr>
        <w:t xml:space="preserve">quests </w:t>
      </w:r>
      <w:r w:rsidRPr="18CE9615" w:rsidR="40D1FB8B">
        <w:rPr>
          <w:rFonts w:ascii="Calibri" w:hAnsi="Calibri" w:eastAsia="Calibri" w:cs="Calibri"/>
          <w:sz w:val="24"/>
          <w:szCs w:val="24"/>
        </w:rPr>
        <w:t xml:space="preserve">created by other </w:t>
      </w:r>
      <w:r w:rsidRPr="18CE9615" w:rsidR="40D1FB8B">
        <w:rPr>
          <w:rFonts w:ascii="Calibri" w:hAnsi="Calibri" w:eastAsia="Calibri" w:cs="Calibri"/>
          <w:sz w:val="24"/>
          <w:szCs w:val="24"/>
        </w:rPr>
        <w:t>teams</w:t>
      </w:r>
      <w:r w:rsidRPr="18CE9615" w:rsidR="40D1FB8B">
        <w:rPr>
          <w:rFonts w:ascii="Calibri" w:hAnsi="Calibri" w:eastAsia="Calibri" w:cs="Calibri"/>
          <w:sz w:val="24"/>
          <w:szCs w:val="24"/>
        </w:rPr>
        <w:t>/users.</w:t>
      </w:r>
    </w:p>
    <w:p w:rsidR="4BABE004" w:rsidP="5B53E1D5" w:rsidRDefault="4BABE004" w14:paraId="63B13218" w14:textId="7744B8A9">
      <w:pPr>
        <w:pStyle w:val="ListParagraph"/>
        <w:numPr>
          <w:ilvl w:val="0"/>
          <w:numId w:val="130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48096D18">
        <w:rPr>
          <w:rFonts w:ascii="Calibri" w:hAnsi="Calibri" w:eastAsia="Calibri" w:cs="Calibri"/>
          <w:sz w:val="24"/>
          <w:szCs w:val="24"/>
        </w:rPr>
        <w:t>Clicking</w:t>
      </w:r>
      <w:r w:rsidRPr="2F2A90B0" w:rsidR="48096D18">
        <w:rPr>
          <w:rFonts w:ascii="Calibri" w:hAnsi="Calibri" w:eastAsia="Calibri" w:cs="Calibri"/>
          <w:sz w:val="24"/>
          <w:szCs w:val="24"/>
        </w:rPr>
        <w:t xml:space="preserve"> a re</w:t>
      </w:r>
      <w:r w:rsidRPr="2F2A90B0" w:rsidR="15A3A336">
        <w:rPr>
          <w:rFonts w:ascii="Calibri" w:hAnsi="Calibri" w:eastAsia="Calibri" w:cs="Calibri"/>
          <w:sz w:val="24"/>
          <w:szCs w:val="24"/>
        </w:rPr>
        <w:t>quest</w:t>
      </w:r>
      <w:r w:rsidRPr="2F2A90B0" w:rsidR="48096D18">
        <w:rPr>
          <w:rFonts w:ascii="Calibri" w:hAnsi="Calibri" w:eastAsia="Calibri" w:cs="Calibri"/>
          <w:sz w:val="24"/>
          <w:szCs w:val="24"/>
        </w:rPr>
        <w:t xml:space="preserve"> opens the full details of the request. </w:t>
      </w:r>
    </w:p>
    <w:p w:rsidR="4BABE004" w:rsidP="5B53E1D5" w:rsidRDefault="4BABE004" w14:paraId="43979785" w14:textId="0D636BDE">
      <w:pPr>
        <w:pStyle w:val="ListParagraph"/>
        <w:numPr>
          <w:ilvl w:val="0"/>
          <w:numId w:val="130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E46D773">
        <w:rPr>
          <w:rFonts w:ascii="Calibri" w:hAnsi="Calibri" w:eastAsia="Calibri" w:cs="Calibri"/>
          <w:sz w:val="24"/>
          <w:szCs w:val="24"/>
        </w:rPr>
        <w:t xml:space="preserve">System </w:t>
      </w:r>
      <w:r w:rsidRPr="17081974" w:rsidR="1DEC5067">
        <w:rPr>
          <w:rFonts w:ascii="Calibri" w:hAnsi="Calibri" w:eastAsia="Calibri" w:cs="Calibri"/>
          <w:sz w:val="24"/>
          <w:szCs w:val="24"/>
        </w:rPr>
        <w:t>logs viewed action.</w:t>
      </w:r>
    </w:p>
    <w:p w:rsidR="4BABE004" w:rsidP="5B53E1D5" w:rsidRDefault="4BABE004" w14:paraId="4D150C6C" w14:textId="33FC8185">
      <w:pPr>
        <w:pStyle w:val="ListParagraph"/>
        <w:ind w:left="1440"/>
        <w:rPr>
          <w:rFonts w:ascii="Calibri" w:hAnsi="Calibri" w:eastAsia="Calibri" w:cs="Calibri"/>
          <w:sz w:val="24"/>
          <w:szCs w:val="24"/>
        </w:rPr>
      </w:pPr>
    </w:p>
    <w:p w:rsidR="4BABE004" w:rsidP="5B53E1D5" w:rsidRDefault="4BABE004" w14:paraId="4EC60FE1" w14:textId="2328F073">
      <w:pPr>
        <w:pStyle w:val="ListParagraph"/>
        <w:numPr>
          <w:ilvl w:val="0"/>
          <w:numId w:val="134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8CE9615" w:rsidR="7F4FDF86">
        <w:rPr>
          <w:rFonts w:ascii="Calibri" w:hAnsi="Calibri" w:eastAsia="Calibri" w:cs="Calibri"/>
          <w:b w:val="1"/>
          <w:bCs w:val="1"/>
          <w:sz w:val="24"/>
          <w:szCs w:val="24"/>
        </w:rPr>
        <w:t>Search Request</w:t>
      </w:r>
    </w:p>
    <w:p w:rsidR="4BABE004" w:rsidP="5B53E1D5" w:rsidRDefault="4BABE004" w14:paraId="5495F2A6" w14:textId="718F0534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17081974" w:rsidR="2C1BE303">
        <w:rPr>
          <w:rFonts w:ascii="Calibri" w:hAnsi="Calibri" w:eastAsia="Calibri" w:cs="Calibri"/>
          <w:sz w:val="24"/>
          <w:szCs w:val="24"/>
        </w:rPr>
        <w:t xml:space="preserve">As an OC/DOC, IC, or User, I want to </w:t>
      </w:r>
      <w:r w:rsidRPr="17081974" w:rsidR="2C1BE303">
        <w:rPr>
          <w:rFonts w:ascii="Calibri" w:hAnsi="Calibri" w:eastAsia="Calibri" w:cs="Calibri"/>
          <w:sz w:val="24"/>
          <w:szCs w:val="24"/>
        </w:rPr>
        <w:t>search</w:t>
      </w:r>
      <w:r w:rsidRPr="17081974" w:rsidR="2C1BE303">
        <w:rPr>
          <w:rFonts w:ascii="Calibri" w:hAnsi="Calibri" w:eastAsia="Calibri" w:cs="Calibri"/>
          <w:sz w:val="24"/>
          <w:szCs w:val="24"/>
        </w:rPr>
        <w:t xml:space="preserve"> requests using keywords</w:t>
      </w:r>
      <w:r w:rsidRPr="17081974" w:rsidR="2C1BE303">
        <w:rPr>
          <w:rFonts w:ascii="Calibri" w:hAnsi="Calibri" w:eastAsia="Calibri" w:cs="Calibri"/>
          <w:sz w:val="24"/>
          <w:szCs w:val="24"/>
        </w:rPr>
        <w:t>, so that I can quickly find the relevant records I need.</w:t>
      </w:r>
    </w:p>
    <w:p w:rsidR="4BABE004" w:rsidP="5B53E1D5" w:rsidRDefault="4BABE004" w14:paraId="178C8070" w14:textId="277B545A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5B53E1D5" w:rsidR="2C1BE303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BABE004" w:rsidP="5B53E1D5" w:rsidRDefault="4BABE004" w14:paraId="04F62D3A" w14:textId="539A8165">
      <w:pPr>
        <w:pStyle w:val="ListParagraph"/>
        <w:numPr>
          <w:ilvl w:val="0"/>
          <w:numId w:val="135"/>
        </w:numPr>
        <w:ind/>
        <w:rPr>
          <w:rFonts w:ascii="Calibri" w:hAnsi="Calibri" w:eastAsia="Calibri" w:cs="Calibri"/>
          <w:sz w:val="24"/>
          <w:szCs w:val="24"/>
        </w:rPr>
      </w:pPr>
      <w:commentRangeStart w:id="727380900"/>
      <w:r w:rsidRPr="18CE9615" w:rsidR="7F4FDF86">
        <w:rPr>
          <w:rFonts w:ascii="Calibri" w:hAnsi="Calibri" w:eastAsia="Calibri" w:cs="Calibri"/>
          <w:sz w:val="24"/>
          <w:szCs w:val="24"/>
        </w:rPr>
        <w:t>User can search using</w:t>
      </w:r>
      <w:r w:rsidRPr="18CE9615" w:rsidR="61EA6623">
        <w:rPr>
          <w:rFonts w:ascii="Calibri" w:hAnsi="Calibri" w:eastAsia="Calibri" w:cs="Calibri"/>
          <w:sz w:val="24"/>
          <w:szCs w:val="24"/>
        </w:rPr>
        <w:t xml:space="preserve"> keywords</w:t>
      </w:r>
      <w:commentRangeEnd w:id="727380900"/>
      <w:r>
        <w:rPr>
          <w:rStyle w:val="CommentReference"/>
        </w:rPr>
        <w:commentReference w:id="727380900"/>
      </w:r>
    </w:p>
    <w:p w:rsidR="4BABE004" w:rsidP="5B53E1D5" w:rsidRDefault="4BABE004" w14:paraId="74B594DB" w14:textId="517136D8">
      <w:pPr>
        <w:pStyle w:val="ListParagraph"/>
        <w:numPr>
          <w:ilvl w:val="0"/>
          <w:numId w:val="135"/>
        </w:numPr>
        <w:ind/>
        <w:rPr>
          <w:rFonts w:ascii="Calibri" w:hAnsi="Calibri" w:eastAsia="Calibri" w:cs="Calibri"/>
          <w:sz w:val="24"/>
          <w:szCs w:val="24"/>
        </w:rPr>
      </w:pPr>
      <w:r w:rsidRPr="5B53E1D5" w:rsidR="2C1BE303">
        <w:rPr>
          <w:rFonts w:ascii="Calibri" w:hAnsi="Calibri" w:eastAsia="Calibri" w:cs="Calibri"/>
          <w:sz w:val="24"/>
          <w:szCs w:val="24"/>
        </w:rPr>
        <w:t xml:space="preserve">Search results update in real time </w:t>
      </w:r>
    </w:p>
    <w:p w:rsidR="4BABE004" w:rsidP="5B53E1D5" w:rsidRDefault="4BABE004" w14:paraId="36A3AEBB" w14:textId="52BDCB7B">
      <w:pPr>
        <w:pStyle w:val="ListParagraph"/>
        <w:numPr>
          <w:ilvl w:val="0"/>
          <w:numId w:val="135"/>
        </w:numPr>
        <w:ind/>
        <w:rPr>
          <w:rFonts w:ascii="Calibri" w:hAnsi="Calibri" w:eastAsia="Calibri" w:cs="Calibri"/>
          <w:sz w:val="24"/>
          <w:szCs w:val="24"/>
        </w:rPr>
      </w:pPr>
      <w:r w:rsidRPr="18CE9615" w:rsidR="7F4FDF86">
        <w:rPr>
          <w:rFonts w:ascii="Calibri" w:hAnsi="Calibri" w:eastAsia="Calibri" w:cs="Calibri"/>
          <w:sz w:val="24"/>
          <w:szCs w:val="24"/>
        </w:rPr>
        <w:t>No result returns “No records found. Try adjusting your search filters.”</w:t>
      </w:r>
    </w:p>
    <w:p w:rsidR="18CE9615" w:rsidP="18CE9615" w:rsidRDefault="18CE9615" w14:paraId="280FF8B0" w14:textId="77A7A5C6">
      <w:pPr>
        <w:pStyle w:val="ListParagraph"/>
        <w:ind w:left="1440"/>
        <w:rPr>
          <w:rFonts w:ascii="Calibri" w:hAnsi="Calibri" w:eastAsia="Calibri" w:cs="Calibri"/>
          <w:sz w:val="24"/>
          <w:szCs w:val="24"/>
        </w:rPr>
      </w:pPr>
    </w:p>
    <w:p w:rsidR="43066894" w:rsidP="18CE9615" w:rsidRDefault="43066894" w14:paraId="1535F693" w14:textId="43119401">
      <w:pPr>
        <w:pStyle w:val="ListParagraph"/>
        <w:numPr>
          <w:ilvl w:val="0"/>
          <w:numId w:val="37"/>
        </w:numPr>
        <w:rPr>
          <w:rFonts w:ascii="Calibri" w:hAnsi="Calibri" w:eastAsia="Calibri" w:cs="Calibri"/>
          <w:b w:val="1"/>
          <w:bCs w:val="1"/>
        </w:rPr>
      </w:pPr>
      <w:r w:rsidRPr="18CE9615" w:rsidR="43066894">
        <w:rPr>
          <w:rFonts w:ascii="Calibri" w:hAnsi="Calibri" w:eastAsia="Calibri" w:cs="Calibri"/>
          <w:b w:val="1"/>
          <w:bCs w:val="1"/>
        </w:rPr>
        <w:t>Filter</w:t>
      </w:r>
      <w:r w:rsidRPr="18CE9615" w:rsidR="2162CDDC">
        <w:rPr>
          <w:rFonts w:ascii="Calibri" w:hAnsi="Calibri" w:eastAsia="Calibri" w:cs="Calibri"/>
          <w:b w:val="1"/>
          <w:bCs w:val="1"/>
        </w:rPr>
        <w:t>/Sort Request</w:t>
      </w:r>
    </w:p>
    <w:p w:rsidR="43066894" w:rsidP="18CE9615" w:rsidRDefault="43066894" w14:paraId="3808FD21" w14:textId="32365DBE">
      <w:pPr>
        <w:pStyle w:val="ListParagraph"/>
        <w:rPr>
          <w:rFonts w:ascii="Calibri" w:hAnsi="Calibri" w:eastAsia="Calibri" w:cs="Calibri"/>
        </w:rPr>
      </w:pPr>
      <w:r w:rsidRPr="17081974" w:rsidR="43066894">
        <w:rPr>
          <w:rFonts w:ascii="Calibri" w:hAnsi="Calibri" w:eastAsia="Calibri" w:cs="Calibri"/>
        </w:rPr>
        <w:t>As an OC/DOC, IC, or User, I want to</w:t>
      </w:r>
      <w:r w:rsidRPr="17081974" w:rsidR="5803E0DD">
        <w:rPr>
          <w:rFonts w:ascii="Calibri" w:hAnsi="Calibri" w:eastAsia="Calibri" w:cs="Calibri"/>
        </w:rPr>
        <w:t xml:space="preserve"> use pre-set</w:t>
      </w:r>
      <w:r w:rsidRPr="17081974" w:rsidR="43066894">
        <w:rPr>
          <w:rFonts w:ascii="Calibri" w:hAnsi="Calibri" w:eastAsia="Calibri" w:cs="Calibri"/>
        </w:rPr>
        <w:t xml:space="preserve"> </w:t>
      </w:r>
      <w:r w:rsidRPr="17081974" w:rsidR="43066894">
        <w:rPr>
          <w:rFonts w:ascii="Calibri" w:hAnsi="Calibri" w:eastAsia="Calibri" w:cs="Calibri"/>
        </w:rPr>
        <w:t>filter</w:t>
      </w:r>
      <w:r w:rsidRPr="17081974" w:rsidR="656C8552">
        <w:rPr>
          <w:rFonts w:ascii="Calibri" w:hAnsi="Calibri" w:eastAsia="Calibri" w:cs="Calibri"/>
        </w:rPr>
        <w:t>s</w:t>
      </w:r>
      <w:r w:rsidRPr="17081974" w:rsidR="43066894">
        <w:rPr>
          <w:rFonts w:ascii="Calibri" w:hAnsi="Calibri" w:eastAsia="Calibri" w:cs="Calibri"/>
        </w:rPr>
        <w:t xml:space="preserve"> </w:t>
      </w:r>
      <w:r w:rsidRPr="17081974" w:rsidR="3BF67F19">
        <w:rPr>
          <w:rFonts w:ascii="Calibri" w:hAnsi="Calibri" w:eastAsia="Calibri" w:cs="Calibri"/>
        </w:rPr>
        <w:t xml:space="preserve">and/sort </w:t>
      </w:r>
      <w:r w:rsidRPr="17081974" w:rsidR="43066894">
        <w:rPr>
          <w:rFonts w:ascii="Calibri" w:hAnsi="Calibri" w:eastAsia="Calibri" w:cs="Calibri"/>
        </w:rPr>
        <w:t>the request list, so that I can view relevant request data efficiently.</w:t>
      </w:r>
    </w:p>
    <w:p w:rsidR="43066894" w:rsidP="18CE9615" w:rsidRDefault="43066894" w14:paraId="5E5AA3B2" w14:textId="001C8683">
      <w:pPr>
        <w:pStyle w:val="ListParagraph"/>
        <w:rPr>
          <w:rFonts w:ascii="Calibri" w:hAnsi="Calibri" w:eastAsia="Calibri" w:cs="Calibri"/>
          <w:b w:val="1"/>
          <w:bCs w:val="1"/>
        </w:rPr>
      </w:pPr>
      <w:r w:rsidRPr="18CE9615" w:rsidR="43066894">
        <w:rPr>
          <w:rFonts w:ascii="Calibri" w:hAnsi="Calibri" w:eastAsia="Calibri" w:cs="Calibri"/>
          <w:b w:val="1"/>
          <w:bCs w:val="1"/>
        </w:rPr>
        <w:t>A/C</w:t>
      </w:r>
    </w:p>
    <w:p w:rsidR="43066894" w:rsidP="4E4C4192" w:rsidRDefault="43066894" w14:paraId="12AA1E10" w14:textId="52F2813E">
      <w:pPr>
        <w:pStyle w:val="ListParagraph"/>
        <w:numPr>
          <w:ilvl w:val="0"/>
          <w:numId w:val="153"/>
        </w:numPr>
        <w:rPr>
          <w:rFonts w:ascii="Calibri" w:hAnsi="Calibri" w:eastAsia="Calibri" w:cs="Calibri"/>
        </w:rPr>
      </w:pPr>
      <w:r w:rsidRPr="4E4C4192" w:rsidR="43066894">
        <w:rPr>
          <w:rFonts w:ascii="Calibri" w:hAnsi="Calibri" w:eastAsia="Calibri" w:cs="Calibri"/>
        </w:rPr>
        <w:t>Users can filter using</w:t>
      </w:r>
      <w:r w:rsidRPr="4E4C4192" w:rsidR="43066894">
        <w:rPr>
          <w:rFonts w:ascii="Calibri" w:hAnsi="Calibri" w:eastAsia="Calibri" w:cs="Calibri"/>
        </w:rPr>
        <w:t>:</w:t>
      </w:r>
      <w:r w:rsidRPr="4E4C4192" w:rsidR="43066894">
        <w:rPr>
          <w:rFonts w:ascii="Calibri" w:hAnsi="Calibri" w:eastAsia="Calibri" w:cs="Calibri"/>
        </w:rPr>
        <w:t xml:space="preserve"> </w:t>
      </w:r>
      <w:ins w:author="Eric See Kian Seng" w:date="2025-09-22T00:58:59.939Z" w:id="1780578982">
        <w:r w:rsidRPr="4E4C4192" w:rsidR="2E91913B">
          <w:rPr>
            <w:rFonts w:ascii="Calibri" w:hAnsi="Calibri" w:eastAsia="Calibri" w:cs="Calibri"/>
          </w:rPr>
          <w:t xml:space="preserve"> [</w:t>
        </w:r>
        <w:r w:rsidRPr="4E4C4192" w:rsidR="2E91913B">
          <w:rPr>
            <w:rFonts w:ascii="Calibri" w:hAnsi="Calibri" w:eastAsia="Calibri" w:cs="Calibri"/>
          </w:rPr>
          <w:t>When is request generated in RL? Immediately safte</w:t>
        </w:r>
      </w:ins>
      <w:ins w:author="Eric See Kian Seng" w:date="2025-09-22T00:59:05.634Z" w:id="488540435">
        <w:r w:rsidRPr="4E4C4192" w:rsidR="2E91913B">
          <w:rPr>
            <w:rFonts w:ascii="Calibri" w:hAnsi="Calibri" w:eastAsia="Calibri" w:cs="Calibri"/>
          </w:rPr>
          <w:t>r save?]</w:t>
        </w:r>
      </w:ins>
    </w:p>
    <w:p w:rsidR="22F3E960" w:rsidP="4E4C4192" w:rsidRDefault="22F3E960" w14:paraId="63E3BB9A" w14:textId="40D409D7">
      <w:pPr>
        <w:pStyle w:val="ListParagraph"/>
        <w:numPr>
          <w:ilvl w:val="0"/>
          <w:numId w:val="410"/>
        </w:numPr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1Z" w:id="1972791425">
            <w:rPr>
              <w:rFonts w:ascii="Calibri" w:hAnsi="Calibri" w:eastAsia="Calibri" w:cs="Calibri"/>
              <w:sz w:val="24"/>
              <w:szCs w:val="24"/>
            </w:rPr>
          </w:rPrChange>
        </w:rPr>
      </w:pPr>
      <w:r w:rsidRPr="4E4C4192" w:rsidR="20713E12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42.545Z" w:id="1514525681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“</w:t>
      </w:r>
      <w:r w:rsidRPr="4E4C4192" w:rsidR="20713E12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42.545Z" w:id="1803852615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InstantAction</w:t>
      </w:r>
      <w:r w:rsidRPr="4E4C4192" w:rsidR="20713E12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42.546Z" w:id="736276995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”</w:t>
      </w:r>
      <w:r w:rsidRPr="4E4C4192" w:rsidR="20713E12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42.546Z" w:id="742486086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- Filters requests that have not been generated into routine</w:t>
      </w:r>
      <w:r w:rsidRPr="4E4C4192" w:rsidR="20713E12">
        <w:rPr>
          <w:rFonts w:ascii="Calibri" w:hAnsi="Calibri" w:eastAsia="Calibri" w:cs="Calibri"/>
          <w:sz w:val="24"/>
          <w:szCs w:val="24"/>
        </w:rPr>
        <w:t xml:space="preserve"> </w:t>
      </w:r>
      <w:r w:rsidRPr="4E4C4192" w:rsidR="20713E12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Z" w:id="935339929">
            <w:rPr>
              <w:rFonts w:ascii="Calibri" w:hAnsi="Calibri" w:eastAsia="Calibri" w:cs="Calibri"/>
              <w:sz w:val="24"/>
              <w:szCs w:val="24"/>
            </w:rPr>
          </w:rPrChange>
        </w:rPr>
        <w:t>lists before, and CDR Request Date End is at least one day earlier than today.</w:t>
      </w:r>
    </w:p>
    <w:p w:rsidR="22F3E960" w:rsidP="4E4C4192" w:rsidRDefault="22F3E960" w14:paraId="2A2AFB6A" w14:textId="204A1A72">
      <w:pPr>
        <w:pStyle w:val="ListParagraph"/>
        <w:numPr>
          <w:ilvl w:val="0"/>
          <w:numId w:val="410"/>
        </w:numPr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4Z" w:id="1305714169">
            <w:rPr>
              <w:rFonts w:ascii="Calibri" w:hAnsi="Calibri" w:eastAsia="Calibri" w:cs="Calibri"/>
              <w:sz w:val="24"/>
              <w:szCs w:val="24"/>
            </w:rPr>
          </w:rPrChange>
        </w:rPr>
      </w:pPr>
      <w:r w:rsidRPr="4E4C4192" w:rsidR="20713E12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35.632Z" w:id="950174950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“</w:t>
      </w:r>
      <w:r w:rsidRPr="4E4C4192" w:rsidR="20713E12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35.632Z" w:id="285513570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RecurringAction</w:t>
      </w:r>
      <w:r w:rsidRPr="4E4C4192" w:rsidR="20713E12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35.632Z" w:id="2107907809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”</w:t>
      </w:r>
      <w:r w:rsidRPr="4E4C4192" w:rsidR="20713E12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3Z" w:id="239436296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</w:t>
      </w:r>
      <w:r w:rsidRPr="4E4C4192" w:rsidR="20713E12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3Z" w:id="630168127">
            <w:rPr>
              <w:rFonts w:ascii="Calibri" w:hAnsi="Calibri" w:eastAsia="Calibri" w:cs="Calibri"/>
              <w:sz w:val="24"/>
              <w:szCs w:val="24"/>
            </w:rPr>
          </w:rPrChange>
        </w:rPr>
        <w:t>-  Filters</w:t>
      </w:r>
      <w:r w:rsidRPr="4E4C4192" w:rsidR="20713E12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3Z" w:id="1428353938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requests that are generated into routine list before, and CDR Request Date End later </w:t>
      </w:r>
      <w:r w:rsidRPr="4E4C4192" w:rsidR="5032ADCE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4Z" w:id="1424717175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than today. </w:t>
      </w:r>
    </w:p>
    <w:p w:rsidR="22F3E960" w:rsidP="4E4C4192" w:rsidRDefault="22F3E960" w14:paraId="6E567286" w14:textId="34A6DB29">
      <w:pPr>
        <w:pStyle w:val="ListParagraph"/>
        <w:numPr>
          <w:ilvl w:val="0"/>
          <w:numId w:val="410"/>
        </w:numPr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5Z" w:id="1019627288">
            <w:rPr>
              <w:rFonts w:ascii="Calibri" w:hAnsi="Calibri" w:eastAsia="Calibri" w:cs="Calibri"/>
              <w:sz w:val="24"/>
              <w:szCs w:val="24"/>
            </w:rPr>
          </w:rPrChange>
        </w:rPr>
      </w:pPr>
      <w:r w:rsidRPr="4E4C4192" w:rsidR="5032ADCE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35.634Z" w:id="886221075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“</w:t>
      </w:r>
      <w:r w:rsidRPr="4E4C4192" w:rsidR="5032ADCE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35.634Z" w:id="1793352729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FreshAction</w:t>
      </w:r>
      <w:r w:rsidRPr="4E4C4192" w:rsidR="5032ADCE">
        <w:rPr>
          <w:rFonts w:ascii="Calibri" w:hAnsi="Calibri" w:eastAsia="Calibri" w:cs="Calibri"/>
          <w:b w:val="1"/>
          <w:bCs w:val="1"/>
          <w:i w:val="1"/>
          <w:iCs w:val="1"/>
          <w:color w:val="A02B93" w:themeColor="accent5" w:themeTint="FF" w:themeShade="FF"/>
          <w:sz w:val="24"/>
          <w:szCs w:val="24"/>
          <w:rPrChange w:author="Eric See Kian Seng" w:date="2025-09-22T00:59:35.635Z" w:id="851551809">
            <w:rPr>
              <w:rFonts w:ascii="Calibri" w:hAnsi="Calibri" w:eastAsia="Calibri" w:cs="Calibri"/>
              <w:b w:val="1"/>
              <w:bCs w:val="1"/>
              <w:i w:val="1"/>
              <w:iCs w:val="1"/>
              <w:sz w:val="24"/>
              <w:szCs w:val="24"/>
            </w:rPr>
          </w:rPrChange>
        </w:rPr>
        <w:t>”</w:t>
      </w:r>
      <w:r w:rsidRPr="4E4C4192" w:rsidR="5032ADCE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0:59:35.635Z" w:id="1608737546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- Filters requests that have not been generated into routine list before, and CDR Request Date End later than today.</w:t>
      </w:r>
    </w:p>
    <w:p w:rsidR="22F3E960" w:rsidP="17081974" w:rsidRDefault="22F3E960" w14:paraId="0355145C" w14:textId="584221B5">
      <w:pPr>
        <w:pStyle w:val="ListParagraph"/>
        <w:numPr>
          <w:ilvl w:val="0"/>
          <w:numId w:val="153"/>
        </w:numPr>
        <w:rPr>
          <w:rFonts w:ascii="Calibri" w:hAnsi="Calibri" w:eastAsia="Calibri" w:cs="Calibri"/>
          <w:sz w:val="24"/>
          <w:szCs w:val="24"/>
        </w:rPr>
      </w:pPr>
      <w:r w:rsidRPr="17081974" w:rsidR="22F3E960">
        <w:rPr>
          <w:rFonts w:ascii="Calibri" w:hAnsi="Calibri" w:eastAsia="Calibri" w:cs="Calibri"/>
        </w:rPr>
        <w:t xml:space="preserve">Filters can be used </w:t>
      </w:r>
      <w:r w:rsidRPr="17081974" w:rsidR="29500393">
        <w:rPr>
          <w:rFonts w:ascii="Calibri" w:hAnsi="Calibri" w:eastAsia="Calibri" w:cs="Calibri"/>
        </w:rPr>
        <w:t>independently</w:t>
      </w:r>
      <w:r w:rsidRPr="17081974" w:rsidR="22F3E960">
        <w:rPr>
          <w:rFonts w:ascii="Calibri" w:hAnsi="Calibri" w:eastAsia="Calibri" w:cs="Calibri"/>
        </w:rPr>
        <w:t xml:space="preserve"> or in combination.</w:t>
      </w:r>
    </w:p>
    <w:p w:rsidR="22F3E960" w:rsidP="18CE9615" w:rsidRDefault="22F3E960" w14:paraId="5EE0D6ED" w14:textId="78B6B9B7">
      <w:pPr>
        <w:pStyle w:val="ListParagraph"/>
        <w:numPr>
          <w:ilvl w:val="0"/>
          <w:numId w:val="153"/>
        </w:numPr>
        <w:rPr>
          <w:rFonts w:ascii="Calibri" w:hAnsi="Calibri" w:eastAsia="Calibri" w:cs="Calibri"/>
        </w:rPr>
      </w:pPr>
      <w:r w:rsidRPr="18CE9615" w:rsidR="22F3E960">
        <w:rPr>
          <w:rFonts w:ascii="Calibri" w:hAnsi="Calibri" w:eastAsia="Calibri" w:cs="Calibri"/>
        </w:rPr>
        <w:t>Results update dyn</w:t>
      </w:r>
      <w:r w:rsidRPr="18CE9615" w:rsidR="40B5927D">
        <w:rPr>
          <w:rFonts w:ascii="Calibri" w:hAnsi="Calibri" w:eastAsia="Calibri" w:cs="Calibri"/>
        </w:rPr>
        <w:t>amically based on selected filters.</w:t>
      </w:r>
    </w:p>
    <w:p w:rsidR="40B5927D" w:rsidP="18CE9615" w:rsidRDefault="40B5927D" w14:paraId="2463DA0D" w14:textId="28C3D124">
      <w:pPr>
        <w:pStyle w:val="ListParagraph"/>
        <w:numPr>
          <w:ilvl w:val="0"/>
          <w:numId w:val="153"/>
        </w:numPr>
        <w:rPr>
          <w:rFonts w:ascii="Calibri" w:hAnsi="Calibri" w:eastAsia="Calibri" w:cs="Calibri"/>
        </w:rPr>
      </w:pPr>
      <w:r w:rsidRPr="18CE9615" w:rsidR="40B5927D">
        <w:rPr>
          <w:rFonts w:ascii="Calibri" w:hAnsi="Calibri" w:eastAsia="Calibri" w:cs="Calibri"/>
        </w:rPr>
        <w:t>If no matching data is found: “No requests match your filter criteria</w:t>
      </w:r>
      <w:r w:rsidRPr="18CE9615" w:rsidR="40B5927D">
        <w:rPr>
          <w:rFonts w:ascii="Calibri" w:hAnsi="Calibri" w:eastAsia="Calibri" w:cs="Calibri"/>
        </w:rPr>
        <w:t>”.</w:t>
      </w:r>
    </w:p>
    <w:p w:rsidR="632C28FC" w:rsidP="18CE9615" w:rsidRDefault="632C28FC" w14:paraId="7579464D" w14:textId="43A1EBFA">
      <w:pPr>
        <w:pStyle w:val="ListParagraph"/>
        <w:numPr>
          <w:ilvl w:val="0"/>
          <w:numId w:val="153"/>
        </w:numPr>
        <w:rPr>
          <w:rFonts w:ascii="Calibri" w:hAnsi="Calibri" w:eastAsia="Calibri" w:cs="Calibri"/>
        </w:rPr>
      </w:pPr>
      <w:r w:rsidRPr="18CE9615" w:rsidR="632C28FC">
        <w:rPr>
          <w:rFonts w:ascii="Calibri" w:hAnsi="Calibri" w:eastAsia="Calibri" w:cs="Calibri"/>
        </w:rPr>
        <w:t>User can sort any column (ascending/descending)</w:t>
      </w:r>
    </w:p>
    <w:p w:rsidR="18CE9615" w:rsidP="18CE9615" w:rsidRDefault="18CE9615" w14:paraId="7820D626" w14:textId="6F5BFC68">
      <w:pPr>
        <w:pStyle w:val="ListParagraph"/>
        <w:ind w:left="1440"/>
        <w:rPr>
          <w:rFonts w:ascii="Calibri" w:hAnsi="Calibri" w:eastAsia="Calibri" w:cs="Calibri"/>
        </w:rPr>
      </w:pPr>
    </w:p>
    <w:p w:rsidR="4BABE004" w:rsidP="5B53E1D5" w:rsidRDefault="4BABE004" w14:paraId="55384E53" w14:textId="7853E205">
      <w:pPr>
        <w:pStyle w:val="ListParagraph"/>
        <w:numPr>
          <w:ilvl w:val="0"/>
          <w:numId w:val="136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B53E1D5" w:rsidR="2C1BE303">
        <w:rPr>
          <w:rFonts w:ascii="Calibri" w:hAnsi="Calibri" w:eastAsia="Calibri" w:cs="Calibri"/>
          <w:b w:val="1"/>
          <w:bCs w:val="1"/>
          <w:sz w:val="24"/>
          <w:szCs w:val="24"/>
        </w:rPr>
        <w:t>Edit Request</w:t>
      </w:r>
    </w:p>
    <w:p w:rsidR="4BABE004" w:rsidP="18194BC2" w:rsidRDefault="4BABE004" w14:paraId="43964D36" w14:textId="3CE5495D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3FADF43B" w:rsidR="32592B7D">
        <w:rPr>
          <w:rFonts w:ascii="Calibri" w:hAnsi="Calibri" w:eastAsia="Calibri" w:cs="Calibri"/>
          <w:sz w:val="24"/>
          <w:szCs w:val="24"/>
        </w:rPr>
        <w:t>As an OC/DOC, IC, or User, I want to edit records created by other teams,</w:t>
      </w:r>
      <w:r w:rsidRPr="3FADF43B" w:rsidR="7B80E721">
        <w:rPr>
          <w:rFonts w:ascii="Calibri" w:hAnsi="Calibri" w:eastAsia="Calibri" w:cs="Calibri"/>
          <w:sz w:val="24"/>
          <w:szCs w:val="24"/>
        </w:rPr>
        <w:t xml:space="preserve"> </w:t>
      </w:r>
      <w:r w:rsidRPr="3FADF43B" w:rsidR="32592B7D">
        <w:rPr>
          <w:rFonts w:ascii="Calibri" w:hAnsi="Calibri" w:eastAsia="Calibri" w:cs="Calibri"/>
          <w:sz w:val="24"/>
          <w:szCs w:val="24"/>
        </w:rPr>
        <w:t>so</w:t>
      </w:r>
      <w:r w:rsidRPr="3FADF43B" w:rsidR="32592B7D">
        <w:rPr>
          <w:rFonts w:ascii="Calibri" w:hAnsi="Calibri" w:eastAsia="Calibri" w:cs="Calibri"/>
          <w:sz w:val="24"/>
          <w:szCs w:val="24"/>
        </w:rPr>
        <w:t xml:space="preserve"> that collaboration is seamless.</w:t>
      </w:r>
    </w:p>
    <w:p w:rsidR="4BABE004" w:rsidP="5B53E1D5" w:rsidRDefault="4BABE004" w14:paraId="1A90C2C9" w14:textId="28A24AD4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B53E1D5" w:rsidR="2C1BE303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BABE004" w:rsidP="5B53E1D5" w:rsidRDefault="4BABE004" w14:paraId="4E114B56" w14:textId="0A1FF5EC">
      <w:pPr>
        <w:pStyle w:val="ListParagraph"/>
        <w:numPr>
          <w:ilvl w:val="0"/>
          <w:numId w:val="138"/>
        </w:numPr>
        <w:ind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32592B7D">
        <w:rPr>
          <w:rFonts w:ascii="Calibri" w:hAnsi="Calibri" w:eastAsia="Calibri" w:cs="Calibri"/>
          <w:b w:val="0"/>
          <w:bCs w:val="0"/>
          <w:sz w:val="24"/>
          <w:szCs w:val="24"/>
        </w:rPr>
        <w:t>All users can</w:t>
      </w:r>
      <w:r w:rsidRPr="3FADF43B" w:rsidR="2B9B121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3FADF43B" w:rsidR="32592B7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edit requests created by other teams/users. </w:t>
      </w:r>
    </w:p>
    <w:p w:rsidR="2C1BE303" w:rsidP="17081974" w:rsidRDefault="2C1BE303" w14:paraId="1043354D" w14:textId="2B1E1076">
      <w:pPr>
        <w:pStyle w:val="ListParagraph"/>
        <w:numPr>
          <w:ilvl w:val="0"/>
          <w:numId w:val="138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2C1BE30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System </w:t>
      </w:r>
      <w:r w:rsidRPr="17081974" w:rsidR="1B14EC0E">
        <w:rPr>
          <w:rFonts w:ascii="Calibri" w:hAnsi="Calibri" w:eastAsia="Calibri" w:cs="Calibri"/>
          <w:b w:val="0"/>
          <w:bCs w:val="0"/>
          <w:sz w:val="24"/>
          <w:szCs w:val="24"/>
        </w:rPr>
        <w:t>to log edit action.</w:t>
      </w:r>
    </w:p>
    <w:p w:rsidR="5B53E1D5" w:rsidP="5B53E1D5" w:rsidRDefault="5B53E1D5" w14:paraId="363144C2" w14:textId="0D58E1D7">
      <w:pPr>
        <w:pStyle w:val="ListParagraph"/>
        <w:ind w:left="1440"/>
        <w:rPr>
          <w:noProof w:val="0"/>
          <w:lang w:val="en-US"/>
        </w:rPr>
      </w:pPr>
    </w:p>
    <w:p w:rsidR="7003D365" w:rsidP="4BABE004" w:rsidRDefault="7003D365" w14:paraId="0CF29237" w14:textId="6487A86F">
      <w:pPr>
        <w:pStyle w:val="ListParagraph"/>
        <w:numPr>
          <w:ilvl w:val="0"/>
          <w:numId w:val="96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7003D365">
        <w:rPr>
          <w:rFonts w:ascii="Calibri" w:hAnsi="Calibri" w:eastAsia="Calibri" w:cs="Calibri"/>
          <w:b w:val="1"/>
          <w:bCs w:val="1"/>
          <w:sz w:val="24"/>
          <w:szCs w:val="24"/>
        </w:rPr>
        <w:t>D</w:t>
      </w:r>
      <w:r w:rsidRPr="24A1B834" w:rsidR="4B8A2B54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elete Record </w:t>
      </w:r>
    </w:p>
    <w:p w:rsidR="4B8A2B54" w:rsidP="4BABE004" w:rsidRDefault="4B8A2B54" w14:paraId="56AF78B5" w14:textId="47038AD3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24A1B834" w:rsidR="61BBB11E">
        <w:rPr>
          <w:rFonts w:ascii="Calibri" w:hAnsi="Calibri" w:eastAsia="Calibri" w:cs="Calibri"/>
          <w:sz w:val="24"/>
          <w:szCs w:val="24"/>
        </w:rPr>
        <w:t xml:space="preserve">As an </w:t>
      </w:r>
      <w:r w:rsidRPr="24A1B834" w:rsidR="782DAF95">
        <w:rPr>
          <w:rFonts w:ascii="Calibri" w:hAnsi="Calibri" w:eastAsia="Calibri" w:cs="Calibri"/>
          <w:sz w:val="24"/>
          <w:szCs w:val="24"/>
        </w:rPr>
        <w:t>OC/DOC, IC, User</w:t>
      </w:r>
      <w:r w:rsidRPr="24A1B834" w:rsidR="61BBB11E">
        <w:rPr>
          <w:rFonts w:ascii="Calibri" w:hAnsi="Calibri" w:eastAsia="Calibri" w:cs="Calibri"/>
          <w:sz w:val="24"/>
          <w:szCs w:val="24"/>
        </w:rPr>
        <w:t xml:space="preserve">, </w:t>
      </w:r>
      <w:r w:rsidRPr="24A1B834" w:rsidR="61BBB11E">
        <w:rPr>
          <w:rFonts w:ascii="Calibri" w:hAnsi="Calibri" w:eastAsia="Calibri" w:cs="Calibri"/>
          <w:sz w:val="24"/>
          <w:szCs w:val="24"/>
        </w:rPr>
        <w:t xml:space="preserve">I want to </w:t>
      </w:r>
      <w:r w:rsidRPr="24A1B834" w:rsidR="61BBB11E">
        <w:rPr>
          <w:rFonts w:ascii="Calibri" w:hAnsi="Calibri" w:eastAsia="Calibri" w:cs="Calibri"/>
          <w:sz w:val="24"/>
          <w:szCs w:val="24"/>
        </w:rPr>
        <w:t>d</w:t>
      </w:r>
      <w:r w:rsidRPr="24A1B834" w:rsidR="61BBB11E">
        <w:rPr>
          <w:rFonts w:ascii="Calibri" w:hAnsi="Calibri" w:eastAsia="Calibri" w:cs="Calibri"/>
          <w:sz w:val="24"/>
          <w:szCs w:val="24"/>
        </w:rPr>
        <w:t>elete</w:t>
      </w:r>
      <w:r w:rsidRPr="24A1B834" w:rsidR="61BBB11E">
        <w:rPr>
          <w:rFonts w:ascii="Calibri" w:hAnsi="Calibri" w:eastAsia="Calibri" w:cs="Calibri"/>
          <w:sz w:val="24"/>
          <w:szCs w:val="24"/>
        </w:rPr>
        <w:t xml:space="preserve"> </w:t>
      </w:r>
      <w:r w:rsidRPr="24A1B834" w:rsidR="61BBB11E">
        <w:rPr>
          <w:rFonts w:ascii="Calibri" w:hAnsi="Calibri" w:eastAsia="Calibri" w:cs="Calibri"/>
          <w:sz w:val="24"/>
          <w:szCs w:val="24"/>
        </w:rPr>
        <w:t>a saved record</w:t>
      </w:r>
      <w:r w:rsidRPr="24A1B834" w:rsidR="1F1BADDD">
        <w:rPr>
          <w:rFonts w:ascii="Calibri" w:hAnsi="Calibri" w:eastAsia="Calibri" w:cs="Calibri"/>
          <w:sz w:val="24"/>
          <w:szCs w:val="24"/>
        </w:rPr>
        <w:t xml:space="preserve">, so that I can manage and clean up </w:t>
      </w:r>
      <w:r w:rsidRPr="24A1B834" w:rsidR="636714CC">
        <w:rPr>
          <w:rFonts w:ascii="Calibri" w:hAnsi="Calibri" w:eastAsia="Calibri" w:cs="Calibri"/>
          <w:sz w:val="24"/>
          <w:szCs w:val="24"/>
        </w:rPr>
        <w:t>the</w:t>
      </w:r>
      <w:r w:rsidRPr="24A1B834" w:rsidR="1F1BADDD">
        <w:rPr>
          <w:rFonts w:ascii="Calibri" w:hAnsi="Calibri" w:eastAsia="Calibri" w:cs="Calibri"/>
          <w:sz w:val="24"/>
          <w:szCs w:val="24"/>
        </w:rPr>
        <w:t xml:space="preserve"> data entries.</w:t>
      </w:r>
    </w:p>
    <w:p w:rsidR="059B3FEA" w:rsidP="5B53E1D5" w:rsidRDefault="059B3FEA" w14:paraId="3DB8D9AB" w14:textId="5EAF0374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B53E1D5" w:rsidR="059B3FEA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059B3FEA" w:rsidP="5B53E1D5" w:rsidRDefault="059B3FEA" w14:paraId="63AF665D" w14:textId="0D5F9A89">
      <w:pPr>
        <w:pStyle w:val="ListParagraph"/>
        <w:numPr>
          <w:ilvl w:val="0"/>
          <w:numId w:val="139"/>
        </w:numPr>
        <w:rPr>
          <w:rFonts w:ascii="Calibri" w:hAnsi="Calibri" w:eastAsia="Calibri" w:cs="Calibri"/>
          <w:sz w:val="24"/>
          <w:szCs w:val="24"/>
        </w:rPr>
      </w:pPr>
      <w:r w:rsidRPr="4E4C4192" w:rsidR="059B3FEA">
        <w:rPr>
          <w:rFonts w:ascii="Calibri" w:hAnsi="Calibri" w:eastAsia="Calibri" w:cs="Calibri"/>
          <w:sz w:val="24"/>
          <w:szCs w:val="24"/>
        </w:rPr>
        <w:t xml:space="preserve">All users can </w:t>
      </w:r>
      <w:r w:rsidRPr="4E4C4192" w:rsidR="059B3FEA">
        <w:rPr>
          <w:rFonts w:ascii="Calibri" w:hAnsi="Calibri" w:eastAsia="Calibri" w:cs="Calibri"/>
          <w:sz w:val="24"/>
          <w:szCs w:val="24"/>
        </w:rPr>
        <w:t>delete</w:t>
      </w:r>
      <w:r w:rsidRPr="4E4C4192" w:rsidR="059B3FEA">
        <w:rPr>
          <w:rFonts w:ascii="Calibri" w:hAnsi="Calibri" w:eastAsia="Calibri" w:cs="Calibri"/>
          <w:sz w:val="24"/>
          <w:szCs w:val="24"/>
        </w:rPr>
        <w:t xml:space="preserve"> a request created by themselves</w:t>
      </w:r>
      <w:r w:rsidRPr="4E4C4192" w:rsidR="42FB2BD1">
        <w:rPr>
          <w:rFonts w:ascii="Calibri" w:hAnsi="Calibri" w:eastAsia="Calibri" w:cs="Calibri"/>
          <w:sz w:val="24"/>
          <w:szCs w:val="24"/>
        </w:rPr>
        <w:t xml:space="preserve"> or others.</w:t>
      </w:r>
      <w:ins w:author="Eric See Kian Seng" w:date="2025-09-22T00:59:59.318Z" w:id="1059543358">
        <w:r w:rsidRPr="4E4C4192" w:rsidR="41FA17CB">
          <w:rPr>
            <w:rFonts w:ascii="Calibri" w:hAnsi="Calibri" w:eastAsia="Calibri" w:cs="Calibri"/>
            <w:sz w:val="24"/>
            <w:szCs w:val="24"/>
          </w:rPr>
          <w:t xml:space="preserve"> [</w:t>
        </w:r>
        <w:r w:rsidRPr="4E4C4192" w:rsidR="41FA17CB">
          <w:rPr>
            <w:rFonts w:ascii="Calibri" w:hAnsi="Calibri" w:eastAsia="Calibri" w:cs="Calibri"/>
            <w:sz w:val="24"/>
            <w:szCs w:val="24"/>
          </w:rPr>
          <w:t>So</w:t>
        </w:r>
        <w:r w:rsidRPr="4E4C4192" w:rsidR="41FA17CB">
          <w:rPr>
            <w:rFonts w:ascii="Calibri" w:hAnsi="Calibri" w:eastAsia="Calibri" w:cs="Calibri"/>
            <w:sz w:val="24"/>
            <w:szCs w:val="24"/>
          </w:rPr>
          <w:t xml:space="preserve"> c</w:t>
        </w:r>
      </w:ins>
      <w:ins w:author="Eric See Kian Seng" w:date="2025-09-22T01:00:10.031Z" w:id="1650554222">
        <w:r w:rsidRPr="4E4C4192" w:rsidR="41FA17CB">
          <w:rPr>
            <w:rFonts w:ascii="Calibri" w:hAnsi="Calibri" w:eastAsia="Calibri" w:cs="Calibri"/>
            <w:sz w:val="24"/>
            <w:szCs w:val="24"/>
          </w:rPr>
          <w:t xml:space="preserve">onfirm can </w:t>
        </w:r>
        <w:r w:rsidRPr="4E4C4192" w:rsidR="41FA17CB">
          <w:rPr>
            <w:rFonts w:ascii="Calibri" w:hAnsi="Calibri" w:eastAsia="Calibri" w:cs="Calibri"/>
            <w:sz w:val="24"/>
            <w:szCs w:val="24"/>
          </w:rPr>
          <w:t>delete</w:t>
        </w:r>
        <w:r w:rsidRPr="4E4C4192" w:rsidR="41FA17CB">
          <w:rPr>
            <w:rFonts w:ascii="Calibri" w:hAnsi="Calibri" w:eastAsia="Calibri" w:cs="Calibri"/>
            <w:sz w:val="24"/>
            <w:szCs w:val="24"/>
          </w:rPr>
          <w:t xml:space="preserve"> others in same dept?]</w:t>
        </w:r>
      </w:ins>
    </w:p>
    <w:p w:rsidR="021E9FEA" w:rsidP="2F2A90B0" w:rsidRDefault="021E9FEA" w14:paraId="74B1AC88" w14:textId="789A4C12">
      <w:pPr>
        <w:pStyle w:val="ListParagraph"/>
        <w:numPr>
          <w:ilvl w:val="0"/>
          <w:numId w:val="139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F2A90B0" w:rsidR="74E658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System must </w:t>
      </w:r>
      <w:r w:rsidRPr="2F2A90B0" w:rsidR="74E6580A">
        <w:rPr>
          <w:rFonts w:ascii="Calibri" w:hAnsi="Calibri" w:eastAsia="Calibri" w:cs="Calibri"/>
          <w:b w:val="0"/>
          <w:bCs w:val="0"/>
          <w:sz w:val="24"/>
          <w:szCs w:val="24"/>
        </w:rPr>
        <w:t>maintain</w:t>
      </w:r>
      <w:r w:rsidRPr="2F2A90B0" w:rsidR="74E658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 audit log to track </w:t>
      </w:r>
      <w:r w:rsidRPr="2F2A90B0" w:rsidR="3A1EC4F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deleted </w:t>
      </w:r>
      <w:r w:rsidRPr="2F2A90B0" w:rsidR="60888826">
        <w:rPr>
          <w:rFonts w:ascii="Calibri" w:hAnsi="Calibri" w:eastAsia="Calibri" w:cs="Calibri"/>
          <w:b w:val="0"/>
          <w:bCs w:val="0"/>
          <w:sz w:val="24"/>
          <w:szCs w:val="24"/>
        </w:rPr>
        <w:t>request</w:t>
      </w:r>
      <w:r w:rsidRPr="2F2A90B0" w:rsidR="74E6580A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5B53E1D5" w:rsidP="24A1B834" w:rsidRDefault="5B53E1D5" w14:paraId="328DFC53" w14:textId="7376C95F">
      <w:pPr>
        <w:pStyle w:val="ListParagraph"/>
        <w:numPr>
          <w:ilvl w:val="0"/>
          <w:numId w:val="139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4542F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Bulk delete is not allowed</w:t>
      </w:r>
      <w:r w:rsidRPr="24A1B834" w:rsidR="42D90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4A1B834" w:rsidR="42D900F2">
        <w:rPr>
          <w:rFonts w:ascii="Calibri" w:hAnsi="Calibri" w:eastAsia="Calibri" w:cs="Calibri"/>
          <w:b w:val="0"/>
          <w:bCs w:val="0"/>
          <w:sz w:val="24"/>
          <w:szCs w:val="24"/>
        </w:rPr>
        <w:t>– deletion must be done record by record</w:t>
      </w:r>
      <w:r w:rsidRPr="24A1B834" w:rsidR="023E2A78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18CE9615" w:rsidP="2F2A90B0" w:rsidRDefault="18CE9615" w14:paraId="16C2AF87" w14:textId="482BA995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rPr>
          <w:rFonts w:ascii="Calibri" w:hAnsi="Calibri" w:eastAsia="Calibri" w:cs="Calibri"/>
        </w:rPr>
      </w:pPr>
    </w:p>
    <w:p w:rsidR="33116250" w:rsidP="18194BC2" w:rsidRDefault="33116250" w14:paraId="2A12D6FC" w14:textId="00691BE8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8194BC2" w:rsidR="33116250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Request </w:t>
      </w:r>
      <w:r w:rsidRPr="18194BC2" w:rsidR="58E2ACB8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Extension Form</w:t>
      </w:r>
    </w:p>
    <w:p w:rsidR="58E2ACB8" w:rsidP="18194BC2" w:rsidRDefault="58E2ACB8" w14:paraId="502407E6" w14:textId="51DFE039">
      <w:pPr>
        <w:pStyle w:val="ListParagraph"/>
        <w:numPr>
          <w:ilvl w:val="0"/>
          <w:numId w:val="24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1252D8C7">
        <w:rPr>
          <w:rFonts w:ascii="Calibri" w:hAnsi="Calibri" w:eastAsia="Calibri" w:cs="Calibri"/>
          <w:b w:val="1"/>
          <w:bCs w:val="1"/>
          <w:sz w:val="24"/>
          <w:szCs w:val="24"/>
        </w:rPr>
        <w:t>Change</w:t>
      </w:r>
      <w:r w:rsidRPr="4E4C4192" w:rsidR="58E2ACB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Request Period</w:t>
      </w:r>
      <w:ins w:author="Eric See Kian Seng" w:date="2025-09-22T01:05:31.045Z" w:id="45108996">
        <w:r w:rsidRPr="4E4C4192" w:rsidR="0C2AEFB7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</w:t>
        </w:r>
        <w:r w:rsidRPr="4E4C4192" w:rsidR="0C2AEFB7">
          <w:rPr>
            <w:rFonts w:ascii="Calibri" w:hAnsi="Calibri" w:eastAsia="Calibri" w:cs="Calibri"/>
            <w:b w:val="1"/>
            <w:bCs w:val="1"/>
            <w:sz w:val="24"/>
            <w:szCs w:val="24"/>
          </w:rPr>
          <w:t>[ Immediate</w:t>
        </w:r>
        <w:r w:rsidRPr="4E4C4192" w:rsidR="0C2AEFB7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applies to RL?]</w:t>
        </w:r>
      </w:ins>
    </w:p>
    <w:p w:rsidR="58E2ACB8" w:rsidP="18194BC2" w:rsidRDefault="58E2ACB8" w14:paraId="7F5AEC7F" w14:textId="70E38F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58E2ACB8">
        <w:rPr>
          <w:rFonts w:ascii="Calibri" w:hAnsi="Calibri" w:eastAsia="Calibri" w:cs="Calibri"/>
          <w:sz w:val="24"/>
          <w:szCs w:val="24"/>
        </w:rPr>
        <w:t xml:space="preserve">As an OC/DOC, IC, or User, I want to </w:t>
      </w:r>
      <w:r w:rsidRPr="24A1B834" w:rsidR="58E2ACB8">
        <w:rPr>
          <w:rFonts w:ascii="Calibri" w:hAnsi="Calibri" w:eastAsia="Calibri" w:cs="Calibri"/>
          <w:sz w:val="24"/>
          <w:szCs w:val="24"/>
        </w:rPr>
        <w:t>submit</w:t>
      </w:r>
      <w:r w:rsidRPr="24A1B834" w:rsidR="58E2ACB8">
        <w:rPr>
          <w:rFonts w:ascii="Calibri" w:hAnsi="Calibri" w:eastAsia="Calibri" w:cs="Calibri"/>
          <w:sz w:val="24"/>
          <w:szCs w:val="24"/>
        </w:rPr>
        <w:t xml:space="preserve"> a request extension form</w:t>
      </w:r>
      <w:r w:rsidRPr="24A1B834" w:rsidR="45C8F2CD">
        <w:rPr>
          <w:rFonts w:ascii="Calibri" w:hAnsi="Calibri" w:eastAsia="Calibri" w:cs="Calibri"/>
          <w:sz w:val="24"/>
          <w:szCs w:val="24"/>
        </w:rPr>
        <w:t xml:space="preserve"> to </w:t>
      </w:r>
      <w:r w:rsidRPr="24A1B834" w:rsidR="737D5310">
        <w:rPr>
          <w:rFonts w:ascii="Calibri" w:hAnsi="Calibri" w:eastAsia="Calibri" w:cs="Calibri"/>
          <w:sz w:val="24"/>
          <w:szCs w:val="24"/>
        </w:rPr>
        <w:t>change</w:t>
      </w:r>
      <w:r w:rsidRPr="24A1B834" w:rsidR="45C8F2CD">
        <w:rPr>
          <w:rFonts w:ascii="Calibri" w:hAnsi="Calibri" w:eastAsia="Calibri" w:cs="Calibri"/>
          <w:sz w:val="24"/>
          <w:szCs w:val="24"/>
        </w:rPr>
        <w:t xml:space="preserve"> the request period of </w:t>
      </w:r>
      <w:r w:rsidRPr="24A1B834" w:rsidR="58E2ACB8">
        <w:rPr>
          <w:rFonts w:ascii="Calibri" w:hAnsi="Calibri" w:eastAsia="Calibri" w:cs="Calibri"/>
          <w:sz w:val="24"/>
          <w:szCs w:val="24"/>
        </w:rPr>
        <w:t>an existing request</w:t>
      </w:r>
      <w:r w:rsidRPr="24A1B834" w:rsidR="10836F64">
        <w:rPr>
          <w:rFonts w:ascii="Calibri" w:hAnsi="Calibri" w:eastAsia="Calibri" w:cs="Calibri"/>
          <w:sz w:val="24"/>
          <w:szCs w:val="24"/>
        </w:rPr>
        <w:t xml:space="preserve">, so that I can change the </w:t>
      </w:r>
      <w:r w:rsidRPr="24A1B834" w:rsidR="10836F64">
        <w:rPr>
          <w:rFonts w:ascii="Calibri" w:hAnsi="Calibri" w:eastAsia="Calibri" w:cs="Calibri"/>
          <w:sz w:val="24"/>
          <w:szCs w:val="24"/>
        </w:rPr>
        <w:t>requests</w:t>
      </w:r>
      <w:r w:rsidRPr="24A1B834" w:rsidR="10836F64">
        <w:rPr>
          <w:rFonts w:ascii="Calibri" w:hAnsi="Calibri" w:eastAsia="Calibri" w:cs="Calibri"/>
          <w:sz w:val="24"/>
          <w:szCs w:val="24"/>
        </w:rPr>
        <w:t xml:space="preserve"> field </w:t>
      </w:r>
      <w:r w:rsidRPr="24A1B834" w:rsidR="07FF6343">
        <w:rPr>
          <w:rFonts w:ascii="Calibri" w:hAnsi="Calibri" w:eastAsia="Calibri" w:cs="Calibri"/>
          <w:sz w:val="24"/>
          <w:szCs w:val="24"/>
        </w:rPr>
        <w:t>without creating a new request</w:t>
      </w:r>
      <w:r w:rsidRPr="24A1B834" w:rsidR="07FF6343">
        <w:rPr>
          <w:rFonts w:ascii="Calibri" w:hAnsi="Calibri" w:eastAsia="Calibri" w:cs="Calibri"/>
          <w:sz w:val="24"/>
          <w:szCs w:val="24"/>
        </w:rPr>
        <w:t xml:space="preserve">. </w:t>
      </w:r>
      <w:r w:rsidRPr="24A1B834" w:rsidR="58E2ACB8">
        <w:rPr>
          <w:rFonts w:ascii="Calibri" w:hAnsi="Calibri" w:eastAsia="Calibri" w:cs="Calibri"/>
          <w:sz w:val="24"/>
          <w:szCs w:val="24"/>
        </w:rPr>
        <w:t xml:space="preserve"> </w:t>
      </w:r>
    </w:p>
    <w:p w:rsidR="5274F7EE" w:rsidP="18194BC2" w:rsidRDefault="5274F7EE" w14:paraId="40F541FA" w14:textId="3F653B6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8194BC2" w:rsidR="5274F7EE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5274F7EE" w:rsidP="18194BC2" w:rsidRDefault="5274F7EE" w14:paraId="7795DAD0" w14:textId="1574EA38">
      <w:pPr>
        <w:pStyle w:val="ListParagraph"/>
        <w:numPr>
          <w:ilvl w:val="0"/>
          <w:numId w:val="24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7081974" w:rsidR="45B83F79">
        <w:rPr>
          <w:rFonts w:ascii="Calibri" w:hAnsi="Calibri" w:eastAsia="Calibri" w:cs="Calibri"/>
          <w:sz w:val="24"/>
          <w:szCs w:val="24"/>
        </w:rPr>
        <w:t>To</w:t>
      </w:r>
      <w:r w:rsidRPr="17081974" w:rsidR="5274F7EE">
        <w:rPr>
          <w:rFonts w:ascii="Calibri" w:hAnsi="Calibri" w:eastAsia="Calibri" w:cs="Calibri"/>
          <w:sz w:val="24"/>
          <w:szCs w:val="24"/>
        </w:rPr>
        <w:t xml:space="preserve"> </w:t>
      </w:r>
      <w:r w:rsidRPr="17081974" w:rsidR="5274F7EE">
        <w:rPr>
          <w:rFonts w:ascii="Calibri" w:hAnsi="Calibri" w:eastAsia="Calibri" w:cs="Calibri"/>
          <w:sz w:val="24"/>
          <w:szCs w:val="24"/>
        </w:rPr>
        <w:t>determine</w:t>
      </w:r>
      <w:r w:rsidRPr="17081974" w:rsidR="5274F7EE">
        <w:rPr>
          <w:rFonts w:ascii="Calibri" w:hAnsi="Calibri" w:eastAsia="Calibri" w:cs="Calibri"/>
          <w:sz w:val="24"/>
          <w:szCs w:val="24"/>
        </w:rPr>
        <w:t xml:space="preserve"> which Request(s) the Extension Form is trying to extend, the following fields are matched (because there is no primary key):</w:t>
      </w:r>
    </w:p>
    <w:p w:rsidR="5274F7EE" w:rsidP="18194BC2" w:rsidRDefault="5274F7EE" w14:paraId="2C3FE267" w14:textId="6EE0DB2F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5274F7EE">
        <w:rPr>
          <w:rFonts w:ascii="Calibri" w:hAnsi="Calibri" w:eastAsia="Calibri" w:cs="Calibri"/>
          <w:sz w:val="24"/>
          <w:szCs w:val="24"/>
        </w:rPr>
        <w:t>Target number of the Request</w:t>
      </w:r>
    </w:p>
    <w:p w:rsidR="5274F7EE" w:rsidP="18194BC2" w:rsidRDefault="5274F7EE" w14:paraId="0E084C0A" w14:textId="1654B7EE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5274F7EE">
        <w:rPr>
          <w:rFonts w:ascii="Calibri" w:hAnsi="Calibri" w:eastAsia="Calibri" w:cs="Calibri"/>
          <w:sz w:val="24"/>
          <w:szCs w:val="24"/>
        </w:rPr>
        <w:t>Request Period</w:t>
      </w:r>
    </w:p>
    <w:p w:rsidR="5274F7EE" w:rsidP="18194BC2" w:rsidRDefault="5274F7EE" w14:paraId="46C57844" w14:textId="30B7AF03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5274F7EE">
        <w:rPr>
          <w:rFonts w:ascii="Calibri" w:hAnsi="Calibri" w:eastAsia="Calibri" w:cs="Calibri"/>
          <w:sz w:val="24"/>
          <w:szCs w:val="24"/>
        </w:rPr>
        <w:t>Requester (or Data-to-whom)</w:t>
      </w:r>
    </w:p>
    <w:p w:rsidR="5274F7EE" w:rsidP="18194BC2" w:rsidRDefault="5274F7EE" w14:paraId="6DF8836F" w14:textId="6AB9F0BA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5274F7EE">
        <w:rPr>
          <w:rFonts w:ascii="Calibri" w:hAnsi="Calibri" w:eastAsia="Calibri" w:cs="Calibri"/>
          <w:sz w:val="24"/>
          <w:szCs w:val="24"/>
        </w:rPr>
        <w:t>Project Name</w:t>
      </w:r>
    </w:p>
    <w:p w:rsidR="180286D1" w:rsidP="24A1B834" w:rsidRDefault="180286D1" w14:paraId="1EC6C5F8" w14:textId="51550603">
      <w:pPr>
        <w:pStyle w:val="ListParagraph"/>
        <w:numPr>
          <w:ilvl w:val="0"/>
          <w:numId w:val="24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180286D1">
        <w:rPr>
          <w:rFonts w:ascii="Calibri" w:hAnsi="Calibri" w:eastAsia="Calibri" w:cs="Calibri"/>
        </w:rPr>
        <w:t>Users inputs new request start date and end date into Extension Form.</w:t>
      </w:r>
    </w:p>
    <w:p w:rsidR="180286D1" w:rsidP="24A1B834" w:rsidRDefault="180286D1" w14:paraId="34C72429" w14:textId="2FCF76D3">
      <w:pPr>
        <w:pStyle w:val="ListParagraph"/>
        <w:numPr>
          <w:ilvl w:val="0"/>
          <w:numId w:val="24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180286D1">
        <w:rPr>
          <w:rFonts w:ascii="Calibri" w:hAnsi="Calibri" w:eastAsia="Calibri" w:cs="Calibri"/>
        </w:rPr>
        <w:t>Upon uploading Extension Form, System to update the request period</w:t>
      </w:r>
      <w:r w:rsidRPr="24A1B834" w:rsidR="471C71A3">
        <w:rPr>
          <w:rFonts w:ascii="Calibri" w:hAnsi="Calibri" w:eastAsia="Calibri" w:cs="Calibri"/>
        </w:rPr>
        <w:t xml:space="preserve"> and its status: </w:t>
      </w:r>
    </w:p>
    <w:p w:rsidR="471C71A3" w:rsidP="24A1B834" w:rsidRDefault="471C71A3" w14:paraId="01744B36" w14:textId="4B485655">
      <w:pPr>
        <w:pStyle w:val="ListParagraph"/>
        <w:numPr>
          <w:ilvl w:val="0"/>
          <w:numId w:val="51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471C71A3">
        <w:rPr>
          <w:rFonts w:ascii="Calibri" w:hAnsi="Calibri" w:eastAsia="Calibri" w:cs="Calibri"/>
        </w:rPr>
        <w:t xml:space="preserve">Status of original request (start date – date of change): </w:t>
      </w:r>
      <w:r w:rsidRPr="24A1B834" w:rsidR="471C71A3">
        <w:rPr>
          <w:rFonts w:ascii="Calibri" w:hAnsi="Calibri" w:eastAsia="Calibri" w:cs="Calibri"/>
        </w:rPr>
        <w:t>“Ported”</w:t>
      </w:r>
    </w:p>
    <w:p w:rsidR="471C71A3" w:rsidP="24A1B834" w:rsidRDefault="471C71A3" w14:paraId="56234126" w14:textId="17F9F5B6">
      <w:pPr>
        <w:pStyle w:val="ListParagraph"/>
        <w:numPr>
          <w:ilvl w:val="0"/>
          <w:numId w:val="518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24A1B834" w:rsidR="471C71A3">
        <w:rPr>
          <w:rFonts w:ascii="Calibri" w:hAnsi="Calibri" w:eastAsia="Calibri" w:cs="Calibri"/>
        </w:rPr>
        <w:t xml:space="preserve">Status of new request (date of change – end date of original request): </w:t>
      </w:r>
      <w:r w:rsidRPr="24A1B834" w:rsidR="22F1EFB6">
        <w:rPr>
          <w:rFonts w:ascii="Calibri" w:hAnsi="Calibri" w:eastAsia="Calibri" w:cs="Calibri"/>
        </w:rPr>
        <w:t>“Request Updated”</w:t>
      </w:r>
    </w:p>
    <w:p w:rsidR="180286D1" w:rsidP="24A1B834" w:rsidRDefault="180286D1" w14:paraId="13318AE2" w14:textId="24C2B87B">
      <w:pPr>
        <w:pStyle w:val="ListParagraph"/>
        <w:numPr>
          <w:ilvl w:val="0"/>
          <w:numId w:val="24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180286D1">
        <w:rPr>
          <w:rFonts w:ascii="Calibri" w:hAnsi="Calibri" w:eastAsia="Calibri" w:cs="Calibri"/>
        </w:rPr>
        <w:t>System creates an audit log.</w:t>
      </w:r>
    </w:p>
    <w:p w:rsidR="180286D1" w:rsidP="24A1B834" w:rsidRDefault="180286D1" w14:paraId="1EE1C519" w14:textId="28CFBB53">
      <w:pPr>
        <w:pStyle w:val="ListParagraph"/>
        <w:numPr>
          <w:ilvl w:val="0"/>
          <w:numId w:val="247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180286D1">
        <w:rPr>
          <w:rFonts w:ascii="Calibri" w:hAnsi="Calibri" w:eastAsia="Calibri" w:cs="Calibri"/>
        </w:rPr>
        <w:t xml:space="preserve">Note that: </w:t>
      </w:r>
      <w:r w:rsidRPr="24A1B834" w:rsidR="5274F7EE">
        <w:rPr>
          <w:rFonts w:ascii="Calibri" w:hAnsi="Calibri" w:eastAsia="Calibri" w:cs="Calibri"/>
        </w:rPr>
        <w:t xml:space="preserve">Extension Form can </w:t>
      </w:r>
      <w:r w:rsidRPr="24A1B834" w:rsidR="5274F7EE">
        <w:rPr>
          <w:rFonts w:ascii="Calibri" w:hAnsi="Calibri" w:eastAsia="Calibri" w:cs="Calibri"/>
        </w:rPr>
        <w:t>contain</w:t>
      </w:r>
      <w:r w:rsidRPr="24A1B834" w:rsidR="5274F7EE">
        <w:rPr>
          <w:rFonts w:ascii="Calibri" w:hAnsi="Calibri" w:eastAsia="Calibri" w:cs="Calibri"/>
        </w:rPr>
        <w:t xml:space="preserve"> extension for multiple Requests</w:t>
      </w:r>
      <w:r w:rsidRPr="24A1B834" w:rsidR="483C7459">
        <w:rPr>
          <w:rFonts w:ascii="Calibri" w:hAnsi="Calibri" w:eastAsia="Calibri" w:cs="Calibri"/>
        </w:rPr>
        <w:t>.</w:t>
      </w:r>
    </w:p>
    <w:p w:rsidR="18194BC2" w:rsidP="18194BC2" w:rsidRDefault="18194BC2" w14:paraId="4F7DAA26" w14:textId="218A25E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</w:p>
    <w:p w:rsidR="3D3A8B72" w:rsidP="18194BC2" w:rsidRDefault="3D3A8B72" w14:paraId="6797DE2D" w14:textId="6D803306">
      <w:pPr>
        <w:pStyle w:val="ListParagraph"/>
        <w:numPr>
          <w:ilvl w:val="0"/>
          <w:numId w:val="25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3D3A8B72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Change Service </w:t>
      </w:r>
      <w:r w:rsidRPr="18194BC2" w:rsidR="3D3A8B72">
        <w:rPr>
          <w:rFonts w:ascii="Calibri" w:hAnsi="Calibri" w:eastAsia="Calibri" w:cs="Calibri"/>
          <w:b w:val="1"/>
          <w:bCs w:val="1"/>
          <w:sz w:val="24"/>
          <w:szCs w:val="24"/>
        </w:rPr>
        <w:t>Provide</w:t>
      </w:r>
      <w:r w:rsidRPr="18194BC2" w:rsidR="3D3A8B72">
        <w:rPr>
          <w:rFonts w:ascii="Calibri" w:hAnsi="Calibri" w:eastAsia="Calibri" w:cs="Calibri"/>
          <w:b w:val="1"/>
          <w:bCs w:val="1"/>
          <w:sz w:val="24"/>
          <w:szCs w:val="24"/>
        </w:rPr>
        <w:t>r</w:t>
      </w:r>
    </w:p>
    <w:p w:rsidR="1BC4E938" w:rsidP="18194BC2" w:rsidRDefault="1BC4E938" w14:paraId="5E05448D" w14:textId="3B78B11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BC4E938">
        <w:rPr>
          <w:rFonts w:ascii="Calibri" w:hAnsi="Calibri" w:eastAsia="Calibri" w:cs="Calibri"/>
          <w:sz w:val="24"/>
          <w:szCs w:val="24"/>
        </w:rPr>
        <w:t xml:space="preserve">As an OC/DOC, IC, or User, I want to </w:t>
      </w:r>
      <w:r w:rsidRPr="18194BC2" w:rsidR="1BC4E938">
        <w:rPr>
          <w:rFonts w:ascii="Calibri" w:hAnsi="Calibri" w:eastAsia="Calibri" w:cs="Calibri"/>
          <w:sz w:val="24"/>
          <w:szCs w:val="24"/>
        </w:rPr>
        <w:t>submit</w:t>
      </w:r>
      <w:r w:rsidRPr="18194BC2" w:rsidR="1BC4E938">
        <w:rPr>
          <w:rFonts w:ascii="Calibri" w:hAnsi="Calibri" w:eastAsia="Calibri" w:cs="Calibri"/>
          <w:sz w:val="24"/>
          <w:szCs w:val="24"/>
        </w:rPr>
        <w:t xml:space="preserve"> a request extension form to change the service provider of an existing request, so that I can change the requests field without creating a new request.  </w:t>
      </w:r>
    </w:p>
    <w:p w:rsidR="63F654AD" w:rsidP="18194BC2" w:rsidRDefault="63F654AD" w14:paraId="5F3FB6A2" w14:textId="3F653B6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8194BC2" w:rsidR="63F654AD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C95A8F1" w:rsidP="18194BC2" w:rsidRDefault="1C95A8F1" w14:paraId="333CEC6D" w14:textId="63AB7ECD">
      <w:pPr>
        <w:pStyle w:val="ListParagraph"/>
        <w:numPr>
          <w:ilvl w:val="0"/>
          <w:numId w:val="25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7081974" w:rsidR="54587F21">
        <w:rPr>
          <w:rFonts w:ascii="Calibri" w:hAnsi="Calibri" w:eastAsia="Calibri" w:cs="Calibri"/>
          <w:sz w:val="24"/>
          <w:szCs w:val="24"/>
        </w:rPr>
        <w:t>To</w:t>
      </w:r>
      <w:r w:rsidRPr="17081974" w:rsidR="1C95A8F1">
        <w:rPr>
          <w:rFonts w:ascii="Calibri" w:hAnsi="Calibri" w:eastAsia="Calibri" w:cs="Calibri"/>
          <w:sz w:val="24"/>
          <w:szCs w:val="24"/>
        </w:rPr>
        <w:t xml:space="preserve"> </w:t>
      </w:r>
      <w:r w:rsidRPr="17081974" w:rsidR="1C95A8F1">
        <w:rPr>
          <w:rFonts w:ascii="Calibri" w:hAnsi="Calibri" w:eastAsia="Calibri" w:cs="Calibri"/>
          <w:sz w:val="24"/>
          <w:szCs w:val="24"/>
        </w:rPr>
        <w:t>determine</w:t>
      </w:r>
      <w:r w:rsidRPr="17081974" w:rsidR="1C95A8F1">
        <w:rPr>
          <w:rFonts w:ascii="Calibri" w:hAnsi="Calibri" w:eastAsia="Calibri" w:cs="Calibri"/>
          <w:sz w:val="24"/>
          <w:szCs w:val="24"/>
        </w:rPr>
        <w:t xml:space="preserve"> which Request(s) the Extension Form is trying to extend, the following fields are matched (because there is no primary key):</w:t>
      </w:r>
    </w:p>
    <w:p w:rsidR="1C95A8F1" w:rsidP="18194BC2" w:rsidRDefault="1C95A8F1" w14:paraId="32C1CAE8" w14:textId="6EE0DB2F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C95A8F1">
        <w:rPr>
          <w:rFonts w:ascii="Calibri" w:hAnsi="Calibri" w:eastAsia="Calibri" w:cs="Calibri"/>
          <w:sz w:val="24"/>
          <w:szCs w:val="24"/>
        </w:rPr>
        <w:t>Target number of the Request</w:t>
      </w:r>
    </w:p>
    <w:p w:rsidR="1C95A8F1" w:rsidP="18194BC2" w:rsidRDefault="1C95A8F1" w14:paraId="6BE92720" w14:textId="1654B7EE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C95A8F1">
        <w:rPr>
          <w:rFonts w:ascii="Calibri" w:hAnsi="Calibri" w:eastAsia="Calibri" w:cs="Calibri"/>
          <w:sz w:val="24"/>
          <w:szCs w:val="24"/>
        </w:rPr>
        <w:t>Request Period</w:t>
      </w:r>
    </w:p>
    <w:p w:rsidR="1C95A8F1" w:rsidP="18194BC2" w:rsidRDefault="1C95A8F1" w14:paraId="77A2E04A" w14:textId="30B7AF03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C95A8F1">
        <w:rPr>
          <w:rFonts w:ascii="Calibri" w:hAnsi="Calibri" w:eastAsia="Calibri" w:cs="Calibri"/>
          <w:sz w:val="24"/>
          <w:szCs w:val="24"/>
        </w:rPr>
        <w:t>Requester (or Data-to-whom)</w:t>
      </w:r>
    </w:p>
    <w:p w:rsidR="1C95A8F1" w:rsidP="18194BC2" w:rsidRDefault="1C95A8F1" w14:paraId="3D62B099" w14:textId="6AB9F0BA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1C95A8F1">
        <w:rPr>
          <w:rFonts w:ascii="Calibri" w:hAnsi="Calibri" w:eastAsia="Calibri" w:cs="Calibri"/>
          <w:sz w:val="24"/>
          <w:szCs w:val="24"/>
        </w:rPr>
        <w:t>Project Name</w:t>
      </w:r>
    </w:p>
    <w:p w:rsidR="5D7AB5DE" w:rsidP="4E4C4192" w:rsidRDefault="5D7AB5DE" w14:paraId="010A597E" w14:textId="4F1FDF3E">
      <w:pPr>
        <w:pStyle w:val="ListParagraph"/>
        <w:numPr>
          <w:ilvl w:val="0"/>
          <w:numId w:val="25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3Z" w:id="1795169750">
            <w:rPr>
              <w:rFonts w:ascii="Calibri" w:hAnsi="Calibri" w:eastAsia="Calibri" w:cs="Calibri"/>
            </w:rPr>
          </w:rPrChange>
        </w:rPr>
      </w:pPr>
      <w:r w:rsidRPr="4E4C4192" w:rsidR="5D7AB5D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1Z" w:id="350541406">
            <w:rPr>
              <w:rFonts w:ascii="Calibri" w:hAnsi="Calibri" w:eastAsia="Calibri" w:cs="Calibri"/>
            </w:rPr>
          </w:rPrChange>
        </w:rPr>
        <w:t xml:space="preserve">System to mark the </w:t>
      </w:r>
      <w:r w:rsidRPr="4E4C4192" w:rsidR="5B364C5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1Z" w:id="1891427133">
            <w:rPr>
              <w:rFonts w:ascii="Calibri" w:hAnsi="Calibri" w:eastAsia="Calibri" w:cs="Calibri"/>
            </w:rPr>
          </w:rPrChange>
        </w:rPr>
        <w:t xml:space="preserve">original </w:t>
      </w:r>
      <w:r w:rsidRPr="4E4C4192" w:rsidR="5D7AB5D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1Z" w:id="1651664888">
            <w:rPr>
              <w:rFonts w:ascii="Calibri" w:hAnsi="Calibri" w:eastAsia="Calibri" w:cs="Calibri"/>
            </w:rPr>
          </w:rPrChange>
        </w:rPr>
        <w:t xml:space="preserve">request to </w:t>
      </w:r>
      <w:r w:rsidRPr="4E4C4192" w:rsidR="5D7AB5D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1Z" w:id="831236232">
            <w:rPr>
              <w:rFonts w:ascii="Calibri" w:hAnsi="Calibri" w:eastAsia="Calibri" w:cs="Calibri"/>
            </w:rPr>
          </w:rPrChange>
        </w:rPr>
        <w:t>pre</w:t>
      </w:r>
      <w:r w:rsidRPr="4E4C4192" w:rsidR="5D7AB5D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2Z" w:id="688535943">
            <w:rPr>
              <w:rFonts w:ascii="Calibri" w:hAnsi="Calibri" w:eastAsia="Calibri" w:cs="Calibri"/>
            </w:rPr>
          </w:rPrChange>
        </w:rPr>
        <w:t>vious</w:t>
      </w:r>
      <w:r w:rsidRPr="4E4C4192" w:rsidR="5D7AB5D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2Z" w:id="1051246975">
            <w:rPr>
              <w:rFonts w:ascii="Calibri" w:hAnsi="Calibri" w:eastAsia="Calibri" w:cs="Calibri"/>
            </w:rPr>
          </w:rPrChange>
        </w:rPr>
        <w:t xml:space="preserve"> se</w:t>
      </w:r>
      <w:r w:rsidRPr="4E4C4192" w:rsidR="5D7AB5D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2Z" w:id="513862">
            <w:rPr>
              <w:rFonts w:ascii="Calibri" w:hAnsi="Calibri" w:eastAsia="Calibri" w:cs="Calibri"/>
            </w:rPr>
          </w:rPrChange>
        </w:rPr>
        <w:t>rvice providers as ‘Fulfilled’ or ‘Cancel</w:t>
      </w:r>
      <w:r w:rsidRPr="4E4C4192" w:rsidR="114E067F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3Z" w:id="1355151255">
            <w:rPr>
              <w:rFonts w:ascii="Calibri" w:hAnsi="Calibri" w:eastAsia="Calibri" w:cs="Calibri"/>
            </w:rPr>
          </w:rPrChange>
        </w:rPr>
        <w:t>led</w:t>
      </w:r>
      <w:r w:rsidRPr="4E4C4192" w:rsidR="5D7AB5D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06:10.073Z" w:id="1567660654">
            <w:rPr>
              <w:rFonts w:ascii="Calibri" w:hAnsi="Calibri" w:eastAsia="Calibri" w:cs="Calibri"/>
            </w:rPr>
          </w:rPrChange>
        </w:rPr>
        <w:t xml:space="preserve">’ and continue to generate the routine list for new service providers. </w:t>
      </w:r>
    </w:p>
    <w:p w:rsidR="62C3BD62" w:rsidP="24A1B834" w:rsidRDefault="62C3BD62" w14:paraId="019E1DDE" w14:textId="2B093975">
      <w:pPr>
        <w:pStyle w:val="ListParagraph"/>
        <w:numPr>
          <w:ilvl w:val="0"/>
          <w:numId w:val="25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62C3BD62">
        <w:rPr>
          <w:rFonts w:ascii="Calibri" w:hAnsi="Calibri" w:eastAsia="Calibri" w:cs="Calibri"/>
        </w:rPr>
        <w:t>System creates audit log.</w:t>
      </w:r>
    </w:p>
    <w:p w:rsidR="18194BC2" w:rsidP="18194BC2" w:rsidRDefault="18194BC2" w14:paraId="7534C85F" w14:textId="4459E12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Calibri" w:hAnsi="Calibri" w:eastAsia="Calibri" w:cs="Calibri"/>
        </w:rPr>
      </w:pPr>
    </w:p>
    <w:p w:rsidR="7C03F7A9" w:rsidP="18194BC2" w:rsidRDefault="7C03F7A9" w14:paraId="27B8C848" w14:textId="6DED556D">
      <w:pPr>
        <w:pStyle w:val="ListParagraph"/>
        <w:numPr>
          <w:ilvl w:val="0"/>
          <w:numId w:val="24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7C03F7A9">
        <w:rPr>
          <w:rFonts w:ascii="Calibri" w:hAnsi="Calibri" w:eastAsia="Calibri" w:cs="Calibri"/>
          <w:b w:val="1"/>
          <w:bCs w:val="1"/>
          <w:sz w:val="24"/>
          <w:szCs w:val="24"/>
        </w:rPr>
        <w:t>Change Project Name</w:t>
      </w:r>
    </w:p>
    <w:p w:rsidR="15D2526A" w:rsidP="18194BC2" w:rsidRDefault="15D2526A" w14:paraId="59EA6F58" w14:textId="7504689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5D2526A">
        <w:rPr>
          <w:rFonts w:ascii="Calibri" w:hAnsi="Calibri" w:eastAsia="Calibri" w:cs="Calibri"/>
          <w:sz w:val="24"/>
          <w:szCs w:val="24"/>
        </w:rPr>
        <w:t xml:space="preserve">As an OC/DOC, IC, or User, I want to </w:t>
      </w:r>
      <w:r w:rsidRPr="18194BC2" w:rsidR="15D2526A">
        <w:rPr>
          <w:rFonts w:ascii="Calibri" w:hAnsi="Calibri" w:eastAsia="Calibri" w:cs="Calibri"/>
          <w:sz w:val="24"/>
          <w:szCs w:val="24"/>
        </w:rPr>
        <w:t>submit</w:t>
      </w:r>
      <w:r w:rsidRPr="18194BC2" w:rsidR="15D2526A">
        <w:rPr>
          <w:rFonts w:ascii="Calibri" w:hAnsi="Calibri" w:eastAsia="Calibri" w:cs="Calibri"/>
          <w:sz w:val="24"/>
          <w:szCs w:val="24"/>
        </w:rPr>
        <w:t xml:space="preserve"> a request extension form to change the Project Name of an existing request, so that I can change the requests field without creating a new request.  </w:t>
      </w:r>
    </w:p>
    <w:p w:rsidR="15D2526A" w:rsidP="18194BC2" w:rsidRDefault="15D2526A" w14:paraId="4D956954" w14:textId="3F653B6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8194BC2" w:rsidR="15D2526A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5D2526A" w:rsidP="18194BC2" w:rsidRDefault="15D2526A" w14:paraId="28300EC7" w14:textId="35CCE38A">
      <w:pPr>
        <w:pStyle w:val="ListParagraph"/>
        <w:numPr>
          <w:ilvl w:val="0"/>
          <w:numId w:val="25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7081974" w:rsidR="727CB161">
        <w:rPr>
          <w:rFonts w:ascii="Calibri" w:hAnsi="Calibri" w:eastAsia="Calibri" w:cs="Calibri"/>
          <w:sz w:val="24"/>
          <w:szCs w:val="24"/>
        </w:rPr>
        <w:t>To</w:t>
      </w:r>
      <w:r w:rsidRPr="17081974" w:rsidR="15D2526A">
        <w:rPr>
          <w:rFonts w:ascii="Calibri" w:hAnsi="Calibri" w:eastAsia="Calibri" w:cs="Calibri"/>
          <w:sz w:val="24"/>
          <w:szCs w:val="24"/>
        </w:rPr>
        <w:t xml:space="preserve"> </w:t>
      </w:r>
      <w:r w:rsidRPr="17081974" w:rsidR="15D2526A">
        <w:rPr>
          <w:rFonts w:ascii="Calibri" w:hAnsi="Calibri" w:eastAsia="Calibri" w:cs="Calibri"/>
          <w:sz w:val="24"/>
          <w:szCs w:val="24"/>
        </w:rPr>
        <w:t>determine</w:t>
      </w:r>
      <w:r w:rsidRPr="17081974" w:rsidR="15D2526A">
        <w:rPr>
          <w:rFonts w:ascii="Calibri" w:hAnsi="Calibri" w:eastAsia="Calibri" w:cs="Calibri"/>
          <w:sz w:val="24"/>
          <w:szCs w:val="24"/>
        </w:rPr>
        <w:t xml:space="preserve"> which Request(s) the Extension Form is trying to extend, the following fields are matched (because there is no primary key):</w:t>
      </w:r>
    </w:p>
    <w:p w:rsidR="15D2526A" w:rsidP="18194BC2" w:rsidRDefault="15D2526A" w14:paraId="48B738EF" w14:textId="6EE0DB2F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5D2526A">
        <w:rPr>
          <w:rFonts w:ascii="Calibri" w:hAnsi="Calibri" w:eastAsia="Calibri" w:cs="Calibri"/>
          <w:sz w:val="24"/>
          <w:szCs w:val="24"/>
        </w:rPr>
        <w:t>Target number of the Request</w:t>
      </w:r>
    </w:p>
    <w:p w:rsidR="15D2526A" w:rsidP="18194BC2" w:rsidRDefault="15D2526A" w14:paraId="14961440" w14:textId="1654B7EE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5D2526A">
        <w:rPr>
          <w:rFonts w:ascii="Calibri" w:hAnsi="Calibri" w:eastAsia="Calibri" w:cs="Calibri"/>
          <w:sz w:val="24"/>
          <w:szCs w:val="24"/>
        </w:rPr>
        <w:t>Request Period</w:t>
      </w:r>
    </w:p>
    <w:p w:rsidR="15D2526A" w:rsidP="18194BC2" w:rsidRDefault="15D2526A" w14:paraId="2211650C" w14:textId="30B7AF03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5D2526A">
        <w:rPr>
          <w:rFonts w:ascii="Calibri" w:hAnsi="Calibri" w:eastAsia="Calibri" w:cs="Calibri"/>
          <w:sz w:val="24"/>
          <w:szCs w:val="24"/>
        </w:rPr>
        <w:t>Requester (or Data-to-whom)</w:t>
      </w:r>
    </w:p>
    <w:p w:rsidR="15D2526A" w:rsidP="18194BC2" w:rsidRDefault="15D2526A" w14:paraId="30F34969" w14:textId="6AB9F0BA">
      <w:pPr>
        <w:pStyle w:val="ListParagraph"/>
        <w:numPr>
          <w:ilvl w:val="0"/>
          <w:numId w:val="24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18194BC2" w:rsidR="15D2526A">
        <w:rPr>
          <w:rFonts w:ascii="Calibri" w:hAnsi="Calibri" w:eastAsia="Calibri" w:cs="Calibri"/>
          <w:sz w:val="24"/>
          <w:szCs w:val="24"/>
        </w:rPr>
        <w:t>Project Name</w:t>
      </w:r>
    </w:p>
    <w:p w:rsidR="15D2526A" w:rsidP="18194BC2" w:rsidRDefault="15D2526A" w14:paraId="5FB27C55" w14:textId="6BAC50D3">
      <w:pPr>
        <w:pStyle w:val="ListParagraph"/>
        <w:numPr>
          <w:ilvl w:val="0"/>
          <w:numId w:val="25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15D2526A">
        <w:rPr>
          <w:rFonts w:ascii="Calibri" w:hAnsi="Calibri" w:eastAsia="Calibri" w:cs="Calibri"/>
        </w:rPr>
        <w:t xml:space="preserve">In the case that Extension Form </w:t>
      </w:r>
      <w:r w:rsidRPr="24A1B834" w:rsidR="15D2526A">
        <w:rPr>
          <w:rFonts w:ascii="Calibri" w:hAnsi="Calibri" w:eastAsia="Calibri" w:cs="Calibri"/>
        </w:rPr>
        <w:t>contains</w:t>
      </w:r>
      <w:r w:rsidRPr="24A1B834" w:rsidR="15D2526A">
        <w:rPr>
          <w:rFonts w:ascii="Calibri" w:hAnsi="Calibri" w:eastAsia="Calibri" w:cs="Calibri"/>
        </w:rPr>
        <w:t xml:space="preserve"> a change of “Project Name” filed, the “PID Job No” is used instead</w:t>
      </w:r>
    </w:p>
    <w:p w:rsidR="14160028" w:rsidP="18194BC2" w:rsidRDefault="14160028" w14:paraId="23D9782E" w14:textId="06706B59">
      <w:pPr>
        <w:pStyle w:val="ListParagraph"/>
        <w:numPr>
          <w:ilvl w:val="0"/>
          <w:numId w:val="25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18194BC2" w:rsidR="14160028">
        <w:rPr>
          <w:rFonts w:ascii="Calibri" w:hAnsi="Calibri" w:eastAsia="Calibri" w:cs="Calibri"/>
        </w:rPr>
        <w:t xml:space="preserve">System to </w:t>
      </w:r>
      <w:r w:rsidRPr="18194BC2" w:rsidR="14160028">
        <w:rPr>
          <w:rFonts w:ascii="Calibri" w:hAnsi="Calibri" w:eastAsia="Calibri" w:cs="Calibri"/>
        </w:rPr>
        <w:t>maintain</w:t>
      </w:r>
      <w:r w:rsidRPr="18194BC2" w:rsidR="14160028">
        <w:rPr>
          <w:rFonts w:ascii="Calibri" w:hAnsi="Calibri" w:eastAsia="Calibri" w:cs="Calibri"/>
        </w:rPr>
        <w:t xml:space="preserve"> an audit log for changes in project </w:t>
      </w:r>
      <w:r w:rsidRPr="18194BC2" w:rsidR="14160028">
        <w:rPr>
          <w:rFonts w:ascii="Calibri" w:hAnsi="Calibri" w:eastAsia="Calibri" w:cs="Calibri"/>
        </w:rPr>
        <w:t>names</w:t>
      </w:r>
      <w:r w:rsidRPr="18194BC2" w:rsidR="14160028">
        <w:rPr>
          <w:rFonts w:ascii="Calibri" w:hAnsi="Calibri" w:eastAsia="Calibri" w:cs="Calibri"/>
        </w:rPr>
        <w:t>.</w:t>
      </w:r>
    </w:p>
    <w:p w:rsidR="18194BC2" w:rsidP="24A1B834" w:rsidRDefault="18194BC2" w14:paraId="6077CB04" w14:textId="0DA67CB5">
      <w:pPr>
        <w:pStyle w:val="ListParagraph"/>
        <w:numPr>
          <w:ilvl w:val="0"/>
          <w:numId w:val="25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14160028">
        <w:rPr>
          <w:rFonts w:ascii="Calibri" w:hAnsi="Calibri" w:eastAsia="Calibri" w:cs="Calibri"/>
        </w:rPr>
        <w:t xml:space="preserve">System shall </w:t>
      </w:r>
      <w:r w:rsidRPr="24A1B834" w:rsidR="14160028">
        <w:rPr>
          <w:rFonts w:ascii="Calibri" w:hAnsi="Calibri" w:eastAsia="Calibri" w:cs="Calibri"/>
        </w:rPr>
        <w:t>maintain</w:t>
      </w:r>
      <w:r w:rsidRPr="24A1B834" w:rsidR="14160028">
        <w:rPr>
          <w:rFonts w:ascii="Calibri" w:hAnsi="Calibri" w:eastAsia="Calibri" w:cs="Calibri"/>
        </w:rPr>
        <w:t xml:space="preserve"> a history log for project names.</w:t>
      </w:r>
    </w:p>
    <w:p w:rsidR="24A1B834" w:rsidP="24A1B834" w:rsidRDefault="24A1B834" w14:paraId="7DEB8469" w14:textId="1829157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Calibri" w:hAnsi="Calibri" w:eastAsia="Calibri" w:cs="Calibri"/>
        </w:rPr>
      </w:pPr>
    </w:p>
    <w:p w:rsidR="4674E52A" w:rsidP="4674E52A" w:rsidRDefault="4674E52A" w14:paraId="4D51E0E3" w14:textId="79415CD0">
      <w:pPr>
        <w:pStyle w:val="ListParagraph"/>
        <w:rPr>
          <w:rFonts w:ascii="Calibri" w:hAnsi="Calibri" w:eastAsia="Calibri" w:cs="Calibri"/>
        </w:rPr>
      </w:pPr>
    </w:p>
    <w:p w:rsidR="06A3896D" w:rsidP="24A1B834" w:rsidRDefault="06A3896D" w14:paraId="6F81A3B8" w14:textId="41A0DC6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</w:rPr>
      </w:pPr>
      <w:r w:rsidRPr="24A1B834" w:rsidR="06A3896D">
        <w:rPr>
          <w:rFonts w:ascii="Calibri" w:hAnsi="Calibri" w:eastAsia="Calibri" w:cs="Calibri"/>
          <w:b w:val="1"/>
          <w:bCs w:val="1"/>
          <w:highlight w:val="yellow"/>
        </w:rPr>
        <w:t>Weekly Routine Query</w:t>
      </w:r>
      <w:r w:rsidRPr="24A1B834" w:rsidR="1353D35F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  <w:r w:rsidRPr="24A1B834" w:rsidR="654B4A0F">
        <w:rPr>
          <w:rFonts w:ascii="Calibri" w:hAnsi="Calibri" w:eastAsia="Calibri" w:cs="Calibri"/>
          <w:b w:val="1"/>
          <w:bCs w:val="1"/>
          <w:highlight w:val="yellow"/>
        </w:rPr>
        <w:t xml:space="preserve">– </w:t>
      </w:r>
      <w:r w:rsidRPr="24A1B834" w:rsidR="1353D35F">
        <w:rPr>
          <w:rFonts w:ascii="Calibri" w:hAnsi="Calibri" w:eastAsia="Calibri" w:cs="Calibri"/>
          <w:b w:val="1"/>
          <w:bCs w:val="1"/>
          <w:highlight w:val="yellow"/>
        </w:rPr>
        <w:t xml:space="preserve">For CDR </w:t>
      </w:r>
      <w:r w:rsidRPr="24A1B834" w:rsidR="1353D35F">
        <w:rPr>
          <w:rFonts w:ascii="Calibri" w:hAnsi="Calibri" w:eastAsia="Calibri" w:cs="Calibri"/>
          <w:b w:val="1"/>
          <w:bCs w:val="1"/>
          <w:highlight w:val="yellow"/>
        </w:rPr>
        <w:t>Request only</w:t>
      </w:r>
    </w:p>
    <w:p w:rsidR="382E8C1D" w:rsidP="24A1B834" w:rsidRDefault="382E8C1D" w14:paraId="191CF109" w14:textId="3E8DEC44">
      <w:pPr>
        <w:pStyle w:val="ListParagraph"/>
        <w:numPr>
          <w:ilvl w:val="0"/>
          <w:numId w:val="37"/>
        </w:numPr>
        <w:rPr>
          <w:rFonts w:ascii="Calibri" w:hAnsi="Calibri" w:eastAsia="Calibri" w:cs="Calibri"/>
          <w:b w:val="1"/>
          <w:bCs w:val="1"/>
        </w:rPr>
      </w:pPr>
      <w:r w:rsidRPr="24A1B834" w:rsidR="382E8C1D">
        <w:rPr>
          <w:rFonts w:ascii="Calibri" w:hAnsi="Calibri" w:eastAsia="Calibri" w:cs="Calibri"/>
          <w:b w:val="1"/>
          <w:bCs w:val="1"/>
        </w:rPr>
        <w:t>Generate Routine List</w:t>
      </w:r>
    </w:p>
    <w:p w:rsidRPr="00885DA8" w:rsidR="742E8BE1" w:rsidP="24A1B834" w:rsidRDefault="00D11723" w14:paraId="592DF1C7" w14:textId="60BA09FB">
      <w:pPr>
        <w:pStyle w:val="ListParagraph"/>
        <w:numPr>
          <w:ilvl w:val="0"/>
          <w:numId w:val="540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77F7D3BA">
        <w:rPr>
          <w:rFonts w:ascii="Calibri" w:hAnsi="Calibri" w:eastAsia="Calibri" w:cs="Calibri"/>
          <w:b w:val="1"/>
          <w:bCs w:val="1"/>
        </w:rPr>
        <w:t xml:space="preserve">Filter </w:t>
      </w:r>
      <w:r w:rsidRPr="24A1B834" w:rsidR="02558312">
        <w:rPr>
          <w:rFonts w:ascii="Calibri" w:hAnsi="Calibri" w:eastAsia="Calibri" w:cs="Calibri"/>
          <w:b w:val="1"/>
          <w:bCs w:val="1"/>
        </w:rPr>
        <w:t xml:space="preserve">Current Routine List </w:t>
      </w:r>
      <w:r w:rsidRPr="24A1B834" w:rsidR="00D11723">
        <w:rPr>
          <w:rFonts w:ascii="Calibri" w:hAnsi="Calibri" w:eastAsia="Calibri" w:cs="Calibri"/>
          <w:b w:val="1"/>
          <w:bCs w:val="1"/>
        </w:rPr>
        <w:t>(Export</w:t>
      </w:r>
      <w:r w:rsidRPr="24A1B834" w:rsidR="00355E64">
        <w:rPr>
          <w:rFonts w:ascii="Calibri" w:hAnsi="Calibri" w:eastAsia="Calibri" w:cs="Calibri"/>
          <w:b w:val="1"/>
          <w:bCs w:val="1"/>
        </w:rPr>
        <w:t xml:space="preserve"> from DB</w:t>
      </w:r>
      <w:r w:rsidRPr="24A1B834" w:rsidR="00D11723">
        <w:rPr>
          <w:rFonts w:ascii="Calibri" w:hAnsi="Calibri" w:eastAsia="Calibri" w:cs="Calibri"/>
          <w:b w:val="1"/>
          <w:bCs w:val="1"/>
        </w:rPr>
        <w:t>)</w:t>
      </w:r>
    </w:p>
    <w:p w:rsidR="387D07D3" w:rsidP="17081974" w:rsidRDefault="387D07D3" w14:paraId="2D89B94A" w14:textId="7730B915">
      <w:pPr>
        <w:pStyle w:val="ListParagrap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E999EC0">
        <w:rPr>
          <w:rFonts w:ascii="Calibri" w:hAnsi="Calibri" w:eastAsia="Calibri" w:cs="Calibri"/>
        </w:rPr>
        <w:t>As a</w:t>
      </w:r>
      <w:r w:rsidRPr="24A1B834" w:rsidR="66B8CF59">
        <w:rPr>
          <w:rFonts w:ascii="Calibri" w:hAnsi="Calibri" w:eastAsia="Calibri" w:cs="Calibri"/>
        </w:rPr>
        <w:t>n OC/DOC, IC, or U</w:t>
      </w:r>
      <w:r w:rsidRPr="24A1B834" w:rsidR="4E999EC0">
        <w:rPr>
          <w:rFonts w:ascii="Calibri" w:hAnsi="Calibri" w:eastAsia="Calibri" w:cs="Calibri"/>
        </w:rPr>
        <w:t xml:space="preserve">ser, I want to </w:t>
      </w:r>
      <w:r w:rsidRPr="24A1B834" w:rsidR="12832722">
        <w:rPr>
          <w:rFonts w:ascii="Calibri" w:hAnsi="Calibri" w:eastAsia="Calibri" w:cs="Calibri"/>
        </w:rPr>
        <w:t>use</w:t>
      </w:r>
      <w:r w:rsidRPr="24A1B834" w:rsidR="4E999EC0">
        <w:rPr>
          <w:rFonts w:ascii="Calibri" w:hAnsi="Calibri" w:eastAsia="Calibri" w:cs="Calibri"/>
        </w:rPr>
        <w:t xml:space="preserve"> predefined query criteria </w:t>
      </w:r>
      <w:r w:rsidRPr="24A1B834" w:rsidR="5A3D057B">
        <w:rPr>
          <w:rFonts w:ascii="Calibri" w:hAnsi="Calibri" w:eastAsia="Calibri" w:cs="Calibri"/>
        </w:rPr>
        <w:t>to filter for request to be included in Routine List</w:t>
      </w:r>
      <w:r w:rsidRPr="24A1B834" w:rsidR="4E999EC0">
        <w:rPr>
          <w:rFonts w:ascii="Calibri" w:hAnsi="Calibri" w:eastAsia="Calibri" w:cs="Calibri"/>
        </w:rPr>
        <w:t>,</w:t>
      </w:r>
      <w:r w:rsidRPr="24A1B834" w:rsidR="4E999EC0">
        <w:rPr>
          <w:rFonts w:ascii="Calibri" w:hAnsi="Calibri" w:eastAsia="Calibri" w:cs="Calibri"/>
        </w:rPr>
        <w:t xml:space="preserve"> </w:t>
      </w:r>
      <w:r w:rsidRPr="24A1B834" w:rsidR="4E999EC0">
        <w:rPr>
          <w:rFonts w:ascii="Calibri" w:hAnsi="Calibri" w:eastAsia="Calibri" w:cs="Calibri"/>
        </w:rPr>
        <w:t>so that I can quickly retrieve and act on relevant records</w:t>
      </w:r>
      <w:r w:rsidRPr="24A1B834" w:rsidR="4E999EC0">
        <w:rPr>
          <w:rFonts w:ascii="Calibri" w:hAnsi="Calibri" w:eastAsia="Calibri" w:cs="Calibri"/>
        </w:rPr>
        <w:t>.</w:t>
      </w:r>
    </w:p>
    <w:p w:rsidR="387D07D3" w:rsidP="17081974" w:rsidRDefault="387D07D3" w14:paraId="5562863D" w14:textId="30D548D3">
      <w:pPr>
        <w:pStyle w:val="ListParagrap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387D07D3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387D07D3" w:rsidP="18CE9615" w:rsidRDefault="387D07D3" w14:paraId="7C67742F" w14:textId="15311549">
      <w:pPr>
        <w:pStyle w:val="ListParagraph"/>
        <w:numPr>
          <w:ilvl w:val="0"/>
          <w:numId w:val="20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387D07D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 can </w:t>
      </w:r>
      <w:r w:rsidRPr="17081974" w:rsidR="3017546A">
        <w:rPr>
          <w:rFonts w:ascii="Calibri" w:hAnsi="Calibri" w:eastAsia="Calibri" w:cs="Calibri"/>
          <w:b w:val="0"/>
          <w:bCs w:val="0"/>
          <w:sz w:val="24"/>
          <w:szCs w:val="24"/>
        </w:rPr>
        <w:t>select the following criteria</w:t>
      </w:r>
      <w:r w:rsidRPr="17081974" w:rsidR="62C35F9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to generate the Routine Queries List</w:t>
      </w:r>
      <w:r w:rsidRPr="17081974" w:rsidR="3017546A">
        <w:rPr>
          <w:rFonts w:ascii="Calibri" w:hAnsi="Calibri" w:eastAsia="Calibri" w:cs="Calibri"/>
          <w:b w:val="0"/>
          <w:bCs w:val="0"/>
          <w:sz w:val="24"/>
          <w:szCs w:val="24"/>
        </w:rPr>
        <w:t>:</w:t>
      </w:r>
    </w:p>
    <w:p w:rsidR="3017546A" w:rsidP="18CE9615" w:rsidRDefault="3017546A" w14:paraId="050670D9" w14:textId="32F57C53">
      <w:pPr>
        <w:pStyle w:val="ListParagraph"/>
        <w:numPr>
          <w:ilvl w:val="0"/>
          <w:numId w:val="209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3017546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CDR-Action (Search </w:t>
      </w:r>
      <w:r w:rsidRPr="17081974" w:rsidR="3017546A">
        <w:rPr>
          <w:rFonts w:ascii="Calibri" w:hAnsi="Calibri" w:eastAsia="Calibri" w:cs="Calibri"/>
          <w:b w:val="0"/>
          <w:bCs w:val="0"/>
          <w:sz w:val="24"/>
          <w:szCs w:val="24"/>
        </w:rPr>
        <w:t>criteria</w:t>
      </w:r>
      <w:r w:rsidRPr="17081974" w:rsidR="3017546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17081974" w:rsidR="32B4AD04">
        <w:rPr>
          <w:rFonts w:ascii="Calibri" w:hAnsi="Calibri" w:eastAsia="Calibri" w:cs="Calibri"/>
          <w:b w:val="0"/>
          <w:bCs w:val="0"/>
          <w:sz w:val="24"/>
          <w:szCs w:val="24"/>
        </w:rPr>
        <w:t>is “TRUE”</w:t>
      </w:r>
      <w:r w:rsidRPr="17081974" w:rsidR="3017546A">
        <w:rPr>
          <w:rFonts w:ascii="Calibri" w:hAnsi="Calibri" w:eastAsia="Calibri" w:cs="Calibri"/>
          <w:b w:val="0"/>
          <w:bCs w:val="0"/>
          <w:sz w:val="24"/>
          <w:szCs w:val="24"/>
        </w:rPr>
        <w:t>)</w:t>
      </w:r>
    </w:p>
    <w:p w:rsidR="3017546A" w:rsidP="18CE9615" w:rsidRDefault="3017546A" w14:paraId="5FDC4B4F" w14:textId="796936D0">
      <w:pPr>
        <w:pStyle w:val="ListParagraph"/>
        <w:numPr>
          <w:ilvl w:val="0"/>
          <w:numId w:val="209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8CE9615" w:rsidR="3017546A">
        <w:rPr>
          <w:rFonts w:ascii="Calibri" w:hAnsi="Calibri" w:eastAsia="Calibri" w:cs="Calibri"/>
          <w:b w:val="0"/>
          <w:bCs w:val="0"/>
          <w:sz w:val="24"/>
          <w:szCs w:val="24"/>
        </w:rPr>
        <w:t>Telco</w:t>
      </w:r>
    </w:p>
    <w:p w:rsidR="3017546A" w:rsidP="18CE9615" w:rsidRDefault="3017546A" w14:paraId="7F32017E" w14:textId="40DF5F19">
      <w:pPr>
        <w:pStyle w:val="ListParagraph"/>
        <w:numPr>
          <w:ilvl w:val="0"/>
          <w:numId w:val="209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8CE9615" w:rsidR="3017546A">
        <w:rPr>
          <w:rFonts w:ascii="Calibri" w:hAnsi="Calibri" w:eastAsia="Calibri" w:cs="Calibri"/>
          <w:b w:val="0"/>
          <w:bCs w:val="0"/>
          <w:sz w:val="24"/>
          <w:szCs w:val="24"/>
        </w:rPr>
        <w:t>Type</w:t>
      </w:r>
    </w:p>
    <w:p w:rsidR="3017546A" w:rsidP="18CE9615" w:rsidRDefault="3017546A" w14:paraId="354286ED" w14:textId="533DF962">
      <w:pPr>
        <w:pStyle w:val="ListParagraph"/>
        <w:numPr>
          <w:ilvl w:val="0"/>
          <w:numId w:val="209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3017546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Activate (To allow </w:t>
      </w:r>
      <w:r w:rsidRPr="24A1B834" w:rsidR="46E4BCA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 </w:t>
      </w:r>
      <w:r w:rsidRPr="24A1B834" w:rsidR="3017546A">
        <w:rPr>
          <w:rFonts w:ascii="Calibri" w:hAnsi="Calibri" w:eastAsia="Calibri" w:cs="Calibri"/>
          <w:b w:val="0"/>
          <w:bCs w:val="0"/>
          <w:sz w:val="24"/>
          <w:szCs w:val="24"/>
        </w:rPr>
        <w:t>to select the specific date or leave it blank)</w:t>
      </w:r>
    </w:p>
    <w:p w:rsidR="137914E3" w:rsidP="24A1B834" w:rsidRDefault="137914E3" w14:paraId="7A84BB61" w14:textId="08973A93">
      <w:pPr>
        <w:pStyle w:val="ListParagraph"/>
        <w:numPr>
          <w:ilvl w:val="0"/>
          <w:numId w:val="20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Upon </w:t>
      </w:r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>selec</w:t>
      </w:r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>tion</w:t>
      </w:r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>, th</w:t>
      </w:r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e system displays </w:t>
      </w:r>
      <w:bookmarkStart w:name="_Int_658bi7Ny" w:id="1631909168"/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>c</w:t>
      </w:r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>urr</w:t>
      </w:r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>ent</w:t>
      </w:r>
      <w:bookmarkEnd w:id="1631909168"/>
      <w:r w:rsidRPr="24A1B834" w:rsidR="137914E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Weekly Routine List</w:t>
      </w:r>
      <w:r w:rsidRPr="24A1B834" w:rsidR="5F9B2C9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4A1B834" w:rsidR="5F9B2C98">
        <w:rPr>
          <w:rFonts w:ascii="Calibri" w:hAnsi="Calibri" w:eastAsia="Calibri" w:cs="Calibri"/>
          <w:noProof w:val="0"/>
          <w:sz w:val="24"/>
          <w:szCs w:val="24"/>
          <w:lang w:val="en-US"/>
        </w:rPr>
        <w:t>for the selected telco.</w:t>
      </w:r>
    </w:p>
    <w:p w:rsidR="24A1B834" w:rsidP="24A1B834" w:rsidRDefault="24A1B834" w14:paraId="34111240" w14:textId="636843D6">
      <w:pPr>
        <w:pStyle w:val="ListParagraph"/>
        <w:ind w:left="108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2A27F75" w:rsidP="24A1B834" w:rsidRDefault="42A27F75" w14:paraId="4FFBAAD1" w14:textId="50B000FF">
      <w:pPr>
        <w:pStyle w:val="ListParagraph"/>
        <w:numPr>
          <w:ilvl w:val="0"/>
          <w:numId w:val="540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42A27F7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Select </w:t>
      </w:r>
      <w:r w:rsidRPr="4E4C4192" w:rsidR="66D8953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Export </w:t>
      </w:r>
      <w:r w:rsidRPr="4E4C4192" w:rsidR="42A27F7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Template and </w:t>
      </w:r>
      <w:r w:rsidRPr="4E4C4192" w:rsidR="51FA9BBE">
        <w:rPr>
          <w:rFonts w:ascii="Calibri" w:hAnsi="Calibri" w:eastAsia="Calibri" w:cs="Calibri"/>
          <w:b w:val="1"/>
          <w:bCs w:val="1"/>
          <w:sz w:val="24"/>
          <w:szCs w:val="24"/>
        </w:rPr>
        <w:t>Generate</w:t>
      </w:r>
      <w:ins w:author="Eric See Kian Seng" w:date="2025-09-22T01:07:21.035Z" w:id="1753652271">
        <w:r w:rsidRPr="4E4C4192" w:rsidR="424CD915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[So exporting of excel is done here not after saving of request form?]</w:t>
        </w:r>
      </w:ins>
    </w:p>
    <w:p w:rsidR="42A27F75" w:rsidP="24A1B834" w:rsidRDefault="42A27F75" w14:paraId="42C8500B" w14:textId="12828E31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2A27F7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</w:t>
      </w:r>
      <w:r w:rsidRPr="24A1B834" w:rsidR="75D0071F">
        <w:rPr>
          <w:rFonts w:ascii="Calibri" w:hAnsi="Calibri" w:eastAsia="Calibri" w:cs="Calibri"/>
          <w:b w:val="0"/>
          <w:bCs w:val="0"/>
          <w:sz w:val="24"/>
          <w:szCs w:val="24"/>
        </w:rPr>
        <w:t>an OC/DOC, IC, or User, I want to select a</w:t>
      </w:r>
      <w:r w:rsidRPr="24A1B834" w:rsidR="087CAFCD">
        <w:rPr>
          <w:rFonts w:ascii="Calibri" w:hAnsi="Calibri" w:eastAsia="Calibri" w:cs="Calibri"/>
          <w:b w:val="0"/>
          <w:bCs w:val="0"/>
          <w:sz w:val="24"/>
          <w:szCs w:val="24"/>
        </w:rPr>
        <w:t>n export</w:t>
      </w:r>
      <w:r w:rsidRPr="24A1B834" w:rsidR="75D0071F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template for Routine List</w:t>
      </w:r>
      <w:r w:rsidRPr="24A1B834" w:rsidR="0A96D5B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(Mobile/IMEI)</w:t>
      </w:r>
      <w:r w:rsidRPr="24A1B834" w:rsidR="64AB99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so that I can send the </w:t>
      </w:r>
      <w:r w:rsidRPr="24A1B834" w:rsidR="64AB9958">
        <w:rPr>
          <w:rFonts w:ascii="Calibri" w:hAnsi="Calibri" w:eastAsia="Calibri" w:cs="Calibri"/>
          <w:b w:val="0"/>
          <w:bCs w:val="0"/>
          <w:sz w:val="24"/>
          <w:szCs w:val="24"/>
        </w:rPr>
        <w:t>consolidated</w:t>
      </w:r>
      <w:r w:rsidRPr="24A1B834" w:rsidR="64AB995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routine requests to the telcos accordingly.</w:t>
      </w:r>
    </w:p>
    <w:p w:rsidR="64AB9958" w:rsidP="24A1B834" w:rsidRDefault="64AB9958" w14:paraId="1FCB25AF" w14:textId="40EAB63F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4AB9958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62F149FB" w:rsidP="24A1B834" w:rsidRDefault="62F149FB" w14:paraId="6E197FC0" w14:textId="1D2309F3">
      <w:pPr>
        <w:pStyle w:val="ListParagraph"/>
        <w:numPr>
          <w:ilvl w:val="0"/>
          <w:numId w:val="52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2F149FB">
        <w:rPr>
          <w:rFonts w:ascii="Calibri" w:hAnsi="Calibri" w:eastAsia="Calibri" w:cs="Calibri"/>
          <w:b w:val="0"/>
          <w:bCs w:val="0"/>
          <w:sz w:val="24"/>
          <w:szCs w:val="24"/>
        </w:rPr>
        <w:t>Template Selection</w:t>
      </w:r>
    </w:p>
    <w:p w:rsidR="5FDF0DCB" w:rsidP="24A1B834" w:rsidRDefault="5FDF0DCB" w14:paraId="4DDD5318" w14:textId="2C9FEE85">
      <w:pPr>
        <w:pStyle w:val="ListParagraph"/>
        <w:numPr>
          <w:ilvl w:val="0"/>
          <w:numId w:val="54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E4C4192" w:rsidR="5FDF0DCB">
        <w:rPr>
          <w:rFonts w:ascii="Calibri" w:hAnsi="Calibri" w:eastAsia="Calibri" w:cs="Calibri"/>
          <w:b w:val="0"/>
          <w:bCs w:val="0"/>
          <w:sz w:val="24"/>
          <w:szCs w:val="24"/>
        </w:rPr>
        <w:t>System displays a list of Weekly Routine List template per telco.</w:t>
      </w:r>
      <w:ins w:author="Eric See Kian Seng" w:date="2025-09-22T01:07:59.928Z" w:id="1504154633"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 xml:space="preserve"> [Can we have all the telco templates, they </w:t>
        </w:r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>shoudl</w:t>
        </w:r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 xml:space="preserve"> be save as </w:t>
        </w:r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>fi</w:t>
        </w:r>
      </w:ins>
      <w:ins w:author="Eric See Kian Seng" w:date="2025-09-22T01:08:08.658Z" w:id="1072587098"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 xml:space="preserve">les </w:t>
        </w:r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>and</w:t>
        </w:r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 xml:space="preserve"> meta in </w:t>
        </w:r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>db</w:t>
        </w:r>
        <w:r w:rsidRPr="4E4C4192" w:rsidR="299BC116">
          <w:rPr>
            <w:rFonts w:ascii="Calibri" w:hAnsi="Calibri" w:eastAsia="Calibri" w:cs="Calibri"/>
            <w:b w:val="0"/>
            <w:bCs w:val="0"/>
            <w:sz w:val="24"/>
            <w:szCs w:val="24"/>
          </w:rPr>
          <w:t>]</w:t>
        </w:r>
      </w:ins>
    </w:p>
    <w:p w:rsidR="14B6C797" w:rsidP="24A1B834" w:rsidRDefault="14B6C797" w14:paraId="0192F886" w14:textId="4F18FBA2">
      <w:pPr>
        <w:pStyle w:val="ListParagraph"/>
        <w:numPr>
          <w:ilvl w:val="0"/>
          <w:numId w:val="545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4B6C797">
        <w:rPr>
          <w:rFonts w:ascii="Calibri" w:hAnsi="Calibri" w:eastAsia="Calibri" w:cs="Calibri"/>
          <w:b w:val="0"/>
          <w:bCs w:val="0"/>
          <w:sz w:val="24"/>
          <w:szCs w:val="24"/>
        </w:rPr>
        <w:t>User</w:t>
      </w:r>
      <w:r w:rsidRPr="24A1B834" w:rsidR="4BF456E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selects</w:t>
      </w:r>
      <w:r w:rsidRPr="24A1B834" w:rsidR="14B6C79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4A1B834" w:rsidR="39B0583A">
        <w:rPr>
          <w:rFonts w:ascii="Calibri" w:hAnsi="Calibri" w:eastAsia="Calibri" w:cs="Calibri"/>
          <w:b w:val="0"/>
          <w:bCs w:val="0"/>
          <w:sz w:val="24"/>
          <w:szCs w:val="24"/>
        </w:rPr>
        <w:t>a</w:t>
      </w:r>
      <w:r w:rsidRPr="24A1B834" w:rsidR="7184CDBD">
        <w:rPr>
          <w:rFonts w:ascii="Calibri" w:hAnsi="Calibri" w:eastAsia="Calibri" w:cs="Calibri"/>
          <w:b w:val="0"/>
          <w:bCs w:val="0"/>
          <w:sz w:val="24"/>
          <w:szCs w:val="24"/>
        </w:rPr>
        <w:t>n export</w:t>
      </w:r>
      <w:r w:rsidRPr="24A1B834" w:rsidR="39B0583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4A1B834" w:rsidR="14B6C79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template </w:t>
      </w:r>
      <w:r w:rsidRPr="24A1B834" w:rsidR="25C8571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from the </w:t>
      </w:r>
      <w:r w:rsidRPr="24A1B834" w:rsidR="1FD7CC75">
        <w:rPr>
          <w:rFonts w:ascii="Calibri" w:hAnsi="Calibri" w:eastAsia="Calibri" w:cs="Calibri"/>
          <w:b w:val="0"/>
          <w:bCs w:val="0"/>
          <w:sz w:val="24"/>
          <w:szCs w:val="24"/>
        </w:rPr>
        <w:t>list</w:t>
      </w:r>
      <w:r w:rsidRPr="24A1B834" w:rsidR="14B6C79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4A1B834" w:rsidR="353BCF1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(Excel/Word/PDF) </w:t>
      </w:r>
      <w:r w:rsidRPr="24A1B834" w:rsidR="7043DA34">
        <w:rPr>
          <w:rFonts w:ascii="Calibri" w:hAnsi="Calibri" w:eastAsia="Calibri" w:cs="Calibri"/>
          <w:b w:val="0"/>
          <w:bCs w:val="0"/>
          <w:sz w:val="24"/>
          <w:szCs w:val="24"/>
        </w:rPr>
        <w:t>for data export.</w:t>
      </w:r>
    </w:p>
    <w:p w:rsidR="24886607" w:rsidP="24A1B834" w:rsidRDefault="24886607" w14:paraId="1FB0F54D" w14:textId="745B0444">
      <w:pPr>
        <w:pStyle w:val="ListParagraph"/>
        <w:numPr>
          <w:ilvl w:val="0"/>
          <w:numId w:val="52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24886607">
        <w:rPr>
          <w:rFonts w:ascii="Calibri" w:hAnsi="Calibri" w:eastAsia="Calibri" w:cs="Calibri"/>
          <w:b w:val="0"/>
          <w:bCs w:val="0"/>
          <w:sz w:val="24"/>
          <w:szCs w:val="24"/>
        </w:rPr>
        <w:t>Routine List Consolidation</w:t>
      </w:r>
    </w:p>
    <w:p w:rsidR="3B7740B7" w:rsidP="24A1B834" w:rsidRDefault="3B7740B7" w14:paraId="689BA66F" w14:textId="06D6D9BE">
      <w:pPr>
        <w:pStyle w:val="ListParagraph"/>
        <w:numPr>
          <w:ilvl w:val="0"/>
          <w:numId w:val="54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E4C4192" w:rsidR="3B7740B7">
        <w:rPr>
          <w:rFonts w:ascii="Calibri" w:hAnsi="Calibri" w:eastAsia="Calibri" w:cs="Calibri"/>
          <w:b w:val="0"/>
          <w:bCs w:val="0"/>
          <w:sz w:val="24"/>
          <w:szCs w:val="24"/>
        </w:rPr>
        <w:t>D</w:t>
      </w:r>
      <w:r w:rsidRPr="4E4C4192" w:rsidR="3B7740B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BMS to </w:t>
      </w:r>
      <w:r w:rsidRPr="4E4C4192" w:rsidR="3B7740B7">
        <w:rPr>
          <w:rFonts w:ascii="Calibri" w:hAnsi="Calibri" w:eastAsia="Calibri" w:cs="Calibri"/>
          <w:b w:val="0"/>
          <w:bCs w:val="0"/>
          <w:sz w:val="24"/>
          <w:szCs w:val="24"/>
        </w:rPr>
        <w:t>conso</w:t>
      </w:r>
      <w:r w:rsidRPr="4E4C4192" w:rsidR="3B7740B7">
        <w:rPr>
          <w:rFonts w:ascii="Calibri" w:hAnsi="Calibri" w:eastAsia="Calibri" w:cs="Calibri"/>
          <w:b w:val="0"/>
          <w:bCs w:val="0"/>
          <w:sz w:val="24"/>
          <w:szCs w:val="24"/>
        </w:rPr>
        <w:t>lidates</w:t>
      </w:r>
      <w:r w:rsidRPr="4E4C4192" w:rsidR="3B7740B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 list of requests to include in </w:t>
      </w:r>
      <w:r w:rsidRPr="4E4C4192" w:rsidR="781368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Weekly </w:t>
      </w:r>
      <w:r w:rsidRPr="4E4C4192" w:rsidR="3B7740B7">
        <w:rPr>
          <w:rFonts w:ascii="Calibri" w:hAnsi="Calibri" w:eastAsia="Calibri" w:cs="Calibri"/>
          <w:b w:val="0"/>
          <w:bCs w:val="0"/>
          <w:sz w:val="24"/>
          <w:szCs w:val="24"/>
        </w:rPr>
        <w:t>Routine List</w:t>
      </w:r>
      <w:r w:rsidRPr="4E4C4192" w:rsidR="21244EFA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  <w:ins w:author="Eric See Kian Seng" w:date="2025-09-22T01:08:42.954Z" w:id="299923913">
        <w:r w:rsidRPr="4E4C4192" w:rsidR="61C119AC">
          <w:rPr>
            <w:rFonts w:ascii="Calibri" w:hAnsi="Calibri" w:eastAsia="Calibri" w:cs="Calibri"/>
            <w:b w:val="0"/>
            <w:bCs w:val="0"/>
            <w:sz w:val="24"/>
            <w:szCs w:val="24"/>
          </w:rPr>
          <w:t xml:space="preserve"> [Cron job weekly]</w:t>
        </w:r>
      </w:ins>
    </w:p>
    <w:p w:rsidR="66CC7FB7" w:rsidP="24A1B834" w:rsidRDefault="66CC7FB7" w14:paraId="65345642" w14:textId="76A245A5">
      <w:pPr>
        <w:pStyle w:val="ListParagraph"/>
        <w:numPr>
          <w:ilvl w:val="0"/>
          <w:numId w:val="52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6CC7FB7">
        <w:rPr>
          <w:rFonts w:ascii="Calibri" w:hAnsi="Calibri" w:eastAsia="Calibri" w:cs="Calibri"/>
          <w:b w:val="0"/>
          <w:bCs w:val="0"/>
          <w:sz w:val="24"/>
          <w:szCs w:val="24"/>
        </w:rPr>
        <w:t>CDR Record Check</w:t>
      </w:r>
    </w:p>
    <w:p w:rsidR="66CC7FB7" w:rsidP="24A1B834" w:rsidRDefault="66CC7FB7" w14:paraId="6EA7468C" w14:textId="24D608F1">
      <w:pPr>
        <w:pStyle w:val="ListParagraph"/>
        <w:numPr>
          <w:ilvl w:val="0"/>
          <w:numId w:val="54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E4C4192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system performs CDR record checks based on </w:t>
      </w:r>
      <w:r w:rsidRPr="4E4C4192" w:rsidR="66CC7FB7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12:40.615Z" w:id="1992591544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TOI + Telco + Request Period:</w:t>
      </w:r>
    </w:p>
    <w:p w:rsidR="66CC7FB7" w:rsidP="24A1B834" w:rsidRDefault="66CC7FB7" w14:paraId="272F881C" w14:textId="28CE576C">
      <w:pPr>
        <w:pStyle w:val="ListParagraph"/>
        <w:numPr>
          <w:ilvl w:val="0"/>
          <w:numId w:val="57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Partial Match</w:t>
      </w: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(same TOI, same telco, overlapping/partial request period):</w:t>
      </w:r>
    </w:p>
    <w:p w:rsidR="66CC7FB7" w:rsidP="24A1B834" w:rsidRDefault="66CC7FB7" w14:paraId="095C3C57" w14:textId="28805498">
      <w:pPr>
        <w:pStyle w:val="ListParagraph"/>
        <w:numPr>
          <w:ilvl w:val="1"/>
          <w:numId w:val="54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adjusts the request period to exclude the overlapping dates.</w:t>
      </w:r>
    </w:p>
    <w:p w:rsidR="66CC7FB7" w:rsidP="24A1B834" w:rsidRDefault="66CC7FB7" w14:paraId="78A345F4" w14:textId="098D4353">
      <w:pPr>
        <w:pStyle w:val="ListParagraph"/>
        <w:numPr>
          <w:ilvl w:val="1"/>
          <w:numId w:val="54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Remaining</w:t>
      </w: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period is included in the current routine list.</w:t>
      </w:r>
    </w:p>
    <w:p w:rsidR="66CC7FB7" w:rsidP="24A1B834" w:rsidRDefault="66CC7FB7" w14:paraId="29F51586" w14:textId="6A94CF39">
      <w:pPr>
        <w:pStyle w:val="ListParagraph"/>
        <w:numPr>
          <w:ilvl w:val="0"/>
          <w:numId w:val="57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Exact Match</w:t>
      </w: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(same TOI, same telco, same request period):</w:t>
      </w:r>
    </w:p>
    <w:p w:rsidR="66CC7FB7" w:rsidP="24A1B834" w:rsidRDefault="66CC7FB7" w14:paraId="432C3937" w14:textId="09550002">
      <w:pPr>
        <w:pStyle w:val="ListParagraph"/>
        <w:numPr>
          <w:ilvl w:val="1"/>
          <w:numId w:val="54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ignores the duplicate request (does not add it again).</w:t>
      </w:r>
    </w:p>
    <w:p w:rsidR="66CC7FB7" w:rsidP="24A1B834" w:rsidRDefault="66CC7FB7" w14:paraId="504F7683" w14:textId="51F64FF1">
      <w:pPr>
        <w:pStyle w:val="ListParagraph"/>
        <w:numPr>
          <w:ilvl w:val="0"/>
          <w:numId w:val="570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No Match</w:t>
      </w: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(new TOI or period):</w:t>
      </w:r>
    </w:p>
    <w:p w:rsidR="66CC7FB7" w:rsidP="24A1B834" w:rsidRDefault="66CC7FB7" w14:paraId="67CA5AB8" w14:textId="0D48B012">
      <w:pPr>
        <w:pStyle w:val="ListParagraph"/>
        <w:numPr>
          <w:ilvl w:val="1"/>
          <w:numId w:val="54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6CC7FB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adds the request to the current routine list.</w:t>
      </w:r>
    </w:p>
    <w:p w:rsidR="24A1B834" w:rsidP="24A1B834" w:rsidRDefault="24A1B834" w14:paraId="1DB7CB2F" w14:textId="5DFBF5CA">
      <w:pPr>
        <w:pStyle w:val="Normal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4A1B834" w:rsidP="24A1B834" w:rsidRDefault="24A1B834" w14:paraId="1FDB43AD" w14:textId="3F6D8A4A">
      <w:pPr>
        <w:pStyle w:val="Normal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2013C36" w:rsidP="24A1B834" w:rsidRDefault="22013C36" w14:paraId="75478368" w14:textId="685CD110">
      <w:pPr>
        <w:pStyle w:val="ListParagraph"/>
        <w:numPr>
          <w:ilvl w:val="0"/>
          <w:numId w:val="52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22013C36">
        <w:rPr>
          <w:rFonts w:ascii="Calibri" w:hAnsi="Calibri" w:eastAsia="Calibri" w:cs="Calibri"/>
          <w:b w:val="0"/>
          <w:bCs w:val="0"/>
          <w:sz w:val="24"/>
          <w:szCs w:val="24"/>
        </w:rPr>
        <w:t>Generate List</w:t>
      </w:r>
    </w:p>
    <w:p w:rsidR="22013C36" w:rsidP="24A1B834" w:rsidRDefault="22013C36" w14:paraId="2F08A5F3" w14:textId="549C3EBD">
      <w:pPr>
        <w:pStyle w:val="ListParagraph"/>
        <w:numPr>
          <w:ilvl w:val="0"/>
          <w:numId w:val="54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22013C3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 clicks “Generate”: </w:t>
      </w:r>
    </w:p>
    <w:p w:rsidR="622B13D9" w:rsidP="24A1B834" w:rsidRDefault="622B13D9" w14:paraId="26321E96" w14:textId="11B90AE4">
      <w:pPr>
        <w:pStyle w:val="ListParagraph"/>
        <w:numPr>
          <w:ilvl w:val="1"/>
          <w:numId w:val="54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22B13D9">
        <w:rPr>
          <w:rFonts w:ascii="Calibri" w:hAnsi="Calibri" w:eastAsia="Calibri" w:cs="Calibri"/>
          <w:b w:val="0"/>
          <w:bCs w:val="0"/>
          <w:sz w:val="24"/>
          <w:szCs w:val="24"/>
        </w:rPr>
        <w:t>System generates a Routine List file</w:t>
      </w:r>
      <w:r w:rsidRPr="24A1B834" w:rsidR="7DA044F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  <w:r w:rsidRPr="24A1B834" w:rsidR="394D396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(Mobile/IMEI &amp; ALL) </w:t>
      </w:r>
      <w:r w:rsidRPr="24A1B834" w:rsidR="7DA044FB">
        <w:rPr>
          <w:rFonts w:ascii="Calibri" w:hAnsi="Calibri" w:eastAsia="Calibri" w:cs="Calibri"/>
          <w:b w:val="0"/>
          <w:bCs w:val="0"/>
          <w:sz w:val="24"/>
          <w:szCs w:val="24"/>
        </w:rPr>
        <w:t>based on template selected.</w:t>
      </w:r>
    </w:p>
    <w:p w:rsidR="1BC397DE" w:rsidP="24A1B834" w:rsidRDefault="1BC397DE" w14:paraId="0025F74A" w14:textId="1036CAE5">
      <w:pPr>
        <w:pStyle w:val="ListParagraph"/>
        <w:numPr>
          <w:ilvl w:val="1"/>
          <w:numId w:val="54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BC397DE">
        <w:rPr>
          <w:rFonts w:ascii="Calibri" w:hAnsi="Calibri" w:eastAsia="Calibri" w:cs="Calibri"/>
          <w:b w:val="0"/>
          <w:bCs w:val="0"/>
          <w:sz w:val="24"/>
          <w:szCs w:val="24"/>
        </w:rPr>
        <w:t>System updates CDR Request status updated to “In-Progress”</w:t>
      </w:r>
    </w:p>
    <w:p w:rsidR="1BC397DE" w:rsidP="24A1B834" w:rsidRDefault="1BC397DE" w14:paraId="30FC6DCC" w14:textId="727A2046">
      <w:pPr>
        <w:pStyle w:val="ListParagraph"/>
        <w:numPr>
          <w:ilvl w:val="1"/>
          <w:numId w:val="548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BC397DE">
        <w:rPr>
          <w:rFonts w:ascii="Calibri" w:hAnsi="Calibri" w:eastAsia="Calibri" w:cs="Calibri"/>
          <w:b w:val="0"/>
          <w:bCs w:val="0"/>
          <w:sz w:val="24"/>
          <w:szCs w:val="24"/>
        </w:rPr>
        <w:t>System creates audit log.</w:t>
      </w:r>
    </w:p>
    <w:p w:rsidR="24A1B834" w:rsidP="24A1B834" w:rsidRDefault="24A1B834" w14:paraId="38054236" w14:textId="642B26CE">
      <w:pPr>
        <w:pStyle w:val="ListParagraph"/>
        <w:ind w:left="25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E1E6A37" w:rsidP="24A1B834" w:rsidRDefault="0E1E6A37" w14:paraId="3D1703A1" w14:textId="5918482E">
      <w:pPr>
        <w:pStyle w:val="ListParagraph"/>
        <w:numPr>
          <w:ilvl w:val="0"/>
          <w:numId w:val="52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0E1E6A37">
        <w:rPr>
          <w:rFonts w:ascii="Calibri" w:hAnsi="Calibri" w:eastAsia="Calibri" w:cs="Calibri"/>
          <w:b w:val="1"/>
          <w:bCs w:val="1"/>
          <w:sz w:val="24"/>
          <w:szCs w:val="24"/>
        </w:rPr>
        <w:t>Normalise</w:t>
      </w:r>
      <w:r w:rsidRPr="4E4C4192" w:rsidR="0E1E6A3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IMEI Field</w:t>
      </w:r>
      <w:ins w:author="Eric See Kian Seng" w:date="2025-09-22T01:13:35.63Z" w:id="1895688602">
        <w:r w:rsidRPr="4E4C4192" w:rsidR="4E036B58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[Where to get the correct IMEI?]</w:t>
        </w:r>
      </w:ins>
    </w:p>
    <w:p w:rsidR="466F202A" w:rsidP="24A1B834" w:rsidRDefault="466F202A" w14:paraId="7A7AC737" w14:textId="1A763CA5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466F202A">
        <w:rPr>
          <w:rFonts w:ascii="Calibri" w:hAnsi="Calibri" w:eastAsia="Calibri" w:cs="Calibri"/>
          <w:b w:val="0"/>
          <w:bCs w:val="0"/>
          <w:sz w:val="24"/>
          <w:szCs w:val="24"/>
        </w:rPr>
        <w:t>As an OC/DOC, IC, or User,</w:t>
      </w:r>
      <w:r w:rsidRPr="24A1B834" w:rsidR="143DC5B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 want the system to </w:t>
      </w:r>
      <w:r w:rsidRPr="24A1B834" w:rsidR="143DC5BD">
        <w:rPr>
          <w:rFonts w:ascii="Calibri" w:hAnsi="Calibri" w:eastAsia="Calibri" w:cs="Calibri"/>
          <w:b w:val="0"/>
          <w:bCs w:val="0"/>
          <w:sz w:val="24"/>
          <w:szCs w:val="24"/>
        </w:rPr>
        <w:t>validate</w:t>
      </w:r>
      <w:r w:rsidRPr="24A1B834" w:rsidR="143DC5B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and auto-correct the IMEI field when generating a Routine List, so that I can ensure the correct IMEI format is sent to the telcos.</w:t>
      </w:r>
    </w:p>
    <w:p w:rsidR="143DC5BD" w:rsidP="24A1B834" w:rsidRDefault="143DC5BD" w14:paraId="51A19506" w14:textId="76C97452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43DC5BD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43DC5BD" w:rsidP="24A1B834" w:rsidRDefault="143DC5BD" w14:paraId="147A7E3D" w14:textId="4DFB8DCD">
      <w:pPr>
        <w:pStyle w:val="ListParagraph"/>
        <w:numPr>
          <w:ilvl w:val="0"/>
          <w:numId w:val="52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43DC5B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If TOI sent to telco includes IMEI number, the system should </w:t>
      </w:r>
      <w:r w:rsidRPr="24A1B834" w:rsidR="143DC5BD">
        <w:rPr>
          <w:rFonts w:ascii="Calibri" w:hAnsi="Calibri" w:eastAsia="Calibri" w:cs="Calibri"/>
          <w:b w:val="0"/>
          <w:bCs w:val="0"/>
          <w:sz w:val="24"/>
          <w:szCs w:val="24"/>
        </w:rPr>
        <w:t>validate</w:t>
      </w:r>
      <w:r w:rsidRPr="24A1B834" w:rsidR="143DC5B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and check for IMEI number format</w:t>
      </w:r>
      <w:r w:rsidRPr="24A1B834" w:rsidR="43FA0AB5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when generating the Routine List file’s name</w:t>
      </w:r>
      <w:r w:rsidRPr="24A1B834" w:rsidR="143DC5BD">
        <w:rPr>
          <w:rFonts w:ascii="Calibri" w:hAnsi="Calibri" w:eastAsia="Calibri" w:cs="Calibri"/>
          <w:b w:val="0"/>
          <w:bCs w:val="0"/>
          <w:sz w:val="24"/>
          <w:szCs w:val="24"/>
        </w:rPr>
        <w:t>:</w:t>
      </w:r>
    </w:p>
    <w:p w:rsidR="143DC5BD" w:rsidP="4E4C4192" w:rsidRDefault="143DC5BD" w14:paraId="5FCDA137" w14:textId="672B897A">
      <w:pPr>
        <w:pStyle w:val="ListParagraph"/>
        <w:numPr>
          <w:ilvl w:val="0"/>
          <w:numId w:val="527"/>
        </w:numPr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0.096Z" w:id="437000680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143DC5BD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0.095Z" w:id="504749689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 xml:space="preserve">If IMEI is more than 15 digits, the system will correct the IMEI field by taking the first 14 digits and append a “0” at the last digit. </w:t>
      </w:r>
    </w:p>
    <w:p w:rsidR="143DC5BD" w:rsidP="4E4C4192" w:rsidRDefault="143DC5BD" w14:paraId="2A5E940C" w14:textId="37BC307E">
      <w:pPr>
        <w:pStyle w:val="ListParagraph"/>
        <w:numPr>
          <w:ilvl w:val="0"/>
          <w:numId w:val="527"/>
        </w:numPr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0.096Z" w:id="440939476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143DC5BD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0.096Z" w:id="1143026594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>If IMEI is 15 digits, the system will check if the last digit is “0”. If it is not “0”, the system will change the last digit to “0”.</w:t>
      </w:r>
    </w:p>
    <w:p w:rsidR="143DC5BD" w:rsidP="4E4C4192" w:rsidRDefault="143DC5BD" w14:paraId="50882087" w14:textId="614E24F8">
      <w:pPr>
        <w:pStyle w:val="ListParagraph"/>
        <w:numPr>
          <w:ilvl w:val="0"/>
          <w:numId w:val="527"/>
        </w:numPr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0.096Z" w:id="667719254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143DC5BD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0.096Z" w:id="249811999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 xml:space="preserve">If IMEI has less than 15 digits, the system will flag an error as the IMEI is invalid. </w:t>
      </w:r>
    </w:p>
    <w:p w:rsidR="24A1B834" w:rsidP="24A1B834" w:rsidRDefault="24A1B834" w14:paraId="3BCEA5D3" w14:textId="1A49D18A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1BC397DE" w:rsidP="24A1B834" w:rsidRDefault="1BC397DE" w14:paraId="30730D01" w14:textId="5B8F44BD">
      <w:pPr>
        <w:pStyle w:val="ListParagraph"/>
        <w:numPr>
          <w:ilvl w:val="0"/>
          <w:numId w:val="522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1BC397DE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Download </w:t>
      </w:r>
      <w:r w:rsidRPr="24A1B834" w:rsidR="70D29263">
        <w:rPr>
          <w:rFonts w:ascii="Calibri" w:hAnsi="Calibri" w:eastAsia="Calibri" w:cs="Calibri"/>
          <w:b w:val="1"/>
          <w:bCs w:val="1"/>
          <w:sz w:val="24"/>
          <w:szCs w:val="24"/>
        </w:rPr>
        <w:t>to Local Drive</w:t>
      </w:r>
    </w:p>
    <w:p w:rsidR="1BC397DE" w:rsidP="4E4C4192" w:rsidRDefault="1BC397DE" w14:paraId="321D73EA" w14:textId="6FDD94BB">
      <w:pPr>
        <w:pStyle w:val="ListParagraph"/>
        <w:ind w:left="720"/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395Z" w:id="1876806010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1BC397DE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394Z" w:id="1412136359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>As an OC</w:t>
      </w: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394Z" w:id="1318421484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 xml:space="preserve">/DOC, IC, or User, I want to download the Routine List to my device, so that I can send the file to the telcos for data request. </w:t>
      </w:r>
    </w:p>
    <w:p w:rsidR="4690D4D4" w:rsidP="4E4C4192" w:rsidRDefault="4690D4D4" w14:paraId="173A4772" w14:textId="40D81B40">
      <w:pPr>
        <w:pStyle w:val="ListParagraph"/>
        <w:ind w:left="720"/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13:59.4Z" w:id="1833727230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</w:pPr>
      <w:r w:rsidRPr="4E4C4192" w:rsidR="4690D4D4"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13:59.399Z" w:id="1787471563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  <w:t>A/C</w:t>
      </w:r>
    </w:p>
    <w:p w:rsidR="4690D4D4" w:rsidP="4E4C4192" w:rsidRDefault="4690D4D4" w14:paraId="3177794A" w14:textId="5D303190">
      <w:pPr>
        <w:pStyle w:val="ListParagraph"/>
        <w:numPr>
          <w:ilvl w:val="0"/>
          <w:numId w:val="523"/>
        </w:numPr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Z" w:id="337018527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Z" w:id="2082664250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>User downloads file to local device.</w:t>
      </w:r>
    </w:p>
    <w:p w:rsidR="4690D4D4" w:rsidP="4E4C4192" w:rsidRDefault="4690D4D4" w14:paraId="12D26D56" w14:textId="4711EA3B">
      <w:pPr>
        <w:pStyle w:val="ListParagraph"/>
        <w:numPr>
          <w:ilvl w:val="0"/>
          <w:numId w:val="523"/>
        </w:numPr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02Z" w:id="815516353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</w:pP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Z" w:id="838622372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 xml:space="preserve">Upon successful download, </w:t>
      </w: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01Z" w:id="1941186762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>system</w:t>
      </w: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01Z" w:id="455161893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 xml:space="preserve"> displays </w:t>
      </w: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01Z" w:id="1960148136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>message</w:t>
      </w: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01Z" w:id="1716602246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 xml:space="preserve"> “Download Success</w:t>
      </w:r>
      <w:r w:rsidRPr="4E4C4192" w:rsidR="4690D4D4">
        <w:rPr>
          <w:rFonts w:ascii="Calibri" w:hAnsi="Calibri" w:eastAsia="Calibri" w:cs="Calibri"/>
          <w:b w:val="0"/>
          <w:bCs w:val="0"/>
          <w:color w:val="A02B93" w:themeColor="accent5" w:themeTint="FF" w:themeShade="FF"/>
          <w:sz w:val="24"/>
          <w:szCs w:val="24"/>
          <w:rPrChange w:author="Eric See Kian Seng" w:date="2025-09-22T01:13:59.401Z" w:id="146060622">
            <w:rPr>
              <w:rFonts w:ascii="Calibri" w:hAnsi="Calibri" w:eastAsia="Calibri" w:cs="Calibri"/>
              <w:b w:val="0"/>
              <w:bCs w:val="0"/>
              <w:sz w:val="24"/>
              <w:szCs w:val="24"/>
            </w:rPr>
          </w:rPrChange>
        </w:rPr>
        <w:t>”.</w:t>
      </w:r>
    </w:p>
    <w:p w:rsidR="4674E52A" w:rsidP="4674E52A" w:rsidRDefault="4674E52A" w14:paraId="355591F2" w14:textId="11B9E05E">
      <w:pPr>
        <w:pStyle w:val="ListParagraph"/>
        <w:ind w:left="1440"/>
        <w:rPr>
          <w:rFonts w:ascii="Calibri" w:hAnsi="Calibri" w:eastAsia="Calibri" w:cs="Calibri"/>
        </w:rPr>
      </w:pPr>
    </w:p>
    <w:p w:rsidRPr="007616EA" w:rsidR="007616EA" w:rsidP="007616EA" w:rsidRDefault="007616EA" w14:paraId="749C46B8" w14:textId="77777777">
      <w:pPr>
        <w:pStyle w:val="ListParagraph"/>
        <w:ind w:left="1440"/>
        <w:rPr>
          <w:rFonts w:ascii="Calibri" w:hAnsi="Calibri" w:eastAsia="Calibri" w:cs="Calibri"/>
        </w:rPr>
      </w:pPr>
    </w:p>
    <w:p w:rsidR="4690D4D4" w:rsidP="4E4C4192" w:rsidRDefault="4690D4D4" w14:paraId="427EFF1A" w14:textId="4A8D4A8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highlight w:val="yellow"/>
        </w:rPr>
      </w:pPr>
      <w:r w:rsidRPr="4E4C4192" w:rsidR="4690D4D4">
        <w:rPr>
          <w:rFonts w:ascii="Calibri" w:hAnsi="Calibri" w:eastAsia="Calibri" w:cs="Calibri"/>
          <w:b w:val="1"/>
          <w:bCs w:val="1"/>
          <w:highlight w:val="yellow"/>
        </w:rPr>
        <w:t>Data Import</w:t>
      </w:r>
      <w:ins w:author="Eric See Kian Seng" w:date="2025-09-22T01:14:12.052Z" w:id="446780398">
        <w:r w:rsidRPr="4E4C4192" w:rsidR="3D23E575">
          <w:rPr>
            <w:rFonts w:ascii="Calibri" w:hAnsi="Calibri" w:eastAsia="Calibri" w:cs="Calibri"/>
            <w:b w:val="1"/>
            <w:bCs w:val="1"/>
            <w:highlight w:val="yellow"/>
          </w:rPr>
          <w:t xml:space="preserve"> [After Telco comes back]</w:t>
        </w:r>
      </w:ins>
    </w:p>
    <w:p w:rsidR="003E200D" w:rsidP="18CE9615" w:rsidRDefault="003E200D" w14:paraId="2870F5EA" w14:textId="3D22AC5F">
      <w:pPr>
        <w:pStyle w:val="ListParagraph"/>
        <w:numPr>
          <w:ilvl w:val="0"/>
          <w:numId w:val="60"/>
        </w:numPr>
        <w:ind/>
        <w:rPr>
          <w:rFonts w:ascii="Calibri" w:hAnsi="Calibri" w:eastAsia="Calibri" w:cs="Calibri"/>
          <w:b w:val="1"/>
          <w:bCs w:val="1"/>
        </w:rPr>
      </w:pPr>
      <w:r w:rsidRPr="4E4C4192" w:rsidR="6E7465DE">
        <w:rPr>
          <w:rFonts w:ascii="Calibri" w:hAnsi="Calibri" w:eastAsia="Calibri" w:cs="Calibri"/>
          <w:b w:val="1"/>
          <w:bCs w:val="1"/>
        </w:rPr>
        <w:t>Batch upload</w:t>
      </w:r>
      <w:r w:rsidRPr="4E4C4192" w:rsidR="3EDE880E">
        <w:rPr>
          <w:rFonts w:ascii="Calibri" w:hAnsi="Calibri" w:eastAsia="Calibri" w:cs="Calibri"/>
          <w:b w:val="1"/>
          <w:bCs w:val="1"/>
        </w:rPr>
        <w:t xml:space="preserve"> </w:t>
      </w:r>
      <w:r w:rsidRPr="4E4C4192" w:rsidR="78D336E6">
        <w:rPr>
          <w:rFonts w:ascii="Calibri" w:hAnsi="Calibri" w:eastAsia="Calibri" w:cs="Calibri"/>
          <w:b w:val="1"/>
          <w:bCs w:val="1"/>
        </w:rPr>
        <w:t xml:space="preserve">&amp; decrypt </w:t>
      </w:r>
      <w:r w:rsidRPr="4E4C4192" w:rsidR="3EDE880E">
        <w:rPr>
          <w:rFonts w:ascii="Calibri" w:hAnsi="Calibri" w:eastAsia="Calibri" w:cs="Calibri"/>
          <w:b w:val="1"/>
          <w:bCs w:val="1"/>
        </w:rPr>
        <w:t>CDR</w:t>
      </w:r>
      <w:r w:rsidRPr="4E4C4192" w:rsidR="19B35A6D">
        <w:rPr>
          <w:rFonts w:ascii="Calibri" w:hAnsi="Calibri" w:eastAsia="Calibri" w:cs="Calibri"/>
          <w:b w:val="1"/>
          <w:bCs w:val="1"/>
        </w:rPr>
        <w:t xml:space="preserve"> </w:t>
      </w:r>
      <w:r w:rsidRPr="4E4C4192" w:rsidR="075CD557">
        <w:rPr>
          <w:rFonts w:ascii="Calibri" w:hAnsi="Calibri" w:eastAsia="Calibri" w:cs="Calibri"/>
          <w:b w:val="1"/>
          <w:bCs w:val="1"/>
        </w:rPr>
        <w:t>file</w:t>
      </w:r>
      <w:r w:rsidRPr="4E4C4192" w:rsidR="0899DB85">
        <w:rPr>
          <w:rFonts w:ascii="Calibri" w:hAnsi="Calibri" w:eastAsia="Calibri" w:cs="Calibri"/>
          <w:b w:val="1"/>
          <w:bCs w:val="1"/>
        </w:rPr>
        <w:t>s</w:t>
      </w:r>
      <w:r w:rsidRPr="4E4C4192" w:rsidR="7415C2E4">
        <w:rPr>
          <w:rFonts w:ascii="Calibri" w:hAnsi="Calibri" w:eastAsia="Calibri" w:cs="Calibri"/>
          <w:b w:val="1"/>
          <w:bCs w:val="1"/>
        </w:rPr>
        <w:t xml:space="preserve"> </w:t>
      </w:r>
      <w:ins w:author="Eric See Kian Seng" w:date="2025-09-22T01:19:36.676Z" w:id="915135292">
        <w:r w:rsidRPr="4E4C4192" w:rsidR="0F0FC283">
          <w:rPr>
            <w:rFonts w:ascii="Calibri" w:hAnsi="Calibri" w:eastAsia="Calibri" w:cs="Calibri"/>
            <w:b w:val="1"/>
            <w:bCs w:val="1"/>
          </w:rPr>
          <w:t xml:space="preserve"> [</w:t>
        </w:r>
        <w:r w:rsidRPr="4E4C4192" w:rsidR="0F0FC283">
          <w:rPr>
            <w:rFonts w:ascii="Calibri" w:hAnsi="Calibri" w:eastAsia="Calibri" w:cs="Calibri"/>
            <w:b w:val="1"/>
            <w:bCs w:val="1"/>
          </w:rPr>
          <w:t xml:space="preserve">Should be a batch job, </w:t>
        </w:r>
      </w:ins>
      <w:ins w:author="Eric See Kian Seng" w:date="2025-09-22T01:20:52.141Z" w:id="1419732477">
        <w:r w:rsidRPr="4E4C4192" w:rsidR="0F3D5385">
          <w:rPr>
            <w:rFonts w:ascii="Calibri" w:hAnsi="Calibri" w:eastAsia="Calibri" w:cs="Calibri"/>
            <w:b w:val="1"/>
            <w:bCs w:val="1"/>
          </w:rPr>
          <w:t xml:space="preserve">only password </w:t>
        </w:r>
        <w:r w:rsidRPr="4E4C4192" w:rsidR="0F3D5385">
          <w:rPr>
            <w:rFonts w:ascii="Calibri" w:hAnsi="Calibri" w:eastAsia="Calibri" w:cs="Calibri"/>
            <w:b w:val="1"/>
            <w:bCs w:val="1"/>
          </w:rPr>
          <w:t>initial</w:t>
        </w:r>
        <w:r w:rsidRPr="4E4C4192" w:rsidR="0F3D5385">
          <w:rPr>
            <w:rFonts w:ascii="Calibri" w:hAnsi="Calibri" w:eastAsia="Calibri" w:cs="Calibri"/>
            <w:b w:val="1"/>
            <w:bCs w:val="1"/>
          </w:rPr>
          <w:t xml:space="preserve"> start is on the spot</w:t>
        </w:r>
      </w:ins>
      <w:ins w:author="Eric See Kian Seng" w:date="2025-09-22T01:19:36.676Z" w:id="1705949498">
        <w:r w:rsidRPr="4E4C4192" w:rsidR="0F0FC283">
          <w:rPr>
            <w:rFonts w:ascii="Calibri" w:hAnsi="Calibri" w:eastAsia="Calibri" w:cs="Calibri"/>
            <w:b w:val="1"/>
            <w:bCs w:val="1"/>
          </w:rPr>
          <w:t>-&gt; Finish Alert]</w:t>
        </w:r>
      </w:ins>
    </w:p>
    <w:p w:rsidR="662BD94C" w:rsidP="17081974" w:rsidRDefault="662BD94C" w14:paraId="39500ECC" w14:textId="799DF9DD">
      <w:pPr>
        <w:pStyle w:val="ListParagraph"/>
        <w:ind w:left="720"/>
        <w:rPr>
          <w:rFonts w:ascii="Calibri" w:hAnsi="Calibri" w:eastAsia="Calibri" w:cs="Calibri"/>
          <w:b w:val="1"/>
          <w:bCs w:val="1"/>
        </w:rPr>
      </w:pPr>
      <w:r w:rsidRPr="24A1B834" w:rsidR="049A7426">
        <w:rPr>
          <w:rFonts w:ascii="Calibri" w:hAnsi="Calibri" w:eastAsia="Calibri" w:cs="Calibri"/>
        </w:rPr>
        <w:t>As a</w:t>
      </w:r>
      <w:r w:rsidRPr="24A1B834" w:rsidR="347EE281">
        <w:rPr>
          <w:rFonts w:ascii="Calibri" w:hAnsi="Calibri" w:eastAsia="Calibri" w:cs="Calibri"/>
        </w:rPr>
        <w:t>n OC/DOC, IC, or User</w:t>
      </w:r>
      <w:r w:rsidRPr="24A1B834" w:rsidR="049A7426">
        <w:rPr>
          <w:rFonts w:ascii="Calibri" w:hAnsi="Calibri" w:eastAsia="Calibri" w:cs="Calibri"/>
        </w:rPr>
        <w:t xml:space="preserve">, I want to </w:t>
      </w:r>
      <w:r w:rsidRPr="24A1B834" w:rsidR="55290E5F">
        <w:rPr>
          <w:rFonts w:ascii="Calibri" w:hAnsi="Calibri" w:eastAsia="Calibri" w:cs="Calibri"/>
        </w:rPr>
        <w:t xml:space="preserve">batch upload </w:t>
      </w:r>
      <w:r w:rsidRPr="24A1B834" w:rsidR="603C2B28">
        <w:rPr>
          <w:rFonts w:ascii="Calibri" w:hAnsi="Calibri" w:eastAsia="Calibri" w:cs="Calibri"/>
        </w:rPr>
        <w:t xml:space="preserve">CDR </w:t>
      </w:r>
      <w:r w:rsidRPr="24A1B834" w:rsidR="049A7426">
        <w:rPr>
          <w:rFonts w:ascii="Calibri" w:hAnsi="Calibri" w:eastAsia="Calibri" w:cs="Calibri"/>
        </w:rPr>
        <w:t>files (raw data file + summary table)</w:t>
      </w:r>
      <w:r w:rsidRPr="24A1B834" w:rsidR="745A3062">
        <w:rPr>
          <w:rFonts w:ascii="Calibri" w:hAnsi="Calibri" w:eastAsia="Calibri" w:cs="Calibri"/>
        </w:rPr>
        <w:t xml:space="preserve"> from Telco</w:t>
      </w:r>
      <w:r w:rsidRPr="24A1B834" w:rsidR="049A7426">
        <w:rPr>
          <w:rFonts w:ascii="Calibri" w:hAnsi="Calibri" w:eastAsia="Calibri" w:cs="Calibri"/>
        </w:rPr>
        <w:t xml:space="preserve">, so that the system can match data to existing </w:t>
      </w:r>
      <w:r w:rsidRPr="24A1B834" w:rsidR="5886DA15">
        <w:rPr>
          <w:rFonts w:ascii="Calibri" w:hAnsi="Calibri" w:eastAsia="Calibri" w:cs="Calibri"/>
        </w:rPr>
        <w:t>requests.</w:t>
      </w:r>
    </w:p>
    <w:p w:rsidR="662BD94C" w:rsidP="18CE9615" w:rsidRDefault="662BD94C" w14:paraId="34E33A71" w14:textId="5CF06416">
      <w:pPr>
        <w:pStyle w:val="ListParagraph"/>
        <w:ind w:left="720"/>
        <w:rPr>
          <w:rFonts w:ascii="Calibri" w:hAnsi="Calibri" w:eastAsia="Calibri" w:cs="Calibri"/>
          <w:b w:val="1"/>
          <w:bCs w:val="1"/>
        </w:rPr>
      </w:pPr>
      <w:r w:rsidRPr="24A1B834" w:rsidR="6277338C">
        <w:rPr>
          <w:rFonts w:ascii="Calibri" w:hAnsi="Calibri" w:eastAsia="Calibri" w:cs="Calibri"/>
          <w:b w:val="1"/>
          <w:bCs w:val="1"/>
        </w:rPr>
        <w:t>A/C</w:t>
      </w:r>
    </w:p>
    <w:p w:rsidR="368F657C" w:rsidP="24A1B834" w:rsidRDefault="368F657C" w14:paraId="0B22C09D" w14:textId="0FD4E4F3">
      <w:pPr>
        <w:pStyle w:val="ListParagraph"/>
        <w:numPr>
          <w:ilvl w:val="0"/>
          <w:numId w:val="53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368F657C">
        <w:rPr>
          <w:rFonts w:ascii="Calibri" w:hAnsi="Calibri" w:eastAsia="Calibri" w:cs="Calibri"/>
          <w:b w:val="0"/>
          <w:bCs w:val="0"/>
          <w:sz w:val="24"/>
          <w:szCs w:val="24"/>
        </w:rPr>
        <w:t>Select telco &amp; upload</w:t>
      </w:r>
    </w:p>
    <w:p w:rsidR="368F657C" w:rsidP="24A1B834" w:rsidRDefault="368F657C" w14:paraId="1FE1FB11" w14:textId="5F86CF01">
      <w:pPr>
        <w:pStyle w:val="ListParagraph"/>
        <w:numPr>
          <w:ilvl w:val="0"/>
          <w:numId w:val="534"/>
        </w:numPr>
        <w:rPr>
          <w:rFonts w:ascii="Calibri" w:hAnsi="Calibri" w:eastAsia="Calibri" w:cs="Calibri"/>
          <w:b w:val="0"/>
          <w:bCs w:val="0"/>
        </w:rPr>
      </w:pPr>
      <w:r w:rsidRPr="24A1B834" w:rsidR="368F657C">
        <w:rPr>
          <w:rFonts w:ascii="Calibri" w:hAnsi="Calibri" w:eastAsia="Calibri" w:cs="Calibri"/>
          <w:b w:val="0"/>
          <w:bCs w:val="0"/>
        </w:rPr>
        <w:t xml:space="preserve">User </w:t>
      </w:r>
      <w:r w:rsidRPr="24A1B834" w:rsidR="368F657C">
        <w:rPr>
          <w:rFonts w:ascii="Calibri" w:hAnsi="Calibri" w:eastAsia="Calibri" w:cs="Calibri"/>
          <w:b w:val="0"/>
          <w:bCs w:val="0"/>
        </w:rPr>
        <w:t>selects</w:t>
      </w:r>
      <w:r w:rsidRPr="24A1B834" w:rsidR="368F657C">
        <w:rPr>
          <w:rFonts w:ascii="Calibri" w:hAnsi="Calibri" w:eastAsia="Calibri" w:cs="Calibri"/>
          <w:b w:val="0"/>
          <w:bCs w:val="0"/>
        </w:rPr>
        <w:t xml:space="preserve"> which telco the zip file is from.</w:t>
      </w:r>
    </w:p>
    <w:p w:rsidR="368F657C" w:rsidP="24A1B834" w:rsidRDefault="368F657C" w14:paraId="3838E9F8" w14:textId="4FBD7168">
      <w:pPr>
        <w:pStyle w:val="ListParagraph"/>
        <w:numPr>
          <w:ilvl w:val="0"/>
          <w:numId w:val="53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368F657C">
        <w:rPr>
          <w:rFonts w:ascii="Calibri" w:hAnsi="Calibri" w:eastAsia="Calibri" w:cs="Calibri"/>
          <w:noProof w:val="0"/>
          <w:lang w:val="en-US"/>
        </w:rPr>
        <w:t>User uploads a zip file into system.</w:t>
      </w:r>
    </w:p>
    <w:p w:rsidR="646C035E" w:rsidP="24A1B834" w:rsidRDefault="646C035E" w14:paraId="3AF8FA6B" w14:textId="2814FDE1">
      <w:pPr>
        <w:pStyle w:val="ListParagraph"/>
        <w:numPr>
          <w:ilvl w:val="0"/>
          <w:numId w:val="53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646C035E">
        <w:rPr>
          <w:rFonts w:ascii="Calibri" w:hAnsi="Calibri" w:eastAsia="Calibri" w:cs="Calibri"/>
          <w:noProof w:val="0"/>
          <w:sz w:val="24"/>
          <w:szCs w:val="24"/>
          <w:lang w:val="en-US"/>
        </w:rPr>
        <w:t>Import Processing</w:t>
      </w:r>
    </w:p>
    <w:p w:rsidR="646C035E" w:rsidP="24A1B834" w:rsidRDefault="646C035E" w14:paraId="6797DEE2" w14:textId="112CC1E5">
      <w:pPr>
        <w:pStyle w:val="ListParagraph"/>
        <w:numPr>
          <w:ilvl w:val="0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System processes the uploaded file and generates an </w:t>
      </w: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import status</w:t>
      </w: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646C035E" w:rsidP="24A1B834" w:rsidRDefault="646C035E" w14:paraId="5E97672C" w14:textId="5C7CFA41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46C035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Successful</w:t>
      </w: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→ data is imported and linked to existing requests.</w:t>
      </w:r>
    </w:p>
    <w:p w:rsidR="646C035E" w:rsidP="24A1B834" w:rsidRDefault="646C035E" w14:paraId="2074C5C2" w14:textId="25CA476E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46C035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Unsuccessful</w:t>
      </w: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→ errors are detected.</w:t>
      </w:r>
    </w:p>
    <w:p w:rsidR="646C035E" w:rsidP="24A1B834" w:rsidRDefault="646C035E" w14:paraId="1BC7DFA3" w14:textId="23B23280">
      <w:pPr>
        <w:pStyle w:val="ListParagraph"/>
        <w:numPr>
          <w:ilvl w:val="0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unsuccessful, system:</w:t>
      </w:r>
    </w:p>
    <w:p w:rsidR="646C035E" w:rsidP="24A1B834" w:rsidRDefault="646C035E" w14:paraId="27D17B6A" w14:textId="2D61D3BF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Highlights errors on-screen for user.</w:t>
      </w:r>
    </w:p>
    <w:p w:rsidR="646C035E" w:rsidP="24A1B834" w:rsidRDefault="646C035E" w14:paraId="0FBEAA16" w14:textId="0AE1C509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Saves the failed files into an </w:t>
      </w: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error log folder</w:t>
      </w:r>
      <w:r w:rsidRPr="24A1B834" w:rsidR="646C035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accessible to the Authority.</w:t>
      </w:r>
    </w:p>
    <w:p w:rsidR="368F657C" w:rsidP="24A1B834" w:rsidRDefault="368F657C" w14:paraId="784BFA70" w14:textId="26DAECC5">
      <w:pPr>
        <w:pStyle w:val="ListParagraph"/>
        <w:numPr>
          <w:ilvl w:val="0"/>
          <w:numId w:val="53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368F657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Decryption </w:t>
      </w:r>
    </w:p>
    <w:p w:rsidR="368F657C" w:rsidP="24A1B834" w:rsidRDefault="368F657C" w14:paraId="128ADC3D" w14:textId="0323A2C5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the uploaded zip file is 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AES-encrypted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system prompts user to enter a 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password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368F657C" w:rsidP="24A1B834" w:rsidRDefault="368F657C" w14:paraId="4C52277F" w14:textId="1A93C69E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password is correct → system decrypts and reads the file.</w:t>
      </w:r>
    </w:p>
    <w:p w:rsidR="368F657C" w:rsidP="24A1B834" w:rsidRDefault="368F657C" w14:paraId="307C50CC" w14:textId="0756BB7B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password is incorrect → system displays message </w:t>
      </w:r>
      <w:r w:rsidRPr="24A1B834" w:rsidR="368F657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“Incorrect Password”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allows retry.</w:t>
      </w:r>
    </w:p>
    <w:p w:rsidR="368F657C" w:rsidP="24A1B834" w:rsidRDefault="368F657C" w14:paraId="569CB78B" w14:textId="22FC2C8C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After 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3 failed attempts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blocks further 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attempts</w:t>
      </w:r>
      <w:r w:rsidRPr="24A1B834" w:rsidR="368F657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displays an error message.</w:t>
      </w:r>
    </w:p>
    <w:p w:rsidR="0571111F" w:rsidP="24A1B834" w:rsidRDefault="0571111F" w14:paraId="6CD835DC" w14:textId="41EE28C8">
      <w:pPr>
        <w:pStyle w:val="ListParagraph"/>
        <w:numPr>
          <w:ilvl w:val="0"/>
          <w:numId w:val="533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0571111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Find Matching Requests</w:t>
      </w:r>
    </w:p>
    <w:p w:rsidR="0571111F" w:rsidP="4E4C4192" w:rsidRDefault="0571111F" w14:paraId="2B5A2CCF" w14:textId="21CDD1BF">
      <w:pPr>
        <w:pStyle w:val="ListParagraph"/>
        <w:numPr>
          <w:ilvl w:val="0"/>
          <w:numId w:val="591"/>
        </w:numPr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0:06.411Z" w:id="1651653581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</w:pPr>
      <w:r w:rsidRPr="4E4C4192" w:rsidR="0571111F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0:06.404Z" w:id="99197975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 xml:space="preserve">Once file is decrypted, system reads the file and searches for matching Requests based on target number and request period </w:t>
      </w:r>
      <w:r w:rsidRPr="4E4C4192" w:rsidR="33C7E4C1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0:06.41Z" w:id="752047059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(</w:t>
      </w:r>
      <w:r w:rsidRPr="4E4C4192" w:rsidR="33C7E4C1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0:06.41Z" w:id="688778010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e.g.</w:t>
      </w:r>
      <w:r w:rsidRPr="4E4C4192" w:rsidR="33C7E4C1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0:06.41Z" w:id="880162457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 xml:space="preserve"> 98765432_1Mar2023_31Mar2023.xlxs)</w:t>
      </w:r>
    </w:p>
    <w:p w:rsidR="33C7E4C1" w:rsidP="24A1B834" w:rsidRDefault="33C7E4C1" w14:paraId="1A3633EE" w14:textId="6442B1A1">
      <w:pPr>
        <w:pStyle w:val="ListParagraph"/>
        <w:numPr>
          <w:ilvl w:val="0"/>
          <w:numId w:val="59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3C7E4C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associates the data files to the matching Request.</w:t>
      </w:r>
    </w:p>
    <w:p w:rsidR="31627786" w:rsidP="24A1B834" w:rsidRDefault="31627786" w14:paraId="004D5A11" w14:textId="14157CBF">
      <w:pPr>
        <w:pStyle w:val="ListParagraph"/>
        <w:numPr>
          <w:ilvl w:val="0"/>
          <w:numId w:val="59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162778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no /multiple request(s), system alerts user.</w:t>
      </w:r>
    </w:p>
    <w:p w:rsidR="781A9760" w:rsidP="24A1B834" w:rsidRDefault="781A9760" w14:paraId="2B764E09" w14:textId="23767955">
      <w:pPr>
        <w:pStyle w:val="ListParagraph"/>
        <w:numPr>
          <w:ilvl w:val="0"/>
          <w:numId w:val="533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81A97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Storage </w:t>
      </w:r>
    </w:p>
    <w:p w:rsidR="781A9760" w:rsidP="24A1B834" w:rsidRDefault="781A9760" w14:paraId="17A25402" w14:textId="731E1834">
      <w:pPr>
        <w:pStyle w:val="ListParagraph"/>
        <w:numPr>
          <w:ilvl w:val="0"/>
          <w:numId w:val="53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E4C4192" w:rsidR="781A97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saves original CDR files into system.</w:t>
      </w:r>
      <w:ins w:author="Eric See Kian Seng" w:date="2025-09-22T01:19:57.839Z" w:id="1631704433">
        <w:r w:rsidRPr="4E4C4192" w:rsidR="3EBD59AB">
          <w:rPr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n-US"/>
          </w:rPr>
          <w:t xml:space="preserve"> {File system]</w:t>
        </w:r>
      </w:ins>
    </w:p>
    <w:p w:rsidR="781A9760" w:rsidP="24A1B834" w:rsidRDefault="781A9760" w14:paraId="6C92CD18" w14:textId="36141188">
      <w:pPr>
        <w:pStyle w:val="ListParagraph"/>
        <w:numPr>
          <w:ilvl w:val="0"/>
          <w:numId w:val="53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81A976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creates audit log of import action.</w:t>
      </w:r>
    </w:p>
    <w:p w:rsidR="17081974" w:rsidP="17081974" w:rsidRDefault="17081974" w14:paraId="5829BEF4" w14:textId="25D271FF">
      <w:pPr>
        <w:pStyle w:val="ListParagraph"/>
        <w:ind w:left="1440"/>
        <w:rPr>
          <w:rFonts w:ascii="Calibri" w:hAnsi="Calibri" w:eastAsia="Calibri" w:cs="Calibri"/>
          <w:sz w:val="24"/>
          <w:szCs w:val="24"/>
        </w:rPr>
      </w:pPr>
    </w:p>
    <w:p w:rsidR="5F2BB037" w:rsidP="24A1B834" w:rsidRDefault="5F2BB037" w14:paraId="6D65296D" w14:textId="2A956380">
      <w:pPr>
        <w:pStyle w:val="ListParagraph"/>
        <w:numPr>
          <w:ilvl w:val="0"/>
          <w:numId w:val="5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5F2BB037">
        <w:rPr>
          <w:rFonts w:ascii="Calibri" w:hAnsi="Calibri" w:eastAsia="Calibri" w:cs="Calibri"/>
          <w:b w:val="1"/>
          <w:bCs w:val="1"/>
          <w:sz w:val="24"/>
          <w:szCs w:val="24"/>
        </w:rPr>
        <w:t>Single</w:t>
      </w:r>
      <w:r w:rsidRPr="24A1B834" w:rsidR="0DE19CBA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24A1B834" w:rsidR="690D1E6D">
        <w:rPr>
          <w:rFonts w:ascii="Calibri" w:hAnsi="Calibri" w:eastAsia="Calibri" w:cs="Calibri"/>
          <w:b w:val="1"/>
          <w:bCs w:val="1"/>
          <w:sz w:val="24"/>
          <w:szCs w:val="24"/>
        </w:rPr>
        <w:t>F</w:t>
      </w:r>
      <w:r w:rsidRPr="24A1B834" w:rsidR="5F2BB03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ile </w:t>
      </w:r>
      <w:r w:rsidRPr="24A1B834" w:rsidR="76C63519">
        <w:rPr>
          <w:rFonts w:ascii="Calibri" w:hAnsi="Calibri" w:eastAsia="Calibri" w:cs="Calibri"/>
          <w:b w:val="1"/>
          <w:bCs w:val="1"/>
          <w:sz w:val="24"/>
          <w:szCs w:val="24"/>
        </w:rPr>
        <w:t>U</w:t>
      </w:r>
      <w:r w:rsidRPr="24A1B834" w:rsidR="5F2BB037">
        <w:rPr>
          <w:rFonts w:ascii="Calibri" w:hAnsi="Calibri" w:eastAsia="Calibri" w:cs="Calibri"/>
          <w:b w:val="1"/>
          <w:bCs w:val="1"/>
          <w:sz w:val="24"/>
          <w:szCs w:val="24"/>
        </w:rPr>
        <w:t>pload</w:t>
      </w:r>
      <w:r w:rsidRPr="24A1B834" w:rsidR="180F0B7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&amp; Decryption</w:t>
      </w:r>
      <w:r w:rsidRPr="24A1B834" w:rsidR="2E668D2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– SS/CTC Requests</w:t>
      </w:r>
    </w:p>
    <w:p w:rsidR="07E9A7D9" w:rsidP="24A1B834" w:rsidRDefault="07E9A7D9" w14:paraId="064FCD69" w14:textId="008F317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07E9A7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an OC/DOC, IC, or User, I want to upload a CDR file (raw data file + summary table) from Telco, so that the system can match data to </w:t>
      </w:r>
      <w:r w:rsidRPr="24A1B834" w:rsidR="14A669D8">
        <w:rPr>
          <w:rFonts w:ascii="Calibri" w:hAnsi="Calibri" w:eastAsia="Calibri" w:cs="Calibri"/>
          <w:b w:val="0"/>
          <w:bCs w:val="0"/>
          <w:sz w:val="24"/>
          <w:szCs w:val="24"/>
        </w:rPr>
        <w:t>existing</w:t>
      </w:r>
      <w:r w:rsidRPr="24A1B834" w:rsidR="07E9A7D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requests.</w:t>
      </w:r>
    </w:p>
    <w:p w:rsidR="07E9A7D9" w:rsidP="24A1B834" w:rsidRDefault="07E9A7D9" w14:paraId="121FCD81" w14:textId="4B68BD3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07E9A7D9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D351F16" w:rsidP="24A1B834" w:rsidRDefault="1D351F16" w14:paraId="38FC9119" w14:textId="0FD4E4F3">
      <w:pPr>
        <w:pStyle w:val="ListParagraph"/>
        <w:numPr>
          <w:ilvl w:val="0"/>
          <w:numId w:val="53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1D351F16">
        <w:rPr>
          <w:rFonts w:ascii="Calibri" w:hAnsi="Calibri" w:eastAsia="Calibri" w:cs="Calibri"/>
          <w:b w:val="0"/>
          <w:bCs w:val="0"/>
          <w:sz w:val="24"/>
          <w:szCs w:val="24"/>
        </w:rPr>
        <w:t>Select telco &amp; upload</w:t>
      </w:r>
    </w:p>
    <w:p w:rsidR="1D351F16" w:rsidP="24A1B834" w:rsidRDefault="1D351F16" w14:paraId="3EE00271" w14:textId="2D4E079D">
      <w:pPr>
        <w:pStyle w:val="ListParagraph"/>
        <w:numPr>
          <w:ilvl w:val="0"/>
          <w:numId w:val="534"/>
        </w:numPr>
        <w:rPr>
          <w:rFonts w:ascii="Calibri" w:hAnsi="Calibri" w:eastAsia="Calibri" w:cs="Calibri"/>
          <w:b w:val="0"/>
          <w:bCs w:val="0"/>
        </w:rPr>
      </w:pPr>
      <w:r w:rsidRPr="24A1B834" w:rsidR="1D351F16">
        <w:rPr>
          <w:rFonts w:ascii="Calibri" w:hAnsi="Calibri" w:eastAsia="Calibri" w:cs="Calibri"/>
          <w:b w:val="0"/>
          <w:bCs w:val="0"/>
        </w:rPr>
        <w:t>User selects which telco the file is from.</w:t>
      </w:r>
    </w:p>
    <w:p w:rsidR="1D351F16" w:rsidP="24A1B834" w:rsidRDefault="1D351F16" w14:paraId="53B3E42F" w14:textId="78042565">
      <w:pPr>
        <w:pStyle w:val="ListParagraph"/>
        <w:numPr>
          <w:ilvl w:val="0"/>
          <w:numId w:val="534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noProof w:val="0"/>
          <w:lang w:val="en-US"/>
        </w:rPr>
        <w:t>User uploads CDR file into system.</w:t>
      </w:r>
    </w:p>
    <w:p w:rsidR="1D351F16" w:rsidP="24A1B834" w:rsidRDefault="1D351F16" w14:paraId="184AF740" w14:textId="2814FDE1">
      <w:pPr>
        <w:pStyle w:val="ListParagraph"/>
        <w:numPr>
          <w:ilvl w:val="0"/>
          <w:numId w:val="53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noProof w:val="0"/>
          <w:sz w:val="24"/>
          <w:szCs w:val="24"/>
          <w:lang w:val="en-US"/>
        </w:rPr>
        <w:t>Import Processing</w:t>
      </w:r>
    </w:p>
    <w:p w:rsidR="1D351F16" w:rsidP="24A1B834" w:rsidRDefault="1D351F16" w14:paraId="46E8B243" w14:textId="112CC1E5">
      <w:pPr>
        <w:pStyle w:val="ListParagraph"/>
        <w:numPr>
          <w:ilvl w:val="0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processes the uploaded file and generates an import status:</w:t>
      </w:r>
    </w:p>
    <w:p w:rsidR="1D351F16" w:rsidP="24A1B834" w:rsidRDefault="1D351F16" w14:paraId="5C53FD3C" w14:textId="5C7CFA41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Successful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→ data is imported and linked to existing requests.</w:t>
      </w:r>
    </w:p>
    <w:p w:rsidR="1D351F16" w:rsidP="24A1B834" w:rsidRDefault="1D351F16" w14:paraId="6E2A524F" w14:textId="25CA476E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Unsuccessful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→ errors are detected.</w:t>
      </w:r>
    </w:p>
    <w:p w:rsidR="1D351F16" w:rsidP="24A1B834" w:rsidRDefault="1D351F16" w14:paraId="66121616" w14:textId="23B23280">
      <w:pPr>
        <w:pStyle w:val="ListParagraph"/>
        <w:numPr>
          <w:ilvl w:val="0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unsuccessful, system:</w:t>
      </w:r>
    </w:p>
    <w:p w:rsidR="1D351F16" w:rsidP="24A1B834" w:rsidRDefault="1D351F16" w14:paraId="667B1936" w14:textId="2D61D3BF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Highlights errors on-screen for user.</w:t>
      </w:r>
    </w:p>
    <w:p w:rsidR="1D351F16" w:rsidP="24A1B834" w:rsidRDefault="1D351F16" w14:paraId="45CF9291" w14:textId="69E8FCDA">
      <w:pPr>
        <w:pStyle w:val="ListParagraph"/>
        <w:numPr>
          <w:ilvl w:val="1"/>
          <w:numId w:val="536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Saves the failed files into an error log folder accessible to the Authority.</w:t>
      </w:r>
    </w:p>
    <w:p w:rsidR="1D351F16" w:rsidP="24A1B834" w:rsidRDefault="1D351F16" w14:paraId="1F1DECE2" w14:textId="26DAECC5">
      <w:pPr>
        <w:pStyle w:val="ListParagraph"/>
        <w:numPr>
          <w:ilvl w:val="0"/>
          <w:numId w:val="53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Decryption </w:t>
      </w:r>
    </w:p>
    <w:p w:rsidR="1D351F16" w:rsidP="24A1B834" w:rsidRDefault="1D351F16" w14:paraId="6D555A64" w14:textId="0A4F00FA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the uploaded file is AES-encrypted, 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prompts 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user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enter a password.</w:t>
      </w:r>
    </w:p>
    <w:p w:rsidR="1D351F16" w:rsidP="24A1B834" w:rsidRDefault="1D351F16" w14:paraId="174475FA" w14:textId="1A93C69E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password is correct → system decrypts and reads the file.</w:t>
      </w:r>
    </w:p>
    <w:p w:rsidR="1D351F16" w:rsidP="24A1B834" w:rsidRDefault="1D351F16" w14:paraId="5507A25E" w14:textId="0756BB7B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password is incorrect → system displays message </w:t>
      </w:r>
      <w:r w:rsidRPr="24A1B834" w:rsidR="1D351F16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“Incorrect Password”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and allows retry.</w:t>
      </w:r>
    </w:p>
    <w:p w:rsidR="1D351F16" w:rsidP="24A1B834" w:rsidRDefault="1D351F16" w14:paraId="2C1277F1" w14:textId="22FC2C8C">
      <w:pPr>
        <w:pStyle w:val="ListParagraph"/>
        <w:numPr>
          <w:ilvl w:val="0"/>
          <w:numId w:val="535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After 3 failed attempts, system blocks further attempts and displays an error message.</w:t>
      </w:r>
    </w:p>
    <w:p w:rsidR="79BA72BC" w:rsidP="24A1B834" w:rsidRDefault="79BA72BC" w14:paraId="603FAA7E" w14:textId="7D9A3ED0">
      <w:pPr>
        <w:pStyle w:val="ListParagraph"/>
        <w:numPr>
          <w:ilvl w:val="0"/>
          <w:numId w:val="538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9BA72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Find Matching Requests</w:t>
      </w:r>
    </w:p>
    <w:p w:rsidR="79BA72BC" w:rsidP="24A1B834" w:rsidRDefault="79BA72BC" w14:paraId="2BBA83D0" w14:textId="58D46937">
      <w:pPr>
        <w:pStyle w:val="ListParagraph"/>
        <w:numPr>
          <w:ilvl w:val="0"/>
          <w:numId w:val="59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9BA72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Once file is decrypted, system reads the file and searches for matching Request based on target number and request period (</w:t>
      </w:r>
      <w:r w:rsidRPr="24A1B834" w:rsidR="79BA72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e.g.</w:t>
      </w:r>
      <w:r w:rsidRPr="24A1B834" w:rsidR="79BA72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98765432_1Mar2023_31Mar2023.xlxs)</w:t>
      </w:r>
    </w:p>
    <w:p w:rsidR="79BA72BC" w:rsidP="24A1B834" w:rsidRDefault="79BA72BC" w14:paraId="292E02EC" w14:textId="3D34207C">
      <w:pPr>
        <w:pStyle w:val="ListParagraph"/>
        <w:numPr>
          <w:ilvl w:val="0"/>
          <w:numId w:val="59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9BA72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associates the data file to the matching Request.</w:t>
      </w:r>
    </w:p>
    <w:p w:rsidR="79BA72BC" w:rsidP="24A1B834" w:rsidRDefault="79BA72BC" w14:paraId="4BB04D31" w14:textId="2059F1C2">
      <w:pPr>
        <w:pStyle w:val="ListParagraph"/>
        <w:numPr>
          <w:ilvl w:val="0"/>
          <w:numId w:val="591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9BA72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If no /multiple request(s), system alerts user.</w:t>
      </w:r>
    </w:p>
    <w:p w:rsidR="1D351F16" w:rsidP="24A1B834" w:rsidRDefault="1D351F16" w14:paraId="701DDF43" w14:textId="23767955">
      <w:pPr>
        <w:pStyle w:val="ListParagraph"/>
        <w:numPr>
          <w:ilvl w:val="0"/>
          <w:numId w:val="538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Storage </w:t>
      </w:r>
    </w:p>
    <w:p w:rsidR="1D351F16" w:rsidP="24A1B834" w:rsidRDefault="1D351F16" w14:paraId="0F546155" w14:textId="2EF666E8">
      <w:pPr>
        <w:pStyle w:val="ListParagraph"/>
        <w:numPr>
          <w:ilvl w:val="0"/>
          <w:numId w:val="53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saves original CDR files into system.</w:t>
      </w:r>
    </w:p>
    <w:p w:rsidR="1D351F16" w:rsidP="24A1B834" w:rsidRDefault="1D351F16" w14:paraId="03646064" w14:textId="4734B20B">
      <w:pPr>
        <w:pStyle w:val="ListParagraph"/>
        <w:numPr>
          <w:ilvl w:val="0"/>
          <w:numId w:val="537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creates 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audit</w:t>
      </w:r>
      <w:r w:rsidRPr="24A1B834" w:rsidR="1D351F1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log of import action</w:t>
      </w:r>
      <w:r w:rsidRPr="24A1B834" w:rsidR="1835B53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24A1B834" w:rsidP="24A1B834" w:rsidRDefault="24A1B834" w14:paraId="16897581" w14:textId="5EF0EA8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41FA795" w:rsidP="24A1B834" w:rsidRDefault="641FA795" w14:paraId="3E0B8C9D" w14:textId="7DF55509">
      <w:pPr>
        <w:pStyle w:val="ListParagraph"/>
        <w:numPr>
          <w:ilvl w:val="0"/>
          <w:numId w:val="592"/>
        </w:num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E4C4192" w:rsidR="641FA7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No Data Files</w:t>
      </w:r>
      <w:ins w:author="Eric See Kian Seng" w:date="2025-09-22T01:21:18.467Z" w:id="1909099244">
        <w:r w:rsidRPr="4E4C4192" w:rsidR="5467B844">
          <w:rPr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 xml:space="preserve"> [Alert via the processing log and alerts]</w:t>
        </w:r>
      </w:ins>
    </w:p>
    <w:p w:rsidR="641FA795" w:rsidP="24A1B834" w:rsidRDefault="641FA795" w14:paraId="31C27B8D" w14:textId="304A32EA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41FA79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As an OC/DOC, IC, or User,</w:t>
      </w:r>
      <w:r w:rsidRPr="24A1B834" w:rsidR="29B8D2B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 want to be alerted if a CDR file imported has no data, so that I know that there were no call logs during the request period.</w:t>
      </w:r>
    </w:p>
    <w:p w:rsidR="641FA795" w:rsidP="24A1B834" w:rsidRDefault="641FA795" w14:paraId="4AF3B608" w14:textId="6C830FDE">
      <w:pPr>
        <w:pStyle w:val="ListParagraph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A1B834" w:rsidR="641FA79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A/C</w:t>
      </w:r>
    </w:p>
    <w:p w:rsidR="7B78BA71" w:rsidP="24A1B834" w:rsidRDefault="7B78BA71" w14:paraId="49A129B5" w14:textId="1C7BE883">
      <w:pPr>
        <w:pStyle w:val="ListParagraph"/>
        <w:numPr>
          <w:ilvl w:val="0"/>
          <w:numId w:val="593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B78BA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Upon matching the CDR file and requests, the summary file will </w:t>
      </w:r>
      <w:r w:rsidRPr="24A1B834" w:rsidR="7B78BA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state</w:t>
      </w:r>
      <w:r w:rsidRPr="24A1B834" w:rsidR="7B78BA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if the requested TOI has no results.</w:t>
      </w:r>
    </w:p>
    <w:p w:rsidR="7B78BA71" w:rsidP="24A1B834" w:rsidRDefault="7B78BA71" w14:paraId="7C522DC9" w14:textId="3CE423A1">
      <w:pPr>
        <w:pStyle w:val="ListParagraph"/>
        <w:numPr>
          <w:ilvl w:val="0"/>
          <w:numId w:val="593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7B78BA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If there is no data within the CDR file, the system displays an alert to the user </w:t>
      </w:r>
      <w:r w:rsidRPr="24A1B834" w:rsidR="7B78BA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indicating</w:t>
      </w:r>
      <w:r w:rsidRPr="24A1B834" w:rsidR="7B78BA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that there </w:t>
      </w:r>
      <w:r w:rsidRPr="24A1B834" w:rsidR="4EA886A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are</w:t>
      </w:r>
      <w:r w:rsidRPr="24A1B834" w:rsidR="7B78BA7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no results during the requesting period.</w:t>
      </w:r>
    </w:p>
    <w:p w:rsidR="24A1B834" w:rsidP="24A1B834" w:rsidRDefault="24A1B834" w14:paraId="1FEC10F5" w14:textId="5EE8A6A1">
      <w:pPr>
        <w:pStyle w:val="ListParagraph"/>
        <w:ind w:left="180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543A34FE" w:rsidP="24A1B834" w:rsidRDefault="543A34FE" w14:paraId="5CE8CFC7" w14:textId="378E3043">
      <w:pPr>
        <w:pStyle w:val="ListParagraph"/>
        <w:numPr>
          <w:ilvl w:val="0"/>
          <w:numId w:val="57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543A34FE">
        <w:rPr>
          <w:rFonts w:ascii="Calibri" w:hAnsi="Calibri" w:eastAsia="Calibri" w:cs="Calibri"/>
          <w:b w:val="1"/>
          <w:bCs w:val="1"/>
          <w:sz w:val="24"/>
          <w:szCs w:val="24"/>
        </w:rPr>
        <w:t>Export Table</w:t>
      </w:r>
      <w:ins w:author="Eric See Kian Seng" w:date="2025-09-22T01:21:59.512Z" w:id="926916184">
        <w:r w:rsidRPr="4E4C4192" w:rsidR="1892EF6E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</w:t>
        </w:r>
      </w:ins>
      <w:ins w:author="Eric See Kian Seng" w:date="2025-09-22T01:22:04.484Z" w:id="1795770789">
        <w:r w:rsidRPr="4E4C4192" w:rsidR="1892EF6E">
          <w:rPr>
            <w:rFonts w:ascii="Calibri" w:hAnsi="Calibri" w:eastAsia="Calibri" w:cs="Calibri"/>
            <w:b w:val="1"/>
            <w:bCs w:val="1"/>
            <w:sz w:val="24"/>
            <w:szCs w:val="24"/>
          </w:rPr>
          <w:t>[What is verification table?]</w:t>
        </w:r>
      </w:ins>
    </w:p>
    <w:p w:rsidR="543A34FE" w:rsidP="24A1B834" w:rsidRDefault="543A34FE" w14:paraId="117689C9" w14:textId="60A0A79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543A34FE">
        <w:rPr>
          <w:rFonts w:ascii="Calibri" w:hAnsi="Calibri" w:eastAsia="Calibri" w:cs="Calibri"/>
          <w:sz w:val="24"/>
          <w:szCs w:val="24"/>
        </w:rPr>
        <w:t>As an OC/DOC, IC, or User, I want to export the verification table, so that I can use it for reporting purposes.</w:t>
      </w:r>
    </w:p>
    <w:p w:rsidR="543A34FE" w:rsidP="24A1B834" w:rsidRDefault="543A34FE" w14:paraId="5CA3F2A8" w14:textId="6C1E1367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543A34FE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543A34FE" w:rsidP="24A1B834" w:rsidRDefault="543A34FE" w14:paraId="7D44B83A" w14:textId="481B6053">
      <w:pPr>
        <w:pStyle w:val="ListParagraph"/>
        <w:numPr>
          <w:ilvl w:val="0"/>
          <w:numId w:val="58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Once the system reads the CDR file, it will populate the verification table.</w:t>
      </w:r>
    </w:p>
    <w:p w:rsidR="543A34FE" w:rsidP="24A1B834" w:rsidRDefault="543A34FE" w14:paraId="45140770" w14:textId="692F3F4C">
      <w:pPr>
        <w:pStyle w:val="ListParagraph"/>
        <w:numPr>
          <w:ilvl w:val="0"/>
          <w:numId w:val="580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verification table includes at least the following columns:</w:t>
      </w:r>
    </w:p>
    <w:p w:rsidR="543A34FE" w:rsidP="24A1B834" w:rsidRDefault="543A34FE" w14:paraId="6D88D554" w14:textId="6DE06AC1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TOI</w:t>
      </w:r>
    </w:p>
    <w:p w:rsidR="543A34FE" w:rsidP="24A1B834" w:rsidRDefault="543A34FE" w14:paraId="627A75F1" w14:textId="7B394488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Request Start Date</w:t>
      </w:r>
    </w:p>
    <w:p w:rsidR="543A34FE" w:rsidP="24A1B834" w:rsidRDefault="543A34FE" w14:paraId="3011222A" w14:textId="2E5291B7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Request End Date</w:t>
      </w:r>
    </w:p>
    <w:p w:rsidR="543A34FE" w:rsidP="24A1B834" w:rsidRDefault="543A34FE" w14:paraId="1BCDF9CB" w14:textId="094A2167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Duplicate Result</w:t>
      </w:r>
    </w:p>
    <w:p w:rsidR="543A34FE" w:rsidP="24A1B834" w:rsidRDefault="543A34FE" w14:paraId="392A30FA" w14:textId="7D085031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✅ tick = CDR file already exists in DBMS</w:t>
      </w:r>
    </w:p>
    <w:p w:rsidR="543A34FE" w:rsidP="24A1B834" w:rsidRDefault="543A34FE" w14:paraId="33C0452A" w14:textId="5964AA5D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❌ cross = data does not exist in DBMS</w:t>
      </w:r>
    </w:p>
    <w:p w:rsidR="543A34FE" w:rsidP="24A1B834" w:rsidRDefault="543A34FE" w14:paraId="2067E84B" w14:textId="304AA201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CDR File Exists</w:t>
      </w:r>
    </w:p>
    <w:p w:rsidR="543A34FE" w:rsidP="24A1B834" w:rsidRDefault="543A34FE" w14:paraId="4E11BE4B" w14:textId="0637EFD8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✅ tick = CDR file exists in DBMS</w:t>
      </w:r>
    </w:p>
    <w:p w:rsidR="543A34FE" w:rsidP="24A1B834" w:rsidRDefault="543A34FE" w14:paraId="6B6B5C71" w14:textId="35286D66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❌ cross = no record found for that request</w:t>
      </w:r>
    </w:p>
    <w:p w:rsidR="543A34FE" w:rsidP="24A1B834" w:rsidRDefault="543A34FE" w14:paraId="356D1A90" w14:textId="0FAB640E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New/Missing Fields</w:t>
      </w:r>
    </w:p>
    <w:p w:rsidR="543A34FE" w:rsidP="24A1B834" w:rsidRDefault="543A34FE" w14:paraId="56F8DF31" w14:textId="11F379D2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✅ tick = CDR file contains new or missing fields compared to telco template</w:t>
      </w:r>
    </w:p>
    <w:p w:rsidR="543A34FE" w:rsidP="24A1B834" w:rsidRDefault="543A34FE" w14:paraId="5A1F1DF3" w14:textId="2B1DE837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❌ cross = all columns headers in CDR file and telco template matches</w:t>
      </w:r>
    </w:p>
    <w:p w:rsidR="543A34FE" w:rsidP="24A1B834" w:rsidRDefault="543A34FE" w14:paraId="1583CC87" w14:textId="3D8FCA35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Unrecognised Header</w:t>
      </w:r>
    </w:p>
    <w:p w:rsidR="543A34FE" w:rsidP="24A1B834" w:rsidRDefault="543A34FE" w14:paraId="1408C5FE" w14:textId="1FCFBE59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✅ tick = column header(s) detected but unrecognised (e.g., spelling error)</w:t>
      </w:r>
    </w:p>
    <w:p w:rsidR="543A34FE" w:rsidP="24A1B834" w:rsidRDefault="543A34FE" w14:paraId="37D864E4" w14:textId="585B5670">
      <w:pPr>
        <w:pStyle w:val="ListParagraph"/>
        <w:numPr>
          <w:ilvl w:val="1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❌ cross = all column header detected are recognised</w:t>
      </w:r>
    </w:p>
    <w:p w:rsidR="543A34FE" w:rsidP="24A1B834" w:rsidRDefault="543A34FE" w14:paraId="0FC1D290" w14:textId="0DFE3BB5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User can click an “Export Table” button to download the table.</w:t>
      </w:r>
    </w:p>
    <w:p w:rsidR="543A34FE" w:rsidP="24A1B834" w:rsidRDefault="543A34FE" w14:paraId="0F7EE81D" w14:textId="4CE65C59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Export should support at least Excel (.xlsx) and CSV formats.</w:t>
      </w:r>
    </w:p>
    <w:p w:rsidR="543A34FE" w:rsidP="24A1B834" w:rsidRDefault="543A34FE" w14:paraId="27FBD3A1" w14:textId="66CEA44C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Exported file must include all populated rows and columns as seen in the verification table.</w:t>
      </w:r>
    </w:p>
    <w:p w:rsidR="543A34FE" w:rsidP="24A1B834" w:rsidRDefault="543A34FE" w14:paraId="0DC703FB" w14:textId="6DAD8ACA">
      <w:pPr>
        <w:pStyle w:val="ListParagraph"/>
        <w:numPr>
          <w:ilvl w:val="0"/>
          <w:numId w:val="579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43A34F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creates audit log for export action.</w:t>
      </w:r>
    </w:p>
    <w:p w:rsidR="24A1B834" w:rsidP="24A1B834" w:rsidRDefault="24A1B834" w14:paraId="7AF2C41C" w14:textId="6A839121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144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D2C1FA3" w:rsidP="24A1B834" w:rsidRDefault="2D2C1FA3" w14:paraId="0B82394F" w14:textId="27DEAB75">
      <w:pPr>
        <w:pStyle w:val="ListParagraph"/>
        <w:numPr>
          <w:ilvl w:val="0"/>
          <w:numId w:val="226"/>
        </w:numPr>
        <w:suppressLineNumbers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</w:rPr>
      </w:pPr>
      <w:r w:rsidRPr="24A1B834" w:rsidR="2D2C1FA3">
        <w:rPr>
          <w:rFonts w:ascii="Calibri" w:hAnsi="Calibri" w:eastAsia="Calibri" w:cs="Calibri"/>
          <w:b w:val="1"/>
          <w:bCs w:val="1"/>
        </w:rPr>
        <w:t>Verify CDR file</w:t>
      </w:r>
      <w:r w:rsidRPr="24A1B834" w:rsidR="503D6525">
        <w:rPr>
          <w:rFonts w:ascii="Calibri" w:hAnsi="Calibri" w:eastAsia="Calibri" w:cs="Calibri"/>
          <w:b w:val="1"/>
          <w:bCs w:val="1"/>
        </w:rPr>
        <w:t>s</w:t>
      </w:r>
    </w:p>
    <w:p w:rsidR="12DCC2C6" w:rsidP="24A1B834" w:rsidRDefault="12DCC2C6" w14:paraId="41913775" w14:textId="091457F2">
      <w:pPr>
        <w:pStyle w:val="ListParagraph"/>
        <w:numPr>
          <w:ilvl w:val="0"/>
          <w:numId w:val="553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E4C4192" w:rsidR="12DCC2C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Status Update</w:t>
      </w:r>
      <w:ins w:author="Eric See Kian Seng" w:date="2025-09-22T01:25:53.3Z" w:id="133975516">
        <w:r w:rsidRPr="4E4C4192" w:rsidR="111FB88C">
          <w:rPr>
            <w:rFonts w:ascii="Calibri" w:hAnsi="Calibri" w:eastAsia="Calibri" w:cs="Calibri"/>
            <w:b w:val="1"/>
            <w:bCs w:val="1"/>
            <w:noProof w:val="0"/>
            <w:sz w:val="24"/>
            <w:szCs w:val="24"/>
            <w:lang w:val="en-US"/>
          </w:rPr>
          <w:t xml:space="preserve"> [State machine]</w:t>
        </w:r>
      </w:ins>
    </w:p>
    <w:p w:rsidR="2D2C1FA3" w:rsidP="24A1B834" w:rsidRDefault="2D2C1FA3" w14:paraId="21C113E2" w14:textId="7886D04C">
      <w:pPr>
        <w:pStyle w:val="ListParagraph"/>
        <w:suppressLineNumbers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2D2C1FA3">
        <w:rPr>
          <w:rFonts w:ascii="Calibri" w:hAnsi="Calibri" w:eastAsia="Calibri" w:cs="Calibri"/>
          <w:b w:val="0"/>
          <w:bCs w:val="0"/>
        </w:rPr>
        <w:t>As a</w:t>
      </w:r>
      <w:r w:rsidRPr="24A1B834" w:rsidR="4BD2D51C">
        <w:rPr>
          <w:rFonts w:ascii="Calibri" w:hAnsi="Calibri" w:eastAsia="Calibri" w:cs="Calibri"/>
          <w:b w:val="0"/>
          <w:bCs w:val="0"/>
        </w:rPr>
        <w:t>n OC/DOC, IC, or</w:t>
      </w:r>
      <w:r w:rsidRPr="24A1B834" w:rsidR="2D2C1FA3">
        <w:rPr>
          <w:rFonts w:ascii="Calibri" w:hAnsi="Calibri" w:eastAsia="Calibri" w:cs="Calibri"/>
          <w:b w:val="0"/>
          <w:bCs w:val="0"/>
        </w:rPr>
        <w:t xml:space="preserve"> </w:t>
      </w:r>
      <w:r w:rsidRPr="24A1B834" w:rsidR="695B7760">
        <w:rPr>
          <w:rFonts w:ascii="Calibri" w:hAnsi="Calibri" w:eastAsia="Calibri" w:cs="Calibri"/>
          <w:b w:val="0"/>
          <w:bCs w:val="0"/>
        </w:rPr>
        <w:t>U</w:t>
      </w:r>
      <w:r w:rsidRPr="24A1B834" w:rsidR="2D2C1FA3">
        <w:rPr>
          <w:rFonts w:ascii="Calibri" w:hAnsi="Calibri" w:eastAsia="Calibri" w:cs="Calibri"/>
          <w:b w:val="0"/>
          <w:bCs w:val="0"/>
        </w:rPr>
        <w:t>ser,</w:t>
      </w:r>
      <w:r w:rsidRPr="24A1B834" w:rsidR="38B74967">
        <w:rPr>
          <w:rFonts w:ascii="Calibri" w:hAnsi="Calibri" w:eastAsia="Calibri" w:cs="Calibri"/>
          <w:b w:val="0"/>
          <w:bCs w:val="0"/>
        </w:rPr>
        <w:t xml:space="preserve"> </w:t>
      </w:r>
      <w:r w:rsidRPr="24A1B834" w:rsidR="38B749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want the system to v</w:t>
      </w:r>
      <w:r w:rsidRPr="24A1B834" w:rsidR="38B749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alidate </w:t>
      </w:r>
      <w:r w:rsidRPr="24A1B834" w:rsidR="38B7496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and assign statuses to uploaded CDR requests, so that I can know whether each request is ready for processing or requires attention.</w:t>
      </w:r>
    </w:p>
    <w:p w:rsidR="2092AEFB" w:rsidP="24A1B834" w:rsidRDefault="2092AEFB" w14:paraId="14D0BB57" w14:textId="7AC2B2C0">
      <w:pPr>
        <w:pStyle w:val="ListParagraph"/>
        <w:suppressLineNumbers w:val="0"/>
        <w:spacing w:before="240" w:beforeAutospacing="off" w:after="240" w:afterAutospacing="off" w:line="279" w:lineRule="auto"/>
        <w:ind w:left="720" w:right="0" w:hanging="0"/>
        <w:jc w:val="left"/>
        <w:rPr>
          <w:rFonts w:ascii="Calibri" w:hAnsi="Calibri" w:eastAsia="Calibri" w:cs="Calibri"/>
          <w:b w:val="1"/>
          <w:bCs w:val="1"/>
        </w:rPr>
      </w:pPr>
      <w:r w:rsidRPr="24A1B834" w:rsidR="2092AEFB">
        <w:rPr>
          <w:rFonts w:ascii="Calibri" w:hAnsi="Calibri" w:eastAsia="Calibri" w:cs="Calibri"/>
          <w:b w:val="1"/>
          <w:bCs w:val="1"/>
        </w:rPr>
        <w:t>A/C</w:t>
      </w:r>
    </w:p>
    <w:p w:rsidR="2A4F6076" w:rsidP="24A1B834" w:rsidRDefault="2A4F6076" w14:paraId="773B5BF3" w14:textId="0954FDE8">
      <w:pPr>
        <w:pStyle w:val="ListParagraph"/>
        <w:numPr>
          <w:ilvl w:val="0"/>
          <w:numId w:val="55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2A4F6076">
        <w:rPr>
          <w:rFonts w:ascii="Calibri" w:hAnsi="Calibri" w:eastAsia="Calibri" w:cs="Calibri"/>
          <w:noProof w:val="0"/>
          <w:sz w:val="24"/>
          <w:szCs w:val="24"/>
          <w:lang w:val="en-US"/>
        </w:rPr>
        <w:t>Upon decryption of the zip file, system reads all TOI requests included.</w:t>
      </w:r>
    </w:p>
    <w:p w:rsidR="2A4F6076" w:rsidP="24A1B834" w:rsidRDefault="2A4F6076" w14:paraId="0F6A4129" w14:textId="313C7D4C">
      <w:pPr>
        <w:pStyle w:val="ListParagraph"/>
        <w:numPr>
          <w:ilvl w:val="0"/>
          <w:numId w:val="55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2A4F6076">
        <w:rPr>
          <w:rFonts w:ascii="Calibri" w:hAnsi="Calibri" w:eastAsia="Calibri" w:cs="Calibri"/>
          <w:noProof w:val="0"/>
          <w:sz w:val="24"/>
          <w:szCs w:val="24"/>
          <w:lang w:val="en-US"/>
        </w:rPr>
        <w:t>System updates each request with one of the following statuses:</w:t>
      </w:r>
    </w:p>
    <w:p w:rsidR="2A4F6076" w:rsidP="4E4C4192" w:rsidRDefault="2A4F6076" w14:paraId="11E2CEDE" w14:textId="76292B4A">
      <w:pPr>
        <w:pStyle w:val="ListParagraph"/>
        <w:numPr>
          <w:ilvl w:val="1"/>
          <w:numId w:val="55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3Z" w:id="1011447420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</w:pPr>
      <w:r w:rsidRPr="4E4C4192" w:rsidR="2A4F6076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2Z" w:id="239943248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Uploaded → No CDR files exist in the zip file.</w:t>
      </w:r>
    </w:p>
    <w:p w:rsidR="2A4F6076" w:rsidP="4E4C4192" w:rsidRDefault="2A4F6076" w14:paraId="68608F1F" w14:textId="167D03AD">
      <w:pPr>
        <w:pStyle w:val="ListParagraph"/>
        <w:numPr>
          <w:ilvl w:val="1"/>
          <w:numId w:val="55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3Z" w:id="743246233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</w:pPr>
      <w:r w:rsidRPr="4E4C4192" w:rsidR="2A4F6076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3Z" w:id="675584707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Error → No matched request found.</w:t>
      </w:r>
    </w:p>
    <w:p w:rsidR="2A4F6076" w:rsidP="4E4C4192" w:rsidRDefault="2A4F6076" w14:paraId="302E04D6" w14:textId="43733B37">
      <w:pPr>
        <w:pStyle w:val="ListParagraph"/>
        <w:numPr>
          <w:ilvl w:val="1"/>
          <w:numId w:val="55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4Z" w:id="1823550989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</w:pPr>
      <w:r w:rsidRPr="4E4C4192" w:rsidR="2A4F6076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3Z" w:id="237526840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Pending → Matched request found</w:t>
      </w:r>
    </w:p>
    <w:p w:rsidR="2A4F6076" w:rsidP="4E4C4192" w:rsidRDefault="2A4F6076" w14:paraId="79407903" w14:textId="68EF5BA0">
      <w:pPr>
        <w:pStyle w:val="ListParagraph"/>
        <w:numPr>
          <w:ilvl w:val="1"/>
          <w:numId w:val="55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5Z" w:id="569379336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</w:pPr>
      <w:r w:rsidRPr="4E4C4192" w:rsidR="2A4F6076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4Z" w:id="1571302906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Ignore → Duplicate detected (same CDR file already exists in the system)</w:t>
      </w:r>
      <w:r w:rsidRPr="4E4C4192" w:rsidR="4C13A803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5:48.345Z" w:id="1565383317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.</w:t>
      </w:r>
    </w:p>
    <w:p w:rsidR="24A1B834" w:rsidP="24A1B834" w:rsidRDefault="24A1B834" w14:paraId="47A75456" w14:textId="063E4C00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216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66BEA140" w:rsidP="24A1B834" w:rsidRDefault="66BEA140" w14:paraId="38541614" w14:textId="7A560B6D">
      <w:pPr>
        <w:pStyle w:val="ListParagraph"/>
        <w:numPr>
          <w:ilvl w:val="0"/>
          <w:numId w:val="55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A1B834" w:rsidR="66BEA1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Verify CDR file </w:t>
      </w:r>
      <w:r w:rsidRPr="24A1B834" w:rsidR="4B2B904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with Matched Column Headers</w:t>
      </w:r>
    </w:p>
    <w:p w:rsidR="6F1DB5D4" w:rsidP="24A1B834" w:rsidRDefault="6F1DB5D4" w14:paraId="7FF7A461" w14:textId="3C47A72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hanging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F1DB5D4">
        <w:rPr>
          <w:rFonts w:ascii="Calibri" w:hAnsi="Calibri" w:eastAsia="Calibri" w:cs="Calibri"/>
          <w:b w:val="0"/>
          <w:bCs w:val="0"/>
        </w:rPr>
        <w:t xml:space="preserve">As an OC/DOC, IC, or User, I want to verify if the column headers of the CDR file and telco template </w:t>
      </w:r>
      <w:r w:rsidRPr="24A1B834" w:rsidR="1E8CC841">
        <w:rPr>
          <w:rFonts w:ascii="Calibri" w:hAnsi="Calibri" w:eastAsia="Calibri" w:cs="Calibri"/>
          <w:b w:val="0"/>
          <w:bCs w:val="0"/>
        </w:rPr>
        <w:t>match</w:t>
      </w:r>
      <w:r w:rsidRPr="24A1B834" w:rsidR="6F1DB5D4">
        <w:rPr>
          <w:rFonts w:ascii="Calibri" w:hAnsi="Calibri" w:eastAsia="Calibri" w:cs="Calibri"/>
          <w:b w:val="0"/>
          <w:bCs w:val="0"/>
        </w:rPr>
        <w:t xml:space="preserve">, so that I can </w:t>
      </w:r>
      <w:r w:rsidRPr="24A1B834" w:rsidR="6F1DB5D4">
        <w:rPr>
          <w:rFonts w:ascii="Calibri" w:hAnsi="Calibri" w:eastAsia="Calibri" w:cs="Calibri"/>
          <w:b w:val="0"/>
          <w:bCs w:val="0"/>
        </w:rPr>
        <w:t>proceed</w:t>
      </w:r>
      <w:r w:rsidRPr="24A1B834" w:rsidR="6F1DB5D4">
        <w:rPr>
          <w:rFonts w:ascii="Calibri" w:hAnsi="Calibri" w:eastAsia="Calibri" w:cs="Calibri"/>
          <w:b w:val="0"/>
          <w:bCs w:val="0"/>
        </w:rPr>
        <w:t xml:space="preserve"> with the data processing. </w:t>
      </w:r>
    </w:p>
    <w:p w:rsidR="155CEDF9" w:rsidP="24A1B834" w:rsidRDefault="155CEDF9" w14:paraId="7AF58F35" w14:textId="03D5FE00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hanging="0"/>
        <w:jc w:val="left"/>
        <w:rPr>
          <w:rFonts w:ascii="Calibri" w:hAnsi="Calibri" w:eastAsia="Calibri" w:cs="Calibri"/>
          <w:b w:val="1"/>
          <w:bCs w:val="1"/>
        </w:rPr>
      </w:pPr>
      <w:r w:rsidRPr="24A1B834" w:rsidR="155CEDF9">
        <w:rPr>
          <w:rFonts w:ascii="Calibri" w:hAnsi="Calibri" w:eastAsia="Calibri" w:cs="Calibri"/>
          <w:b w:val="1"/>
          <w:bCs w:val="1"/>
        </w:rPr>
        <w:t>A/C</w:t>
      </w:r>
    </w:p>
    <w:p w:rsidR="0AB1441D" w:rsidP="24A1B834" w:rsidRDefault="0AB1441D" w14:paraId="18D65204" w14:textId="720F5A5B">
      <w:pPr>
        <w:pStyle w:val="ListParagraph"/>
        <w:numPr>
          <w:ilvl w:val="0"/>
          <w:numId w:val="56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0AB144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updates Status column to “Pending</w:t>
      </w:r>
      <w:r w:rsidRPr="24A1B834" w:rsidR="0AB144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”.</w:t>
      </w:r>
    </w:p>
    <w:p w:rsidR="0AB1441D" w:rsidP="24A1B834" w:rsidRDefault="0AB1441D" w14:paraId="19DB5A34" w14:textId="33ACBA76">
      <w:pPr>
        <w:pStyle w:val="ListParagraph"/>
        <w:numPr>
          <w:ilvl w:val="0"/>
          <w:numId w:val="56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0AB144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enables “Proceed” button in Action column.</w:t>
      </w:r>
    </w:p>
    <w:p w:rsidR="0AB1441D" w:rsidP="24A1B834" w:rsidRDefault="0AB1441D" w14:paraId="6C83E6A2" w14:textId="14F52C45">
      <w:pPr>
        <w:pStyle w:val="ListParagraph"/>
        <w:numPr>
          <w:ilvl w:val="0"/>
          <w:numId w:val="56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0AB1441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User can click “Proceed” to continue with data processing.</w:t>
      </w:r>
    </w:p>
    <w:p w:rsidR="0AB1441D" w:rsidP="24A1B834" w:rsidRDefault="0AB1441D" w14:paraId="4B6B5762" w14:textId="31427779">
      <w:pPr>
        <w:bidi w:val="0"/>
        <w:spacing w:before="240" w:beforeAutospacing="off" w:after="240" w:afterAutospacing="off" w:line="279" w:lineRule="auto"/>
        <w:ind w:left="720" w:right="0" w:hanging="0"/>
        <w:jc w:val="left"/>
        <w:rPr>
          <w:noProof w:val="0"/>
          <w:lang w:val="en-US"/>
        </w:rPr>
      </w:pPr>
      <w:r w:rsidR="0AB1441D">
        <w:drawing>
          <wp:inline wp14:editId="6D990FE2" wp14:anchorId="350638DD">
            <wp:extent cx="2379963" cy="2448354"/>
            <wp:effectExtent l="0" t="0" r="0" b="0"/>
            <wp:docPr id="20686598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14379122" name=""/>
                    <pic:cNvPicPr/>
                  </pic:nvPicPr>
                  <pic:blipFill>
                    <a:blip xmlns:r="http://schemas.openxmlformats.org/officeDocument/2006/relationships" r:embed="rId16604197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9963" cy="24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1B834" w:rsidP="24A1B834" w:rsidRDefault="24A1B834" w14:paraId="3DF5301D" w14:textId="19F07910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136404F2" w:rsidP="24A1B834" w:rsidRDefault="136404F2" w14:paraId="7A2A8DCF" w14:textId="1A30604B">
      <w:pPr>
        <w:pStyle w:val="ListParagraph"/>
        <w:numPr>
          <w:ilvl w:val="0"/>
          <w:numId w:val="55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A1B834" w:rsidR="136404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Verify CDR file with extra column header</w:t>
      </w:r>
    </w:p>
    <w:p w:rsidR="7768BE9B" w:rsidP="24A1B834" w:rsidRDefault="7768BE9B" w14:paraId="333E1F27" w14:textId="06D15B9A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7768BE9B">
        <w:rPr>
          <w:rFonts w:ascii="Calibri" w:hAnsi="Calibri" w:eastAsia="Calibri" w:cs="Calibri"/>
          <w:noProof w:val="0"/>
          <w:lang w:val="en-US"/>
        </w:rPr>
        <w:t>I want the system to verify when an extra column header</w:t>
      </w:r>
      <w:r w:rsidRPr="24A1B834" w:rsidR="4AB20647">
        <w:rPr>
          <w:rFonts w:ascii="Calibri" w:hAnsi="Calibri" w:eastAsia="Calibri" w:cs="Calibri"/>
          <w:noProof w:val="0"/>
          <w:lang w:val="en-US"/>
        </w:rPr>
        <w:t>(s)</w:t>
      </w:r>
      <w:r w:rsidRPr="24A1B834" w:rsidR="7768BE9B">
        <w:rPr>
          <w:rFonts w:ascii="Calibri" w:hAnsi="Calibri" w:eastAsia="Calibri" w:cs="Calibri"/>
          <w:noProof w:val="0"/>
          <w:lang w:val="en-US"/>
        </w:rPr>
        <w:t xml:space="preserve"> is detected in a CDR file compared against the telco template</w:t>
      </w:r>
      <w:r w:rsidRPr="24A1B834" w:rsidR="557E603D">
        <w:rPr>
          <w:rFonts w:ascii="Calibri" w:hAnsi="Calibri" w:eastAsia="Calibri" w:cs="Calibri"/>
          <w:noProof w:val="0"/>
          <w:lang w:val="en-US"/>
        </w:rPr>
        <w:t xml:space="preserve"> and allow me to update the telco template if needed</w:t>
      </w:r>
      <w:r w:rsidRPr="24A1B834" w:rsidR="7768BE9B">
        <w:rPr>
          <w:rFonts w:ascii="Calibri" w:hAnsi="Calibri" w:eastAsia="Calibri" w:cs="Calibri"/>
          <w:noProof w:val="0"/>
          <w:lang w:val="en-US"/>
        </w:rPr>
        <w:t>, so that I can ensure the uploaded data matches the requirements before processing.</w:t>
      </w:r>
    </w:p>
    <w:p w:rsidR="48554AB9" w:rsidP="24A1B834" w:rsidRDefault="48554AB9" w14:paraId="22A4BEA7" w14:textId="16D261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48554AB9">
        <w:rPr>
          <w:rFonts w:ascii="Calibri" w:hAnsi="Calibri" w:eastAsia="Calibri" w:cs="Calibri"/>
          <w:b w:val="1"/>
          <w:bCs w:val="1"/>
          <w:noProof w:val="0"/>
          <w:lang w:val="en-US"/>
        </w:rPr>
        <w:t>A/C</w:t>
      </w:r>
    </w:p>
    <w:p w:rsidR="67803D34" w:rsidP="4E4C4192" w:rsidRDefault="67803D34" w14:paraId="5B676574" w14:textId="786DDDDA">
      <w:pPr>
        <w:pStyle w:val="ListParagraph"/>
        <w:numPr>
          <w:ilvl w:val="0"/>
          <w:numId w:val="55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4Z" w:id="201954536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</w:pPr>
      <w:r w:rsidRPr="4E4C4192" w:rsidR="67803D34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3Z" w:id="1395073336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 xml:space="preserve">When extra </w:t>
      </w:r>
      <w:r w:rsidRPr="4E4C4192" w:rsidR="67803D34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3Z" w:id="617971769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column(</w:t>
      </w:r>
      <w:r w:rsidRPr="4E4C4192" w:rsidR="67803D34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4Z" w:id="814571425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 xml:space="preserve">s) is detected, </w:t>
      </w:r>
      <w:r w:rsidRPr="4E4C4192" w:rsidR="5C055BF1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4Z" w:id="408128068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System updates Status column to “Pending”</w:t>
      </w:r>
    </w:p>
    <w:p w:rsidR="5C055BF1" w:rsidP="4E4C4192" w:rsidRDefault="5C055BF1" w14:paraId="53808A44" w14:textId="5AF618E4">
      <w:pPr>
        <w:pStyle w:val="ListParagraph"/>
        <w:numPr>
          <w:ilvl w:val="0"/>
          <w:numId w:val="55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5Z" w:id="594294109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</w:pPr>
      <w:r w:rsidRPr="4E4C4192" w:rsidR="5C055BF1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4Z" w:id="1053794040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>System enables “Review” button in Action column</w:t>
      </w:r>
      <w:r w:rsidRPr="4E4C4192" w:rsidR="18E7DEFB">
        <w:rPr>
          <w:rFonts w:ascii="Calibri" w:hAnsi="Calibri" w:eastAsia="Calibri" w:cs="Calibri"/>
          <w:b w:val="0"/>
          <w:bCs w:val="0"/>
          <w:noProof w:val="0"/>
          <w:color w:val="A02B93" w:themeColor="accent5" w:themeTint="FF" w:themeShade="FF"/>
          <w:sz w:val="24"/>
          <w:szCs w:val="24"/>
          <w:lang w:val="en-US"/>
          <w:rPrChange w:author="Eric See Kian Seng" w:date="2025-09-22T01:26:24.785Z" w:id="122783384">
            <w:rPr>
              <w:rFonts w:ascii="Calibri" w:hAnsi="Calibri" w:eastAsia="Calibri" w:cs="Calibri"/>
              <w:b w:val="0"/>
              <w:bCs w:val="0"/>
              <w:noProof w:val="0"/>
              <w:sz w:val="24"/>
              <w:szCs w:val="24"/>
              <w:lang w:val="en-US"/>
            </w:rPr>
          </w:rPrChange>
        </w:rPr>
        <w:t xml:space="preserve"> for the TOI request.</w:t>
      </w:r>
    </w:p>
    <w:p w:rsidR="18E7DEFB" w:rsidP="24A1B834" w:rsidRDefault="18E7DEFB" w14:paraId="7DBADA47" w14:textId="40D0C1AA">
      <w:pPr>
        <w:pStyle w:val="ListParagraph"/>
        <w:numPr>
          <w:ilvl w:val="0"/>
          <w:numId w:val="55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8E7DE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When u</w:t>
      </w:r>
      <w:r w:rsidRPr="24A1B834" w:rsidR="5C055B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ser clicks “Review” button</w:t>
      </w:r>
      <w:r w:rsidRPr="24A1B834" w:rsidR="12EDB0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:</w:t>
      </w:r>
    </w:p>
    <w:p w:rsidR="12EDB087" w:rsidP="24A1B834" w:rsidRDefault="12EDB087" w14:paraId="6FE20D4B" w14:textId="326B2DB8">
      <w:pPr>
        <w:pStyle w:val="ListParagraph"/>
        <w:numPr>
          <w:ilvl w:val="1"/>
          <w:numId w:val="55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12EDB08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</w:t>
      </w:r>
      <w:r w:rsidRPr="24A1B834" w:rsidR="35624AE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system displays a pop-up </w:t>
      </w:r>
      <w:r w:rsidRPr="24A1B834" w:rsidR="5C055BF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to show discrepancies in column headers</w:t>
      </w:r>
    </w:p>
    <w:p w:rsidR="6178CC42" w:rsidP="24A1B834" w:rsidRDefault="6178CC42" w14:paraId="63ED55D4" w14:textId="3A1C6013">
      <w:pPr>
        <w:pStyle w:val="ListParagraph"/>
        <w:numPr>
          <w:ilvl w:val="1"/>
          <w:numId w:val="55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6178CC4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extra column(s) detected from the CDR file are highlighted.</w:t>
      </w:r>
    </w:p>
    <w:p w:rsidR="13382105" w:rsidP="24A1B834" w:rsidRDefault="13382105" w14:paraId="14515A56" w14:textId="442281D5">
      <w:pPr>
        <w:pStyle w:val="ListParagraph"/>
        <w:numPr>
          <w:ilvl w:val="0"/>
          <w:numId w:val="55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ins w:author="Eric See Kian Seng" w:date="2025-09-22T01:28:08.176Z" w16du:dateUtc="2025-09-22T01:28:08.176Z" w:id="1878282331"/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4E4C4192" w:rsidR="1338210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User can click on “Add New” button</w:t>
      </w:r>
      <w:r w:rsidRPr="4E4C4192" w:rsidR="1338210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to be redirected to the Template Editor page </w:t>
      </w:r>
      <w:r w:rsidRPr="4E4C4192" w:rsidR="3FA884F3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where they can</w:t>
      </w:r>
      <w:r w:rsidRPr="4E4C4192" w:rsidR="1338210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add another field into the te</w:t>
      </w:r>
      <w:r w:rsidRPr="4E4C4192" w:rsidR="1338210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lco </w:t>
      </w:r>
      <w:r w:rsidRPr="4E4C4192" w:rsidR="0BFAFE6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template</w:t>
      </w:r>
      <w:r w:rsidRPr="4E4C4192" w:rsidR="1338210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  <w:ins w:author="Eric See Kian Seng" w:date="2025-09-22T01:26:52.456Z" w:id="574781345">
        <w:r w:rsidRPr="4E4C4192" w:rsidR="703D03BF">
          <w:rPr>
            <w:rFonts w:ascii="Calibri" w:hAnsi="Calibri" w:eastAsia="Calibri" w:cs="Calibri"/>
            <w:b w:val="0"/>
            <w:bCs w:val="0"/>
            <w:noProof w:val="0"/>
            <w:sz w:val="24"/>
            <w:szCs w:val="24"/>
            <w:lang w:val="en-US"/>
          </w:rPr>
          <w:t xml:space="preserve"> [User can add to Template? I would think is Designer?]</w:t>
        </w:r>
      </w:ins>
    </w:p>
    <w:p w:rsidR="4E4C4192" w:rsidP="4E4C4192" w:rsidRDefault="4E4C4192" w14:paraId="1480422A" w14:textId="24745F52">
      <w:pPr>
        <w:pStyle w:val="ListParagraph"/>
        <w:numPr>
          <w:ilvl w:val="0"/>
          <w:numId w:val="55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5C055BF1" w:rsidP="24A1B834" w:rsidRDefault="5C055BF1" w14:paraId="20A41C81" w14:textId="7B8CC8A5">
      <w:pPr>
        <w:bidi w:val="0"/>
        <w:spacing w:before="240" w:beforeAutospacing="off" w:after="240" w:afterAutospacing="off" w:line="279" w:lineRule="auto"/>
        <w:ind w:left="1080" w:right="0"/>
        <w:jc w:val="left"/>
        <w:rPr>
          <w:noProof w:val="0"/>
          <w:lang w:val="en-US"/>
        </w:rPr>
      </w:pPr>
      <w:r w:rsidR="5C055BF1">
        <w:drawing>
          <wp:inline wp14:editId="104C63C6" wp14:anchorId="798B48EE">
            <wp:extent cx="2303090" cy="2633761"/>
            <wp:effectExtent l="0" t="0" r="0" b="0"/>
            <wp:docPr id="7194389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762509" name=""/>
                    <pic:cNvPicPr/>
                  </pic:nvPicPr>
                  <pic:blipFill>
                    <a:blip xmlns:r="http://schemas.openxmlformats.org/officeDocument/2006/relationships" r:embed="rId85660120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3090" cy="26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F45E1" w:rsidP="24A1B834" w:rsidRDefault="5BDF45E1" w14:paraId="3C4E062A" w14:textId="0A49EE13">
      <w:pPr>
        <w:pStyle w:val="ListParagraph"/>
        <w:numPr>
          <w:ilvl w:val="0"/>
          <w:numId w:val="55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A1B834" w:rsidR="5BDF45E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Verify CDR file with extra column header</w:t>
      </w:r>
    </w:p>
    <w:p w:rsidR="5BDF45E1" w:rsidP="24A1B834" w:rsidRDefault="5BDF45E1" w14:paraId="214AF372" w14:textId="0C695959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5BDF45E1">
        <w:rPr>
          <w:rFonts w:ascii="Calibri" w:hAnsi="Calibri" w:eastAsia="Calibri" w:cs="Calibri"/>
          <w:noProof w:val="0"/>
          <w:lang w:val="en-US"/>
        </w:rPr>
        <w:t>I want the system to verify when missing column header(s) is detected in a CDR file compared against the telco template, so that I can ensure the uploaded data matches the requirements before processing.</w:t>
      </w:r>
    </w:p>
    <w:p w:rsidR="5BDF45E1" w:rsidP="24A1B834" w:rsidRDefault="5BDF45E1" w14:paraId="66617C17" w14:textId="16D261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5BDF45E1">
        <w:rPr>
          <w:rFonts w:ascii="Calibri" w:hAnsi="Calibri" w:eastAsia="Calibri" w:cs="Calibri"/>
          <w:b w:val="1"/>
          <w:bCs w:val="1"/>
          <w:noProof w:val="0"/>
          <w:lang w:val="en-US"/>
        </w:rPr>
        <w:t>A/C</w:t>
      </w:r>
    </w:p>
    <w:p w:rsidR="5BDF45E1" w:rsidP="24A1B834" w:rsidRDefault="5BDF45E1" w14:paraId="0F884EF6" w14:textId="7587AB08">
      <w:pPr>
        <w:pStyle w:val="ListParagraph"/>
        <w:numPr>
          <w:ilvl w:val="0"/>
          <w:numId w:val="56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When missing column(s) is detected, System updates Status column to “Pending”</w:t>
      </w:r>
    </w:p>
    <w:p w:rsidR="5BDF45E1" w:rsidP="24A1B834" w:rsidRDefault="5BDF45E1" w14:paraId="2DE21000" w14:textId="5AF132B0">
      <w:pPr>
        <w:pStyle w:val="ListParagraph"/>
        <w:numPr>
          <w:ilvl w:val="0"/>
          <w:numId w:val="56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enables “Review” button in Action column for the TOI request.</w:t>
      </w:r>
    </w:p>
    <w:p w:rsidR="5BDF45E1" w:rsidP="24A1B834" w:rsidRDefault="5BDF45E1" w14:paraId="51341A80" w14:textId="546B6923">
      <w:pPr>
        <w:pStyle w:val="ListParagraph"/>
        <w:numPr>
          <w:ilvl w:val="0"/>
          <w:numId w:val="56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When user clicks “Review” button:</w:t>
      </w:r>
    </w:p>
    <w:p w:rsidR="5BDF45E1" w:rsidP="24A1B834" w:rsidRDefault="5BDF45E1" w14:paraId="766A70BC" w14:textId="4AEBF56D">
      <w:pPr>
        <w:pStyle w:val="ListParagraph"/>
        <w:numPr>
          <w:ilvl w:val="0"/>
          <w:numId w:val="56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system displays a pop-up to show discrepancies in column headers</w:t>
      </w:r>
    </w:p>
    <w:p w:rsidR="5BDF45E1" w:rsidP="24A1B834" w:rsidRDefault="5BDF45E1" w14:paraId="2A709DC9" w14:textId="0AEDB9F2">
      <w:pPr>
        <w:pStyle w:val="ListParagraph"/>
        <w:numPr>
          <w:ilvl w:val="0"/>
          <w:numId w:val="56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missing column(s) detected from the CDR file are highlighted.</w:t>
      </w:r>
    </w:p>
    <w:p w:rsidR="5BDF45E1" w:rsidP="24A1B834" w:rsidRDefault="5BDF45E1" w14:paraId="66803096" w14:textId="0695EC9D">
      <w:pPr>
        <w:pStyle w:val="ListParagraph"/>
        <w:numPr>
          <w:ilvl w:val="0"/>
          <w:numId w:val="56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User can select the checkbox within the “Ignore?” columns to </w:t>
      </w: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proceed</w:t>
      </w:r>
      <w:r w:rsidRPr="24A1B834" w:rsidR="5BDF45E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with data processing with missing column.</w:t>
      </w:r>
    </w:p>
    <w:p w:rsidR="49416C7A" w:rsidP="24A1B834" w:rsidRDefault="49416C7A" w14:paraId="57BC8901" w14:textId="177EF448">
      <w:pPr>
        <w:bidi w:val="0"/>
        <w:spacing w:before="240" w:beforeAutospacing="off" w:after="240" w:afterAutospacing="off" w:line="279" w:lineRule="auto"/>
        <w:ind w:left="1440" w:right="0"/>
        <w:jc w:val="left"/>
        <w:rPr>
          <w:noProof w:val="0"/>
          <w:lang w:val="en-US"/>
        </w:rPr>
      </w:pPr>
      <w:r w:rsidR="49416C7A">
        <w:drawing>
          <wp:inline wp14:editId="74C80A0E" wp14:anchorId="25272571">
            <wp:extent cx="2733710" cy="2733710"/>
            <wp:effectExtent l="0" t="0" r="0" b="0"/>
            <wp:docPr id="19646135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4613543" name=""/>
                    <pic:cNvPicPr/>
                  </pic:nvPicPr>
                  <pic:blipFill>
                    <a:blip xmlns:r="http://schemas.openxmlformats.org/officeDocument/2006/relationships" r:embed="rId2932701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3710" cy="27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4AEF56" w:rsidP="24A1B834" w:rsidRDefault="334AEF56" w14:paraId="7F80A96F" w14:textId="74079D7F">
      <w:pPr>
        <w:pStyle w:val="ListParagraph"/>
        <w:numPr>
          <w:ilvl w:val="0"/>
          <w:numId w:val="553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334AEF5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Verify undetected column headers </w:t>
      </w:r>
    </w:p>
    <w:p w:rsidR="334AEF56" w:rsidP="24A1B834" w:rsidRDefault="334AEF56" w14:paraId="6F05D542" w14:textId="02386154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334AEF56">
        <w:rPr>
          <w:rFonts w:ascii="Calibri" w:hAnsi="Calibri" w:eastAsia="Calibri" w:cs="Calibri"/>
          <w:noProof w:val="0"/>
          <w:lang w:val="en-US"/>
        </w:rPr>
        <w:t xml:space="preserve">I want the system to verify when there </w:t>
      </w:r>
      <w:r w:rsidRPr="24A1B834" w:rsidR="7BAE1655">
        <w:rPr>
          <w:rFonts w:ascii="Calibri" w:hAnsi="Calibri" w:eastAsia="Calibri" w:cs="Calibri"/>
          <w:noProof w:val="0"/>
          <w:lang w:val="en-US"/>
        </w:rPr>
        <w:t>are</w:t>
      </w:r>
      <w:r w:rsidRPr="24A1B834" w:rsidR="334AEF56">
        <w:rPr>
          <w:rFonts w:ascii="Calibri" w:hAnsi="Calibri" w:eastAsia="Calibri" w:cs="Calibri"/>
          <w:noProof w:val="0"/>
          <w:lang w:val="en-US"/>
        </w:rPr>
        <w:t xml:space="preserve"> undetected column header(s) in a CDR file compared against the telco template, so that I can ensure the uploaded data matches the requirements before processing.</w:t>
      </w:r>
    </w:p>
    <w:p w:rsidR="334AEF56" w:rsidP="24A1B834" w:rsidRDefault="334AEF56" w14:paraId="79455098" w14:textId="16D261CD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334AEF56">
        <w:rPr>
          <w:rFonts w:ascii="Calibri" w:hAnsi="Calibri" w:eastAsia="Calibri" w:cs="Calibri"/>
          <w:b w:val="1"/>
          <w:bCs w:val="1"/>
          <w:noProof w:val="0"/>
          <w:lang w:val="en-US"/>
        </w:rPr>
        <w:t>A/C</w:t>
      </w:r>
    </w:p>
    <w:p w:rsidR="334AEF56" w:rsidP="24A1B834" w:rsidRDefault="334AEF56" w14:paraId="2A700E44" w14:textId="7587AB08">
      <w:pPr>
        <w:pStyle w:val="ListParagraph"/>
        <w:numPr>
          <w:ilvl w:val="0"/>
          <w:numId w:val="56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When missing column(s) is detected, System updates Status column to “Pending”</w:t>
      </w:r>
    </w:p>
    <w:p w:rsidR="334AEF56" w:rsidP="24A1B834" w:rsidRDefault="334AEF56" w14:paraId="146EBDB6" w14:textId="5AF132B0">
      <w:pPr>
        <w:pStyle w:val="ListParagraph"/>
        <w:numPr>
          <w:ilvl w:val="0"/>
          <w:numId w:val="56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System enables “Review” button in Action column for the TOI request.</w:t>
      </w:r>
    </w:p>
    <w:p w:rsidR="334AEF56" w:rsidP="24A1B834" w:rsidRDefault="334AEF56" w14:paraId="44D2C29C" w14:textId="546B6923">
      <w:pPr>
        <w:pStyle w:val="ListParagraph"/>
        <w:numPr>
          <w:ilvl w:val="0"/>
          <w:numId w:val="56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When user clicks “Review” button:</w:t>
      </w:r>
    </w:p>
    <w:p w:rsidR="334AEF56" w:rsidP="24A1B834" w:rsidRDefault="334AEF56" w14:paraId="5AB6C3D4" w14:textId="4AEBF56D">
      <w:pPr>
        <w:pStyle w:val="ListParagraph"/>
        <w:numPr>
          <w:ilvl w:val="0"/>
          <w:numId w:val="56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system displays a pop-up to show discrepancies in column headers</w:t>
      </w:r>
    </w:p>
    <w:p w:rsidR="334AEF56" w:rsidP="24A1B834" w:rsidRDefault="334AEF56" w14:paraId="594580BE" w14:textId="6AA5C1EF">
      <w:pPr>
        <w:pStyle w:val="ListParagraph"/>
        <w:numPr>
          <w:ilvl w:val="0"/>
          <w:numId w:val="566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4A1B834" w:rsidR="341EBF9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undetected</w:t>
      </w: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column(s) from the CDR file are highlighted.</w:t>
      </w:r>
    </w:p>
    <w:p w:rsidR="334AEF56" w:rsidP="24A1B834" w:rsidRDefault="334AEF56" w14:paraId="2C72CF6B" w14:textId="171B5399">
      <w:pPr>
        <w:pStyle w:val="ListParagraph"/>
        <w:numPr>
          <w:ilvl w:val="0"/>
          <w:numId w:val="56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User </w:t>
      </w:r>
      <w:r w:rsidRPr="24A1B834" w:rsidR="47F320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can either: </w:t>
      </w:r>
    </w:p>
    <w:p w:rsidR="47F3208E" w:rsidP="24A1B834" w:rsidRDefault="47F3208E" w14:paraId="7C4FD33C" w14:textId="51D411C6">
      <w:pPr>
        <w:pStyle w:val="ListParagraph"/>
        <w:numPr>
          <w:ilvl w:val="0"/>
          <w:numId w:val="56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4A1B834" w:rsidR="47F3208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select the misspelled header names from the dropdown list or;</w:t>
      </w:r>
    </w:p>
    <w:p w:rsidR="334AEF56" w:rsidP="24A1B834" w:rsidRDefault="334AEF56" w14:paraId="0C2798F0" w14:textId="106DDA0E">
      <w:pPr>
        <w:pStyle w:val="ListParagraph"/>
        <w:numPr>
          <w:ilvl w:val="0"/>
          <w:numId w:val="56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</w:pP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 the checkbox within the “Ignore?” columns to </w:t>
      </w: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proceed</w:t>
      </w: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with data processing with mis</w:t>
      </w:r>
      <w:r w:rsidRPr="24A1B834" w:rsidR="21B79D6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spelled</w:t>
      </w: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column</w:t>
      </w:r>
      <w:r w:rsidRPr="24A1B834" w:rsidR="392FC67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headers</w:t>
      </w:r>
      <w:r w:rsidRPr="24A1B834" w:rsidR="334AEF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.</w:t>
      </w:r>
    </w:p>
    <w:p w:rsidR="23DF3C22" w:rsidP="24A1B834" w:rsidRDefault="23DF3C22" w14:paraId="772DE609" w14:textId="1B455453">
      <w:pPr>
        <w:pStyle w:val="Normal"/>
        <w:suppressLineNumbers w:val="0"/>
        <w:bidi w:val="0"/>
        <w:spacing w:before="240" w:beforeAutospacing="off" w:after="24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</w:pPr>
      <w:r w:rsidRPr="24A1B834" w:rsidR="23DF3C2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 xml:space="preserve">Note that </w:t>
      </w:r>
      <w:r w:rsidRPr="24A1B834" w:rsidR="4070DC22">
        <w:rPr>
          <w:rFonts w:ascii="Calibri" w:hAnsi="Calibri" w:eastAsia="Calibri" w:cs="Calibri"/>
          <w:b w:val="0"/>
          <w:bCs w:val="0"/>
          <w:i w:val="1"/>
          <w:iCs w:val="1"/>
          <w:sz w:val="24"/>
          <w:szCs w:val="24"/>
        </w:rPr>
        <w:t>once a template header has been selected, it is removed from the dropdown list (cannot be reused).</w:t>
      </w:r>
    </w:p>
    <w:p w:rsidR="23DF3C22" w:rsidP="24A1B834" w:rsidRDefault="23DF3C22" w14:paraId="6A06D71E" w14:textId="399DCCBC">
      <w:pPr>
        <w:bidi w:val="0"/>
        <w:spacing w:before="240" w:beforeAutospacing="off" w:after="240" w:afterAutospacing="off" w:line="279" w:lineRule="auto"/>
        <w:ind w:left="1440" w:right="0"/>
        <w:jc w:val="left"/>
        <w:rPr>
          <w:noProof w:val="0"/>
          <w:lang w:val="en-US"/>
        </w:rPr>
      </w:pPr>
      <w:r w:rsidR="23DF3C22">
        <w:drawing>
          <wp:inline wp14:editId="62C19EAC" wp14:anchorId="68373FD1">
            <wp:extent cx="2832784" cy="2929857"/>
            <wp:effectExtent l="0" t="0" r="0" b="0"/>
            <wp:docPr id="6550207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55020706" name=""/>
                    <pic:cNvPicPr/>
                  </pic:nvPicPr>
                  <pic:blipFill>
                    <a:blip xmlns:r="http://schemas.openxmlformats.org/officeDocument/2006/relationships" r:embed="rId180029824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32784" cy="292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EE559" w:rsidP="24A1B834" w:rsidRDefault="706EE559" w14:paraId="652C5AED" w14:textId="6DBBD9DD">
      <w:pPr>
        <w:pStyle w:val="ListParagraph"/>
        <w:numPr>
          <w:ilvl w:val="0"/>
          <w:numId w:val="226"/>
        </w:numPr>
        <w:suppressLineNumbers w:val="0"/>
        <w:spacing w:before="240" w:beforeAutospacing="off" w:after="24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A1B834" w:rsidR="706EE5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Proceed All</w:t>
      </w:r>
    </w:p>
    <w:p w:rsidR="0A13C23E" w:rsidP="24A1B834" w:rsidRDefault="0A13C23E" w14:paraId="100241D4" w14:textId="02152063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0A13C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an OC/DOC, IC, or User, I want to </w:t>
      </w:r>
      <w:r w:rsidRPr="24A1B834" w:rsidR="0A13C23E">
        <w:rPr>
          <w:rFonts w:ascii="Calibri" w:hAnsi="Calibri" w:eastAsia="Calibri" w:cs="Calibri"/>
          <w:noProof w:val="0"/>
          <w:sz w:val="24"/>
          <w:szCs w:val="24"/>
          <w:lang w:val="en-US"/>
        </w:rPr>
        <w:t>proceed</w:t>
      </w:r>
      <w:r w:rsidRPr="24A1B834" w:rsidR="0A13C2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data processing for all CDR files with no errors, so that I can update all matched TOI requests at once.</w:t>
      </w:r>
    </w:p>
    <w:p w:rsidR="706EE559" w:rsidP="24A1B834" w:rsidRDefault="706EE559" w14:paraId="13226197" w14:textId="2B9D100C">
      <w:pPr>
        <w:pStyle w:val="ListParagraph"/>
        <w:ind w:left="72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A1B834" w:rsidR="706EE5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A/C</w:t>
      </w:r>
    </w:p>
    <w:p w:rsidR="4B4C535A" w:rsidP="24A1B834" w:rsidRDefault="4B4C535A" w14:paraId="2DEB3C56" w14:textId="6AF555C4">
      <w:pPr>
        <w:pStyle w:val="ListParagraph"/>
        <w:numPr>
          <w:ilvl w:val="0"/>
          <w:numId w:val="57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commentRangeStart w:id="1913575733"/>
      <w:r w:rsidRPr="24A1B834" w:rsidR="4B4C535A">
        <w:rPr>
          <w:rFonts w:ascii="Calibri" w:hAnsi="Calibri" w:eastAsia="Calibri" w:cs="Calibri"/>
          <w:noProof w:val="0"/>
          <w:sz w:val="24"/>
          <w:szCs w:val="24"/>
          <w:lang w:val="en-US"/>
        </w:rPr>
        <w:t>When user clicks the “Proceed All” button, the system processes all CDR files with no error.</w:t>
      </w:r>
      <w:commentRangeEnd w:id="1913575733"/>
      <w:r>
        <w:rPr>
          <w:rStyle w:val="CommentReference"/>
        </w:rPr>
        <w:commentReference w:id="1913575733"/>
      </w:r>
    </w:p>
    <w:p w:rsidR="24A1B834" w:rsidP="4E4C4192" w:rsidRDefault="24A1B834" w14:paraId="6EE150C5" w14:textId="34E5905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28:38.477Z" w:id="753675031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</w:pPr>
      <w:ins w:author="Eric See Kian Seng" w:date="2025-09-22T01:28:32.963Z" w:id="1398081706">
        <w:r w:rsidRPr="4E4C4192" w:rsidR="01D12678">
          <w:rPr>
            <w:rFonts w:ascii="Calibri" w:hAnsi="Calibri" w:eastAsia="Calibri" w:cs="Calibri"/>
            <w:noProof w:val="0"/>
            <w:color w:val="E97132" w:themeColor="accent2" w:themeTint="FF" w:themeShade="FF"/>
            <w:sz w:val="24"/>
            <w:szCs w:val="24"/>
            <w:lang w:val="en-US"/>
            <w:rPrChange w:author="Eric See Kian Seng" w:date="2025-09-22T01:28:38.476Z" w:id="76640720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rPrChange>
          </w:rPr>
          <w:t>[Can we have the RL and Return Data to test</w:t>
        </w:r>
        <w:r w:rsidRPr="4E4C4192" w:rsidR="01D12678">
          <w:rPr>
            <w:rFonts w:ascii="Calibri" w:hAnsi="Calibri" w:eastAsia="Calibri" w:cs="Calibri"/>
            <w:noProof w:val="0"/>
            <w:color w:val="E97132" w:themeColor="accent2" w:themeTint="FF" w:themeShade="FF"/>
            <w:sz w:val="24"/>
            <w:szCs w:val="24"/>
            <w:lang w:val="en-US"/>
            <w:rPrChange w:author="Eric See Kian Seng" w:date="2025-09-22T01:28:38.476Z" w:id="156675520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rPrChange>
          </w:rPr>
          <w:t>?]</w:t>
        </w:r>
      </w:ins>
    </w:p>
    <w:p w:rsidR="5B6CA9F4" w:rsidP="24A1B834" w:rsidRDefault="5B6CA9F4" w14:paraId="2536648B" w14:textId="719C241F">
      <w:pPr>
        <w:pStyle w:val="ListParagraph"/>
        <w:numPr>
          <w:ilvl w:val="0"/>
          <w:numId w:val="14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A1B834" w:rsidR="5B6CA9F4">
        <w:rPr>
          <w:rFonts w:ascii="Calibri" w:hAnsi="Calibri" w:eastAsia="Calibri" w:cs="Calibri"/>
          <w:b w:val="1"/>
          <w:bCs w:val="1"/>
          <w:noProof w:val="0"/>
          <w:sz w:val="24"/>
          <w:szCs w:val="24"/>
          <w:highlight w:val="yellow"/>
          <w:lang w:val="en-US"/>
        </w:rPr>
        <w:t>Data Processing</w:t>
      </w:r>
    </w:p>
    <w:p w:rsidR="74E22873" w:rsidP="24A1B834" w:rsidRDefault="74E22873" w14:paraId="2B54BB06" w14:textId="732DC7B1">
      <w:pPr>
        <w:pStyle w:val="ListParagraph"/>
        <w:numPr>
          <w:ilvl w:val="0"/>
          <w:numId w:val="581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5B6CA9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Update Requests</w:t>
      </w:r>
      <w:r w:rsidRPr="24A1B834" w:rsidR="33FE37A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4E22873" w:rsidP="18194BC2" w:rsidRDefault="74E22873" w14:paraId="2370A66B" w14:textId="765F235A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hanging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74E228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an OC/DOC, IC, or User, I want the system to </w:t>
      </w:r>
      <w:r w:rsidRPr="24A1B834" w:rsidR="7ADC3878">
        <w:rPr>
          <w:rFonts w:ascii="Calibri" w:hAnsi="Calibri" w:eastAsia="Calibri" w:cs="Calibri"/>
          <w:noProof w:val="0"/>
          <w:sz w:val="24"/>
          <w:szCs w:val="24"/>
          <w:lang w:val="en-US"/>
        </w:rPr>
        <w:t>update existing requests in the</w:t>
      </w:r>
      <w:r w:rsidRPr="24A1B834" w:rsidR="6A5103E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DBMS</w:t>
      </w:r>
      <w:r w:rsidRPr="24A1B834" w:rsidR="50C3C3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so that I am updated on the </w:t>
      </w:r>
      <w:r w:rsidRPr="24A1B834" w:rsidR="78727D8F">
        <w:rPr>
          <w:rFonts w:ascii="Calibri" w:hAnsi="Calibri" w:eastAsia="Calibri" w:cs="Calibri"/>
          <w:noProof w:val="0"/>
          <w:sz w:val="24"/>
          <w:szCs w:val="24"/>
          <w:lang w:val="en-US"/>
        </w:rPr>
        <w:t>project/</w:t>
      </w:r>
      <w:r w:rsidRPr="24A1B834" w:rsidR="50C3C3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request status. </w:t>
      </w:r>
    </w:p>
    <w:p w:rsidR="37C0A732" w:rsidP="17081974" w:rsidRDefault="37C0A732" w14:paraId="27D67C2E" w14:textId="77BD2292">
      <w:pPr>
        <w:pStyle w:val="ListParagraph"/>
        <w:suppressLineNumbers w:val="0"/>
        <w:bidi w:val="0"/>
        <w:spacing w:before="240" w:beforeAutospacing="off" w:after="240" w:afterAutospacing="off" w:line="279" w:lineRule="auto"/>
        <w:ind w:left="720" w:right="0" w:hanging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09B62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A/</w:t>
      </w:r>
      <w:r w:rsidRPr="24A1B834" w:rsidR="091773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</w:t>
      </w:r>
    </w:p>
    <w:p w:rsidR="18CE9615" w:rsidP="24A1B834" w:rsidRDefault="18CE9615" w14:paraId="5AEB5659" w14:textId="7A3A1F69">
      <w:pPr>
        <w:pStyle w:val="ListParagraph"/>
        <w:numPr>
          <w:ilvl w:val="0"/>
          <w:numId w:val="582"/>
        </w:numPr>
        <w:suppressLineNumbers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721588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System to check for “MOBILE” or “IMEI </w:t>
      </w:r>
      <w:r w:rsidRPr="24A1B834" w:rsidR="7215886A">
        <w:rPr>
          <w:rFonts w:ascii="Calibri" w:hAnsi="Calibri" w:eastAsia="Calibri" w:cs="Calibri"/>
          <w:noProof w:val="0"/>
          <w:sz w:val="24"/>
          <w:szCs w:val="24"/>
          <w:lang w:val="en-US"/>
        </w:rPr>
        <w:t>or ALL</w:t>
      </w:r>
      <w:r w:rsidRPr="24A1B834" w:rsidR="7215886A">
        <w:rPr>
          <w:rFonts w:ascii="Calibri" w:hAnsi="Calibri" w:eastAsia="Calibri" w:cs="Calibri"/>
          <w:noProof w:val="0"/>
          <w:sz w:val="24"/>
          <w:szCs w:val="24"/>
          <w:lang w:val="en-US"/>
        </w:rPr>
        <w:t>” type</w:t>
      </w:r>
    </w:p>
    <w:p w:rsidR="18CE9615" w:rsidP="24A1B834" w:rsidRDefault="18CE9615" w14:paraId="09055670" w14:textId="5B92BEE0">
      <w:pPr>
        <w:pStyle w:val="ListParagraph"/>
        <w:numPr>
          <w:ilvl w:val="0"/>
          <w:numId w:val="58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693EF89C">
        <w:rPr>
          <w:rFonts w:ascii="Calibri" w:hAnsi="Calibri" w:eastAsia="Calibri" w:cs="Calibri"/>
          <w:noProof w:val="0"/>
          <w:sz w:val="24"/>
          <w:szCs w:val="24"/>
          <w:lang w:val="en-US"/>
        </w:rPr>
        <w:t>If request with</w:t>
      </w:r>
      <w:r w:rsidRPr="24A1B834" w:rsidR="37C0A73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“MOBILE” </w:t>
      </w:r>
      <w:r w:rsidRPr="24A1B834" w:rsidR="3C62CB25">
        <w:rPr>
          <w:rFonts w:ascii="Calibri" w:hAnsi="Calibri" w:eastAsia="Calibri" w:cs="Calibri"/>
          <w:noProof w:val="0"/>
          <w:sz w:val="24"/>
          <w:szCs w:val="24"/>
          <w:lang w:val="en-US"/>
        </w:rPr>
        <w:t>type, system shall auto populate</w:t>
      </w:r>
      <w:r w:rsidRPr="24A1B834" w:rsidR="292E80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fields in Database</w:t>
      </w:r>
      <w:r w:rsidRPr="24A1B834" w:rsidR="3C62CB2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18CE9615" w:rsidP="24A1B834" w:rsidRDefault="18CE9615" w14:paraId="2F42973F" w14:textId="4DB01797">
      <w:pPr>
        <w:pStyle w:val="ListParagraph"/>
        <w:numPr>
          <w:ilvl w:val="1"/>
          <w:numId w:val="58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37C0A732">
        <w:rPr>
          <w:rFonts w:ascii="Calibri" w:hAnsi="Calibri" w:eastAsia="Calibri" w:cs="Calibri"/>
        </w:rPr>
        <w:t xml:space="preserve">“Period Collected till” </w:t>
      </w:r>
      <w:r w:rsidRPr="24A1B834" w:rsidR="767F1BD2">
        <w:rPr>
          <w:rFonts w:ascii="Calibri" w:hAnsi="Calibri" w:eastAsia="Calibri" w:cs="Calibri"/>
        </w:rPr>
        <w:t>date from CDR</w:t>
      </w:r>
    </w:p>
    <w:p w:rsidR="18CE9615" w:rsidP="24A1B834" w:rsidRDefault="18CE9615" w14:paraId="7ADF0145" w14:textId="75007E0E">
      <w:pPr>
        <w:pStyle w:val="ListParagraph"/>
        <w:numPr>
          <w:ilvl w:val="1"/>
          <w:numId w:val="58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37C0A732">
        <w:rPr>
          <w:rFonts w:ascii="Calibri" w:hAnsi="Calibri" w:eastAsia="Calibri" w:cs="Calibri"/>
        </w:rPr>
        <w:t>“Request Period End”:</w:t>
      </w:r>
    </w:p>
    <w:p w:rsidR="18CE9615" w:rsidP="24A1B834" w:rsidRDefault="18CE9615" w14:paraId="484963C1" w14:textId="04A2D516">
      <w:pPr>
        <w:pStyle w:val="ListParagraph"/>
        <w:numPr>
          <w:ilvl w:val="2"/>
          <w:numId w:val="58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6ABDBE55">
        <w:rPr>
          <w:rFonts w:ascii="Calibri" w:hAnsi="Calibri" w:eastAsia="Calibri" w:cs="Calibri"/>
        </w:rPr>
        <w:t>If “Period Collected till” and “Request Period End” tally: “CDR-Action” = FALSE</w:t>
      </w:r>
    </w:p>
    <w:p w:rsidR="18CE9615" w:rsidP="24A1B834" w:rsidRDefault="18CE9615" w14:paraId="3C66D50F" w14:textId="19207BEF">
      <w:pPr>
        <w:pStyle w:val="ListParagraph"/>
        <w:numPr>
          <w:ilvl w:val="2"/>
          <w:numId w:val="58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6ABDBE55">
        <w:rPr>
          <w:rFonts w:ascii="Calibri" w:hAnsi="Calibri" w:eastAsia="Calibri" w:cs="Calibri"/>
        </w:rPr>
        <w:t>If “Period Collected till” and “Request Period End” do not tally: “CDR-Action” = TRUE</w:t>
      </w:r>
    </w:p>
    <w:p w:rsidR="18CE9615" w:rsidP="24A1B834" w:rsidRDefault="18CE9615" w14:paraId="7FF37A5C" w14:textId="66D127A1">
      <w:pPr>
        <w:pStyle w:val="ListParagraph"/>
        <w:numPr>
          <w:ilvl w:val="1"/>
          <w:numId w:val="58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159A22E2">
        <w:rPr>
          <w:rFonts w:ascii="Calibri" w:hAnsi="Calibri" w:eastAsia="Calibri" w:cs="Calibri"/>
        </w:rPr>
        <w:t>“1</w:t>
      </w:r>
      <w:r w:rsidRPr="24A1B834" w:rsidR="159A22E2">
        <w:rPr>
          <w:rFonts w:ascii="Calibri" w:hAnsi="Calibri" w:eastAsia="Calibri" w:cs="Calibri"/>
          <w:vertAlign w:val="superscript"/>
        </w:rPr>
        <w:t>st</w:t>
      </w:r>
      <w:r w:rsidRPr="24A1B834" w:rsidR="159A22E2">
        <w:rPr>
          <w:rFonts w:ascii="Calibri" w:hAnsi="Calibri" w:eastAsia="Calibri" w:cs="Calibri"/>
        </w:rPr>
        <w:t xml:space="preserve"> Delivery Date”:</w:t>
      </w:r>
    </w:p>
    <w:p w:rsidR="18CE9615" w:rsidP="24A1B834" w:rsidRDefault="18CE9615" w14:paraId="01998B34" w14:textId="694E33B1">
      <w:pPr>
        <w:pStyle w:val="ListParagraph"/>
        <w:numPr>
          <w:ilvl w:val="2"/>
          <w:numId w:val="582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15FFCE7">
        <w:rPr>
          <w:rFonts w:ascii="Calibri" w:hAnsi="Calibri" w:eastAsia="Calibri" w:cs="Calibri"/>
        </w:rPr>
        <w:t>If “1</w:t>
      </w:r>
      <w:r w:rsidRPr="24A1B834" w:rsidR="115FFCE7">
        <w:rPr>
          <w:rFonts w:ascii="Calibri" w:hAnsi="Calibri" w:eastAsia="Calibri" w:cs="Calibri"/>
          <w:vertAlign w:val="superscript"/>
        </w:rPr>
        <w:t>st</w:t>
      </w:r>
      <w:r w:rsidRPr="24A1B834" w:rsidR="115FFCE7">
        <w:rPr>
          <w:rFonts w:ascii="Calibri" w:hAnsi="Calibri" w:eastAsia="Calibri" w:cs="Calibri"/>
        </w:rPr>
        <w:t xml:space="preserve"> Delivery Date” field in DB is empty, populate date as reflected in CDR</w:t>
      </w:r>
    </w:p>
    <w:p w:rsidR="18CE9615" w:rsidP="24A1B834" w:rsidRDefault="18CE9615" w14:paraId="3F4E6AA2" w14:textId="261AE01F">
      <w:pPr>
        <w:pStyle w:val="ListParagraph"/>
        <w:numPr>
          <w:ilvl w:val="2"/>
          <w:numId w:val="582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15FFCE7">
        <w:rPr>
          <w:rFonts w:ascii="Calibri" w:hAnsi="Calibri" w:eastAsia="Calibri" w:cs="Calibri"/>
        </w:rPr>
        <w:t>If field is already filled in DB, ignore</w:t>
      </w:r>
    </w:p>
    <w:p w:rsidR="18CE9615" w:rsidP="24A1B834" w:rsidRDefault="18CE9615" w14:paraId="1BA7ABC3" w14:textId="27A8F02E">
      <w:pPr>
        <w:pStyle w:val="ListParagraph"/>
        <w:numPr>
          <w:ilvl w:val="0"/>
          <w:numId w:val="58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65EE6A2E">
        <w:rPr>
          <w:rFonts w:ascii="Calibri" w:hAnsi="Calibri" w:eastAsia="Calibri" w:cs="Calibri"/>
          <w:noProof w:val="0"/>
          <w:sz w:val="24"/>
          <w:szCs w:val="24"/>
          <w:lang w:val="en-US"/>
        </w:rPr>
        <w:t>If request with “IMEI” or “ALL” type, system shall auto populate fields:</w:t>
      </w:r>
    </w:p>
    <w:p w:rsidR="18CE9615" w:rsidP="24A1B834" w:rsidRDefault="18CE9615" w14:paraId="566EDEAD" w14:textId="61754833">
      <w:pPr>
        <w:pStyle w:val="ListParagraph"/>
        <w:numPr>
          <w:ilvl w:val="1"/>
          <w:numId w:val="58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lang w:val="en-US"/>
        </w:rPr>
      </w:pPr>
      <w:r w:rsidRPr="24A1B834" w:rsidR="1FF179B5">
        <w:rPr>
          <w:rFonts w:ascii="Calibri" w:hAnsi="Calibri" w:eastAsia="Calibri" w:cs="Calibri"/>
          <w:noProof w:val="0"/>
          <w:sz w:val="24"/>
          <w:szCs w:val="24"/>
          <w:lang w:val="en-US"/>
        </w:rPr>
        <w:t>“Period Collected till</w:t>
      </w:r>
      <w:r w:rsidRPr="24A1B834" w:rsidR="1FF179B5">
        <w:rPr>
          <w:rFonts w:ascii="Calibri" w:hAnsi="Calibri" w:eastAsia="Calibri" w:cs="Calibri"/>
          <w:noProof w:val="0"/>
          <w:sz w:val="24"/>
          <w:szCs w:val="24"/>
          <w:lang w:val="en-US"/>
        </w:rPr>
        <w:t>”,</w:t>
      </w:r>
      <w:r w:rsidRPr="24A1B834" w:rsidR="1FF179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“IMEI/ALL (ST)</w:t>
      </w:r>
      <w:r w:rsidRPr="24A1B834" w:rsidR="1FF179B5">
        <w:rPr>
          <w:rFonts w:ascii="Calibri" w:hAnsi="Calibri" w:eastAsia="Calibri" w:cs="Calibri"/>
          <w:noProof w:val="0"/>
          <w:sz w:val="24"/>
          <w:szCs w:val="24"/>
          <w:lang w:val="en-US"/>
        </w:rPr>
        <w:t>”,</w:t>
      </w:r>
      <w:r w:rsidRPr="24A1B834" w:rsidR="1FF179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“IMEI/ALL (SH)</w:t>
      </w:r>
      <w:r w:rsidRPr="24A1B834" w:rsidR="1FF179B5">
        <w:rPr>
          <w:rFonts w:ascii="Calibri" w:hAnsi="Calibri" w:eastAsia="Calibri" w:cs="Calibri"/>
          <w:noProof w:val="0"/>
          <w:sz w:val="24"/>
          <w:szCs w:val="24"/>
          <w:lang w:val="en-US"/>
        </w:rPr>
        <w:t>”,</w:t>
      </w:r>
      <w:r w:rsidRPr="24A1B834" w:rsidR="1FF179B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“IMEI/ALL (M1)” field from </w:t>
      </w:r>
      <w:r w:rsidRPr="24A1B834" w:rsidR="18288606">
        <w:rPr>
          <w:rFonts w:ascii="Calibri" w:hAnsi="Calibri" w:eastAsia="Calibri" w:cs="Calibri"/>
          <w:noProof w:val="0"/>
          <w:sz w:val="24"/>
          <w:szCs w:val="24"/>
          <w:lang w:val="en-US"/>
        </w:rPr>
        <w:t>CDR</w:t>
      </w:r>
      <w:r w:rsidRPr="24A1B834" w:rsidR="7206F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8CE9615" w:rsidP="24A1B834" w:rsidRDefault="18CE9615" w14:paraId="0464BB51" w14:textId="27563F1E">
      <w:pPr>
        <w:pStyle w:val="ListParagraph"/>
        <w:numPr>
          <w:ilvl w:val="1"/>
          <w:numId w:val="58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77F13125">
        <w:rPr>
          <w:rFonts w:ascii="Calibri" w:hAnsi="Calibri" w:eastAsia="Calibri" w:cs="Calibri"/>
          <w:noProof w:val="0"/>
          <w:lang w:val="en-US"/>
        </w:rPr>
        <w:t xml:space="preserve">Ensure </w:t>
      </w:r>
      <w:r w:rsidRPr="24A1B834" w:rsidR="1FF179B5">
        <w:rPr>
          <w:rFonts w:ascii="Calibri" w:hAnsi="Calibri" w:eastAsia="Calibri" w:cs="Calibri"/>
          <w:noProof w:val="0"/>
          <w:lang w:val="en-US"/>
        </w:rPr>
        <w:t xml:space="preserve">“CDR – Action” = TRUE, as the remaining field “IMEI/ALL(SIMBA)” will not return fast </w:t>
      </w:r>
    </w:p>
    <w:p w:rsidR="18CE9615" w:rsidP="24A1B834" w:rsidRDefault="18CE9615" w14:paraId="5A4C7C7D" w14:textId="7AC4E2D4">
      <w:pPr>
        <w:pStyle w:val="ListParagraph"/>
        <w:numPr>
          <w:ilvl w:val="1"/>
          <w:numId w:val="58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FF179B5">
        <w:rPr>
          <w:rFonts w:ascii="Calibri" w:hAnsi="Calibri" w:eastAsia="Calibri" w:cs="Calibri"/>
          <w:noProof w:val="0"/>
          <w:lang w:val="en-US"/>
        </w:rPr>
        <w:t xml:space="preserve">“1st Delivery Date”: </w:t>
      </w:r>
    </w:p>
    <w:p w:rsidR="18CE9615" w:rsidP="24A1B834" w:rsidRDefault="18CE9615" w14:paraId="2166AFD5" w14:textId="1E983856">
      <w:pPr>
        <w:pStyle w:val="ListParagraph"/>
        <w:numPr>
          <w:ilvl w:val="2"/>
          <w:numId w:val="58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FF179B5">
        <w:rPr>
          <w:rFonts w:ascii="Calibri" w:hAnsi="Calibri" w:eastAsia="Calibri" w:cs="Calibri"/>
          <w:noProof w:val="0"/>
          <w:lang w:val="en-US"/>
        </w:rPr>
        <w:t xml:space="preserve">If “1st Delivery Date” field in DB is empty, auto populate date as reflected in imported template </w:t>
      </w:r>
    </w:p>
    <w:p w:rsidR="18CE9615" w:rsidP="24A1B834" w:rsidRDefault="18CE9615" w14:paraId="6D0DD55C" w14:textId="152A49FC">
      <w:pPr>
        <w:pStyle w:val="ListParagraph"/>
        <w:numPr>
          <w:ilvl w:val="2"/>
          <w:numId w:val="585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1FF179B5">
        <w:rPr>
          <w:rFonts w:ascii="Calibri" w:hAnsi="Calibri" w:eastAsia="Calibri" w:cs="Calibri"/>
          <w:noProof w:val="0"/>
          <w:lang w:val="en-US"/>
        </w:rPr>
        <w:t xml:space="preserve">If field is already filled in DB, </w:t>
      </w:r>
      <w:r w:rsidRPr="24A1B834" w:rsidR="66AB0FE5">
        <w:rPr>
          <w:rFonts w:ascii="Calibri" w:hAnsi="Calibri" w:eastAsia="Calibri" w:cs="Calibri"/>
          <w:noProof w:val="0"/>
          <w:lang w:val="en-US"/>
        </w:rPr>
        <w:t>ignore</w:t>
      </w:r>
    </w:p>
    <w:p w:rsidR="17081974" w:rsidP="24A1B834" w:rsidRDefault="17081974" w14:paraId="541E1D8C" w14:textId="22A9AF69">
      <w:pPr>
        <w:pStyle w:val="ListParagraph"/>
        <w:numPr>
          <w:ilvl w:val="0"/>
          <w:numId w:val="58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4979ABAF">
        <w:rPr>
          <w:rFonts w:ascii="Calibri" w:hAnsi="Calibri" w:eastAsia="Calibri" w:cs="Calibri"/>
          <w:b w:val="1"/>
          <w:bCs w:val="1"/>
          <w:sz w:val="24"/>
          <w:szCs w:val="24"/>
        </w:rPr>
        <w:t>No Results</w:t>
      </w:r>
    </w:p>
    <w:p w:rsidR="17081974" w:rsidP="24A1B834" w:rsidRDefault="17081974" w14:paraId="71BA80EC" w14:textId="625BC64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7E67188A">
        <w:rPr>
          <w:rFonts w:ascii="Calibri" w:hAnsi="Calibri" w:eastAsia="Calibri" w:cs="Calibri"/>
          <w:sz w:val="24"/>
          <w:szCs w:val="24"/>
        </w:rPr>
        <w:t>As an OC/DOC, IC, or User, I want the system to update the request status for requests that have no data from the CDR file, so that I know that there were no call logs made by the TOI during that request period.</w:t>
      </w:r>
    </w:p>
    <w:p w:rsidR="17081974" w:rsidP="24A1B834" w:rsidRDefault="17081974" w14:paraId="47F9416D" w14:textId="4EEABFC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4979ABAF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7081974" w:rsidP="24A1B834" w:rsidRDefault="17081974" w14:paraId="0BC30D5D" w14:textId="4B52C504">
      <w:pPr>
        <w:pStyle w:val="ListParagraph"/>
        <w:numPr>
          <w:ilvl w:val="0"/>
          <w:numId w:val="588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7E18E9D2">
        <w:rPr>
          <w:rFonts w:ascii="Calibri" w:hAnsi="Calibri" w:eastAsia="Calibri" w:cs="Calibri"/>
          <w:sz w:val="24"/>
          <w:szCs w:val="24"/>
        </w:rPr>
        <w:t xml:space="preserve">Even when there is no data, </w:t>
      </w:r>
      <w:r w:rsidRPr="24A1B834" w:rsidR="4979ABAF">
        <w:rPr>
          <w:rFonts w:ascii="Calibri" w:hAnsi="Calibri" w:eastAsia="Calibri" w:cs="Calibri"/>
          <w:sz w:val="24"/>
          <w:szCs w:val="24"/>
        </w:rPr>
        <w:t xml:space="preserve">System updates the fields: </w:t>
      </w:r>
    </w:p>
    <w:p w:rsidR="17081974" w:rsidP="24A1B834" w:rsidRDefault="17081974" w14:paraId="0A17057A" w14:textId="4EA2D4A5">
      <w:pPr>
        <w:pStyle w:val="ListParagraph"/>
        <w:numPr>
          <w:ilvl w:val="0"/>
          <w:numId w:val="594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6ECC7B3E">
        <w:rPr>
          <w:rFonts w:ascii="Calibri" w:hAnsi="Calibri" w:eastAsia="Calibri" w:cs="Calibri"/>
          <w:sz w:val="24"/>
          <w:szCs w:val="24"/>
        </w:rPr>
        <w:t>“MOBILE”: Update fields “</w:t>
      </w:r>
      <w:r w:rsidRPr="24A1B834" w:rsidR="4979ABAF">
        <w:rPr>
          <w:rFonts w:ascii="Calibri" w:hAnsi="Calibri" w:eastAsia="Calibri" w:cs="Calibri"/>
          <w:sz w:val="24"/>
          <w:szCs w:val="24"/>
        </w:rPr>
        <w:t>Period Collected Till</w:t>
      </w:r>
      <w:r w:rsidRPr="24A1B834" w:rsidR="58B888B9">
        <w:rPr>
          <w:rFonts w:ascii="Calibri" w:hAnsi="Calibri" w:eastAsia="Calibri" w:cs="Calibri"/>
          <w:sz w:val="24"/>
          <w:szCs w:val="24"/>
        </w:rPr>
        <w:t>”</w:t>
      </w:r>
      <w:r w:rsidRPr="24A1B834" w:rsidR="4979ABAF">
        <w:rPr>
          <w:rFonts w:ascii="Calibri" w:hAnsi="Calibri" w:eastAsia="Calibri" w:cs="Calibri"/>
          <w:sz w:val="24"/>
          <w:szCs w:val="24"/>
        </w:rPr>
        <w:t>,</w:t>
      </w:r>
      <w:r w:rsidRPr="24A1B834" w:rsidR="4979ABAF">
        <w:rPr>
          <w:rFonts w:ascii="Calibri" w:hAnsi="Calibri" w:eastAsia="Calibri" w:cs="Calibri"/>
          <w:sz w:val="24"/>
          <w:szCs w:val="24"/>
        </w:rPr>
        <w:t xml:space="preserve"> </w:t>
      </w:r>
      <w:r w:rsidRPr="24A1B834" w:rsidR="19567518">
        <w:rPr>
          <w:rFonts w:ascii="Calibri" w:hAnsi="Calibri" w:eastAsia="Calibri" w:cs="Calibri"/>
          <w:sz w:val="24"/>
          <w:szCs w:val="24"/>
        </w:rPr>
        <w:t>“</w:t>
      </w:r>
      <w:r w:rsidRPr="24A1B834" w:rsidR="4979ABAF">
        <w:rPr>
          <w:rFonts w:ascii="Calibri" w:hAnsi="Calibri" w:eastAsia="Calibri" w:cs="Calibri"/>
          <w:sz w:val="24"/>
          <w:szCs w:val="24"/>
        </w:rPr>
        <w:t>CDR-Action</w:t>
      </w:r>
      <w:r w:rsidRPr="24A1B834" w:rsidR="4B4A9819">
        <w:rPr>
          <w:rFonts w:ascii="Calibri" w:hAnsi="Calibri" w:eastAsia="Calibri" w:cs="Calibri"/>
          <w:sz w:val="24"/>
          <w:szCs w:val="24"/>
        </w:rPr>
        <w:t>”</w:t>
      </w:r>
      <w:r w:rsidRPr="24A1B834" w:rsidR="4E0A1709">
        <w:rPr>
          <w:rFonts w:ascii="Calibri" w:hAnsi="Calibri" w:eastAsia="Calibri" w:cs="Calibri"/>
          <w:sz w:val="24"/>
          <w:szCs w:val="24"/>
        </w:rPr>
        <w:t xml:space="preserve">, </w:t>
      </w:r>
      <w:r w:rsidRPr="24A1B834" w:rsidR="67878693">
        <w:rPr>
          <w:rFonts w:ascii="Calibri" w:hAnsi="Calibri" w:eastAsia="Calibri" w:cs="Calibri"/>
          <w:sz w:val="24"/>
          <w:szCs w:val="24"/>
        </w:rPr>
        <w:t>“</w:t>
      </w:r>
      <w:r w:rsidRPr="24A1B834" w:rsidR="4E0A1709">
        <w:rPr>
          <w:rFonts w:ascii="Calibri" w:hAnsi="Calibri" w:eastAsia="Calibri" w:cs="Calibri"/>
          <w:sz w:val="24"/>
          <w:szCs w:val="24"/>
        </w:rPr>
        <w:t>1</w:t>
      </w:r>
      <w:r w:rsidRPr="24A1B834" w:rsidR="4E0A1709">
        <w:rPr>
          <w:rFonts w:ascii="Calibri" w:hAnsi="Calibri" w:eastAsia="Calibri" w:cs="Calibri"/>
          <w:sz w:val="24"/>
          <w:szCs w:val="24"/>
          <w:vertAlign w:val="superscript"/>
        </w:rPr>
        <w:t>st</w:t>
      </w:r>
      <w:r w:rsidRPr="24A1B834" w:rsidR="4E0A1709">
        <w:rPr>
          <w:rFonts w:ascii="Calibri" w:hAnsi="Calibri" w:eastAsia="Calibri" w:cs="Calibri"/>
          <w:sz w:val="24"/>
          <w:szCs w:val="24"/>
        </w:rPr>
        <w:t xml:space="preserve"> Delivery Date</w:t>
      </w:r>
      <w:r w:rsidRPr="24A1B834" w:rsidR="61D40B01">
        <w:rPr>
          <w:rFonts w:ascii="Calibri" w:hAnsi="Calibri" w:eastAsia="Calibri" w:cs="Calibri"/>
          <w:sz w:val="24"/>
          <w:szCs w:val="24"/>
        </w:rPr>
        <w:t>”</w:t>
      </w:r>
    </w:p>
    <w:p w:rsidR="17081974" w:rsidP="24A1B834" w:rsidRDefault="17081974" w14:paraId="513042E0" w14:textId="4D69AAF3">
      <w:pPr>
        <w:pStyle w:val="ListParagraph"/>
        <w:numPr>
          <w:ilvl w:val="0"/>
          <w:numId w:val="594"/>
        </w:numPr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A1B834" w:rsidR="61D40B01">
        <w:rPr>
          <w:rFonts w:ascii="Calibri" w:hAnsi="Calibri" w:eastAsia="Calibri" w:cs="Calibri"/>
          <w:sz w:val="24"/>
          <w:szCs w:val="24"/>
        </w:rPr>
        <w:t xml:space="preserve">“IMEI &amp; ALL”: Update fields </w:t>
      </w:r>
      <w:r w:rsidRPr="24A1B834" w:rsidR="61D40B01">
        <w:rPr>
          <w:rFonts w:ascii="Calibri" w:hAnsi="Calibri" w:eastAsia="Calibri" w:cs="Calibri"/>
          <w:noProof w:val="0"/>
          <w:sz w:val="24"/>
          <w:szCs w:val="24"/>
          <w:lang w:val="en-US"/>
        </w:rPr>
        <w:t>“Period Collected till</w:t>
      </w:r>
      <w:r w:rsidRPr="24A1B834" w:rsidR="61D40B01">
        <w:rPr>
          <w:rFonts w:ascii="Calibri" w:hAnsi="Calibri" w:eastAsia="Calibri" w:cs="Calibri"/>
          <w:noProof w:val="0"/>
          <w:sz w:val="24"/>
          <w:szCs w:val="24"/>
          <w:lang w:val="en-US"/>
        </w:rPr>
        <w:t>”,</w:t>
      </w:r>
      <w:r w:rsidRPr="24A1B834" w:rsidR="61D40B0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“IMEI/ALL (ST)</w:t>
      </w:r>
      <w:r w:rsidRPr="24A1B834" w:rsidR="61D40B01">
        <w:rPr>
          <w:rFonts w:ascii="Calibri" w:hAnsi="Calibri" w:eastAsia="Calibri" w:cs="Calibri"/>
          <w:noProof w:val="0"/>
          <w:sz w:val="24"/>
          <w:szCs w:val="24"/>
          <w:lang w:val="en-US"/>
        </w:rPr>
        <w:t>”,</w:t>
      </w:r>
      <w:r w:rsidRPr="24A1B834" w:rsidR="61D40B0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“IMEI/ALL (SH)</w:t>
      </w:r>
      <w:r w:rsidRPr="24A1B834" w:rsidR="61D40B01">
        <w:rPr>
          <w:rFonts w:ascii="Calibri" w:hAnsi="Calibri" w:eastAsia="Calibri" w:cs="Calibri"/>
          <w:noProof w:val="0"/>
          <w:sz w:val="24"/>
          <w:szCs w:val="24"/>
          <w:lang w:val="en-US"/>
        </w:rPr>
        <w:t>”,</w:t>
      </w:r>
      <w:r w:rsidRPr="24A1B834" w:rsidR="61D40B0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“IMEI/ALL (M1)”, “CDR – Action”, “1st Delivery Date”</w:t>
      </w:r>
    </w:p>
    <w:p w:rsidR="17081974" w:rsidP="24A1B834" w:rsidRDefault="17081974" w14:paraId="042040CC" w14:textId="107619A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D8D14B8" w:rsidP="4E4C4192" w:rsidRDefault="7D8D14B8" w14:paraId="623A1711" w14:textId="67A71AB6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color w:val="E97132" w:themeColor="accent2" w:themeTint="FF" w:themeShade="FF"/>
          <w:sz w:val="24"/>
          <w:szCs w:val="24"/>
          <w:highlight w:val="yellow"/>
          <w:rPrChange w:author="Eric See Kian Seng" w:date="2025-09-22T01:30:01.606Z" w:id="2069194774">
            <w:rPr>
              <w:rFonts w:ascii="Calibri" w:hAnsi="Calibri" w:eastAsia="Calibri" w:cs="Calibri"/>
              <w:b w:val="1"/>
              <w:bCs w:val="1"/>
              <w:sz w:val="24"/>
              <w:szCs w:val="24"/>
              <w:highlight w:val="yellow"/>
            </w:rPr>
          </w:rPrChange>
        </w:rPr>
      </w:pPr>
      <w:r w:rsidRPr="4E4C4192" w:rsidR="7D8D14B8">
        <w:rPr>
          <w:rFonts w:ascii="Calibri" w:hAnsi="Calibri" w:eastAsia="Calibri" w:cs="Calibri"/>
          <w:b w:val="1"/>
          <w:bCs w:val="1"/>
          <w:color w:val="E97132" w:themeColor="accent2" w:themeTint="FF" w:themeShade="FF"/>
          <w:highlight w:val="yellow"/>
          <w:rPrChange w:author="Eric See Kian Seng" w:date="2025-09-22T01:30:01.605Z" w:id="1281389793">
            <w:rPr>
              <w:rFonts w:ascii="Calibri" w:hAnsi="Calibri" w:eastAsia="Calibri" w:cs="Calibri"/>
              <w:b w:val="1"/>
              <w:bCs w:val="1"/>
              <w:highlight w:val="yellow"/>
            </w:rPr>
          </w:rPrChange>
        </w:rPr>
        <w:t xml:space="preserve">Data </w:t>
      </w:r>
      <w:r w:rsidRPr="4E4C4192" w:rsidR="7D8D14B8">
        <w:rPr>
          <w:rFonts w:ascii="Calibri" w:hAnsi="Calibri" w:eastAsia="Calibri" w:cs="Calibri"/>
          <w:b w:val="1"/>
          <w:bCs w:val="1"/>
          <w:color w:val="E97132" w:themeColor="accent2" w:themeTint="FF" w:themeShade="FF"/>
          <w:highlight w:val="yellow"/>
          <w:rPrChange w:author="Eric See Kian Seng" w:date="2025-09-22T01:30:01.606Z" w:id="338799384">
            <w:rPr>
              <w:rFonts w:ascii="Calibri" w:hAnsi="Calibri" w:eastAsia="Calibri" w:cs="Calibri"/>
              <w:b w:val="1"/>
              <w:bCs w:val="1"/>
              <w:highlight w:val="yellow"/>
            </w:rPr>
          </w:rPrChange>
        </w:rPr>
        <w:t>Normalisation</w:t>
      </w:r>
      <w:r w:rsidRPr="4E4C4192" w:rsidR="7D8D14B8">
        <w:rPr>
          <w:rFonts w:ascii="Calibri" w:hAnsi="Calibri" w:eastAsia="Calibri" w:cs="Calibri"/>
          <w:b w:val="1"/>
          <w:bCs w:val="1"/>
          <w:color w:val="E97132" w:themeColor="accent2" w:themeTint="FF" w:themeShade="FF"/>
          <w:highlight w:val="yellow"/>
          <w:rPrChange w:author="Eric See Kian Seng" w:date="2025-09-22T01:30:01.606Z" w:id="927026345">
            <w:rPr>
              <w:rFonts w:ascii="Calibri" w:hAnsi="Calibri" w:eastAsia="Calibri" w:cs="Calibri"/>
              <w:b w:val="1"/>
              <w:bCs w:val="1"/>
              <w:highlight w:val="yellow"/>
            </w:rPr>
          </w:rPrChange>
        </w:rPr>
        <w:t xml:space="preserve"> (For internal Use)</w:t>
      </w:r>
    </w:p>
    <w:p w:rsidR="394409D6" w:rsidP="17081974" w:rsidRDefault="394409D6" w14:paraId="78578874" w14:textId="4CA56215">
      <w:pPr>
        <w:pStyle w:val="ListParagraph"/>
        <w:numPr>
          <w:ilvl w:val="0"/>
          <w:numId w:val="372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FADF43B" w:rsidR="13CF3DC1">
        <w:rPr>
          <w:rFonts w:ascii="Calibri" w:hAnsi="Calibri" w:eastAsia="Calibri" w:cs="Calibri"/>
          <w:b w:val="1"/>
          <w:bCs w:val="1"/>
          <w:sz w:val="24"/>
          <w:szCs w:val="24"/>
        </w:rPr>
        <w:t>Standardised</w:t>
      </w:r>
      <w:r w:rsidRPr="3FADF43B" w:rsidR="13CF3DC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CDR Template</w:t>
      </w:r>
    </w:p>
    <w:p w:rsidR="394409D6" w:rsidP="17081974" w:rsidRDefault="394409D6" w14:paraId="2A02208C" w14:textId="55509B62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3FADF43B" w:rsidR="13CF3DC1">
        <w:rPr>
          <w:rFonts w:ascii="Calibri" w:hAnsi="Calibri" w:eastAsia="Calibri" w:cs="Calibri"/>
          <w:sz w:val="24"/>
          <w:szCs w:val="24"/>
        </w:rPr>
        <w:t>As an OC/DOC, IC, or User, I want t</w:t>
      </w:r>
      <w:r w:rsidRPr="3FADF43B" w:rsidR="133A00E8">
        <w:rPr>
          <w:rFonts w:ascii="Calibri" w:hAnsi="Calibri" w:eastAsia="Calibri" w:cs="Calibri"/>
          <w:sz w:val="24"/>
          <w:szCs w:val="24"/>
        </w:rPr>
        <w:t>he imported CDR data to be mapped</w:t>
      </w:r>
      <w:r w:rsidRPr="3FADF43B" w:rsidR="13CF3DC1">
        <w:rPr>
          <w:rFonts w:ascii="Calibri" w:hAnsi="Calibri" w:eastAsia="Calibri" w:cs="Calibri"/>
          <w:sz w:val="24"/>
          <w:szCs w:val="24"/>
        </w:rPr>
        <w:t xml:space="preserve"> in</w:t>
      </w:r>
      <w:r w:rsidRPr="3FADF43B" w:rsidR="4FE85BD7">
        <w:rPr>
          <w:rFonts w:ascii="Calibri" w:hAnsi="Calibri" w:eastAsia="Calibri" w:cs="Calibri"/>
          <w:sz w:val="24"/>
          <w:szCs w:val="24"/>
        </w:rPr>
        <w:t>to</w:t>
      </w:r>
      <w:r w:rsidRPr="3FADF43B" w:rsidR="13CF3DC1">
        <w:rPr>
          <w:rFonts w:ascii="Calibri" w:hAnsi="Calibri" w:eastAsia="Calibri" w:cs="Calibri"/>
          <w:sz w:val="24"/>
          <w:szCs w:val="24"/>
        </w:rPr>
        <w:t xml:space="preserve"> a </w:t>
      </w:r>
      <w:r w:rsidRPr="3FADF43B" w:rsidR="13CF3DC1">
        <w:rPr>
          <w:rFonts w:ascii="Calibri" w:hAnsi="Calibri" w:eastAsia="Calibri" w:cs="Calibri"/>
          <w:sz w:val="24"/>
          <w:szCs w:val="24"/>
        </w:rPr>
        <w:t>standardised</w:t>
      </w:r>
      <w:r w:rsidRPr="3FADF43B" w:rsidR="13CF3DC1">
        <w:rPr>
          <w:rFonts w:ascii="Calibri" w:hAnsi="Calibri" w:eastAsia="Calibri" w:cs="Calibri"/>
          <w:sz w:val="24"/>
          <w:szCs w:val="24"/>
        </w:rPr>
        <w:t xml:space="preserve"> template, so that I can easily </w:t>
      </w:r>
      <w:r w:rsidRPr="3FADF43B" w:rsidR="13CF3DC1">
        <w:rPr>
          <w:rFonts w:ascii="Calibri" w:hAnsi="Calibri" w:eastAsia="Calibri" w:cs="Calibri"/>
          <w:sz w:val="24"/>
          <w:szCs w:val="24"/>
        </w:rPr>
        <w:t>read,</w:t>
      </w:r>
      <w:r w:rsidRPr="3FADF43B" w:rsidR="13CF3DC1">
        <w:rPr>
          <w:rFonts w:ascii="Calibri" w:hAnsi="Calibri" w:eastAsia="Calibri" w:cs="Calibri"/>
          <w:sz w:val="24"/>
          <w:szCs w:val="24"/>
        </w:rPr>
        <w:t xml:space="preserve"> interpret data consistently across all Service Providers.</w:t>
      </w:r>
    </w:p>
    <w:p w:rsidR="394409D6" w:rsidP="17081974" w:rsidRDefault="394409D6" w14:paraId="21D30919" w14:textId="3F800172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3ACEF293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394409D6" w:rsidP="17081974" w:rsidRDefault="394409D6" w14:paraId="35EEFCA1" w14:textId="10175AE8">
      <w:pPr>
        <w:pStyle w:val="ListParagraph"/>
        <w:numPr>
          <w:ilvl w:val="0"/>
          <w:numId w:val="374"/>
        </w:numPr>
        <w:ind/>
        <w:rPr>
          <w:rFonts w:ascii="Calibri" w:hAnsi="Calibri" w:eastAsia="Calibri" w:cs="Calibri"/>
          <w:sz w:val="24"/>
          <w:szCs w:val="24"/>
        </w:rPr>
      </w:pPr>
      <w:r w:rsidRPr="3FADF43B" w:rsidR="13CF3DC1">
        <w:rPr>
          <w:rFonts w:ascii="Calibri" w:hAnsi="Calibri" w:eastAsia="Calibri" w:cs="Calibri"/>
          <w:sz w:val="24"/>
          <w:szCs w:val="24"/>
        </w:rPr>
        <w:t xml:space="preserve">CDR imported shall be </w:t>
      </w:r>
      <w:r w:rsidRPr="3FADF43B" w:rsidR="13CF3DC1">
        <w:rPr>
          <w:rFonts w:ascii="Calibri" w:hAnsi="Calibri" w:eastAsia="Calibri" w:cs="Calibri"/>
          <w:sz w:val="24"/>
          <w:szCs w:val="24"/>
        </w:rPr>
        <w:t>normalised</w:t>
      </w:r>
      <w:r w:rsidRPr="3FADF43B" w:rsidR="4B98D20B">
        <w:rPr>
          <w:rFonts w:ascii="Calibri" w:hAnsi="Calibri" w:eastAsia="Calibri" w:cs="Calibri"/>
          <w:sz w:val="24"/>
          <w:szCs w:val="24"/>
        </w:rPr>
        <w:t xml:space="preserve"> – map by column </w:t>
      </w:r>
      <w:r w:rsidRPr="3FADF43B" w:rsidR="4B98D20B">
        <w:rPr>
          <w:rFonts w:ascii="Calibri" w:hAnsi="Calibri" w:eastAsia="Calibri" w:cs="Calibri"/>
          <w:sz w:val="24"/>
          <w:szCs w:val="24"/>
        </w:rPr>
        <w:t>e.g.</w:t>
      </w:r>
      <w:r w:rsidRPr="3FADF43B" w:rsidR="4B98D20B">
        <w:rPr>
          <w:rFonts w:ascii="Calibri" w:hAnsi="Calibri" w:eastAsia="Calibri" w:cs="Calibri"/>
          <w:sz w:val="24"/>
          <w:szCs w:val="24"/>
        </w:rPr>
        <w:t xml:space="preserve"> Raw CDR column A to Standard column C (in case column name is spelled wrongly)</w:t>
      </w:r>
    </w:p>
    <w:p w:rsidR="394409D6" w:rsidP="17081974" w:rsidRDefault="394409D6" w14:paraId="5624CDEC" w14:textId="2C284D84">
      <w:pPr>
        <w:pStyle w:val="ListParagraph"/>
        <w:numPr>
          <w:ilvl w:val="0"/>
          <w:numId w:val="375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 xml:space="preserve">Columns will be </w:t>
      </w:r>
      <w:r w:rsidRPr="17081974" w:rsidR="3ACEF293">
        <w:rPr>
          <w:rFonts w:ascii="Calibri" w:hAnsi="Calibri" w:eastAsia="Calibri" w:cs="Calibri"/>
          <w:sz w:val="24"/>
          <w:szCs w:val="24"/>
        </w:rPr>
        <w:t>standardised</w:t>
      </w:r>
      <w:r w:rsidRPr="17081974" w:rsidR="3ACEF293">
        <w:rPr>
          <w:rFonts w:ascii="Calibri" w:hAnsi="Calibri" w:eastAsia="Calibri" w:cs="Calibri"/>
          <w:sz w:val="24"/>
          <w:szCs w:val="24"/>
        </w:rPr>
        <w:t xml:space="preserve"> for all CDR across all Service Providers:</w:t>
      </w:r>
    </w:p>
    <w:p w:rsidR="394409D6" w:rsidP="17081974" w:rsidRDefault="394409D6" w14:paraId="3C2803EC" w14:textId="7DA3B8C3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Sub No</w:t>
      </w:r>
    </w:p>
    <w:p w:rsidR="394409D6" w:rsidP="17081974" w:rsidRDefault="394409D6" w14:paraId="0D083D02" w14:textId="0CE63AA3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Sub Country</w:t>
      </w:r>
    </w:p>
    <w:p w:rsidR="394409D6" w:rsidP="17081974" w:rsidRDefault="394409D6" w14:paraId="5EE94FA8" w14:textId="03FC03A4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Date of Call</w:t>
      </w:r>
    </w:p>
    <w:p w:rsidR="394409D6" w:rsidP="17081974" w:rsidRDefault="394409D6" w14:paraId="69F57B6F" w14:textId="19079D45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Day of Call</w:t>
      </w:r>
    </w:p>
    <w:p w:rsidR="394409D6" w:rsidP="17081974" w:rsidRDefault="394409D6" w14:paraId="0C87DB95" w14:textId="5D607425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Ans Time</w:t>
      </w:r>
    </w:p>
    <w:p w:rsidR="394409D6" w:rsidP="17081974" w:rsidRDefault="394409D6" w14:paraId="73CF945F" w14:textId="214C96F3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Hour of Call</w:t>
      </w:r>
    </w:p>
    <w:p w:rsidR="394409D6" w:rsidP="17081974" w:rsidRDefault="394409D6" w14:paraId="69A67976" w14:textId="6384C83E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IMSI</w:t>
      </w:r>
    </w:p>
    <w:p w:rsidR="394409D6" w:rsidP="17081974" w:rsidRDefault="394409D6" w14:paraId="4219BF4D" w14:textId="4C7A877F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IMEI</w:t>
      </w:r>
    </w:p>
    <w:p w:rsidR="394409D6" w:rsidP="17081974" w:rsidRDefault="394409D6" w14:paraId="12F7238E" w14:textId="5A9146DE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Duration of Call</w:t>
      </w:r>
    </w:p>
    <w:p w:rsidR="394409D6" w:rsidP="17081974" w:rsidRDefault="394409D6" w14:paraId="21DB9CE6" w14:textId="3B0E92F5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Destination No.</w:t>
      </w:r>
    </w:p>
    <w:p w:rsidR="394409D6" w:rsidP="17081974" w:rsidRDefault="394409D6" w14:paraId="030574D3" w14:textId="3023785F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Call Direction</w:t>
      </w:r>
    </w:p>
    <w:p w:rsidR="394409D6" w:rsidP="17081974" w:rsidRDefault="394409D6" w14:paraId="44502D57" w14:textId="5E78162E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Start Cell</w:t>
      </w:r>
    </w:p>
    <w:p w:rsidR="394409D6" w:rsidP="17081974" w:rsidRDefault="394409D6" w14:paraId="0B92456A" w14:textId="5E9AF04A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Start Loc</w:t>
      </w:r>
    </w:p>
    <w:p w:rsidR="394409D6" w:rsidP="17081974" w:rsidRDefault="394409D6" w14:paraId="4425DB42" w14:textId="212F404F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End Cell</w:t>
      </w:r>
    </w:p>
    <w:p w:rsidR="394409D6" w:rsidP="17081974" w:rsidRDefault="394409D6" w14:paraId="396661BD" w14:textId="29319E51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End Loc</w:t>
      </w:r>
    </w:p>
    <w:p w:rsidR="394409D6" w:rsidP="17081974" w:rsidRDefault="394409D6" w14:paraId="15CF64EC" w14:textId="637D624B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Remarks</w:t>
      </w:r>
    </w:p>
    <w:p w:rsidR="394409D6" w:rsidP="17081974" w:rsidRDefault="394409D6" w14:paraId="16C3127F" w14:textId="33046BEF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Forwarded/Roaming No.</w:t>
      </w:r>
    </w:p>
    <w:p w:rsidR="394409D6" w:rsidP="17081974" w:rsidRDefault="394409D6" w14:paraId="2CA14998" w14:textId="0D84795A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Sub Telco</w:t>
      </w:r>
    </w:p>
    <w:p w:rsidR="394409D6" w:rsidP="17081974" w:rsidRDefault="394409D6" w14:paraId="5285C4E3" w14:textId="27D33DA3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Start Lat</w:t>
      </w:r>
    </w:p>
    <w:p w:rsidR="394409D6" w:rsidP="17081974" w:rsidRDefault="394409D6" w14:paraId="5D92B3E8" w14:textId="689B546C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Start Long</w:t>
      </w:r>
    </w:p>
    <w:p w:rsidR="394409D6" w:rsidP="17081974" w:rsidRDefault="394409D6" w14:paraId="3EC637DE" w14:textId="3EDD1F1A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End Lat</w:t>
      </w:r>
    </w:p>
    <w:p w:rsidR="394409D6" w:rsidP="17081974" w:rsidRDefault="394409D6" w14:paraId="0FFA4445" w14:textId="7A32A926">
      <w:pPr>
        <w:pStyle w:val="ListParagraph"/>
        <w:numPr>
          <w:ilvl w:val="1"/>
          <w:numId w:val="373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3ACEF293">
        <w:rPr>
          <w:rFonts w:ascii="Calibri" w:hAnsi="Calibri" w:eastAsia="Calibri" w:cs="Calibri"/>
          <w:sz w:val="24"/>
          <w:szCs w:val="24"/>
        </w:rPr>
        <w:t>End Long</w:t>
      </w:r>
    </w:p>
    <w:p w:rsidR="394409D6" w:rsidP="17081974" w:rsidRDefault="394409D6" w14:paraId="0F9D5955" w14:textId="3EFA61C3">
      <w:pPr>
        <w:pStyle w:val="ListParagraph"/>
        <w:numPr>
          <w:ilvl w:val="0"/>
          <w:numId w:val="375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Data values will be </w:t>
      </w:r>
      <w:r w:rsidRPr="17081974" w:rsidR="2DC31B65">
        <w:rPr>
          <w:rFonts w:ascii="Calibri" w:hAnsi="Calibri" w:eastAsia="Calibri" w:cs="Calibri"/>
          <w:sz w:val="24"/>
          <w:szCs w:val="24"/>
        </w:rPr>
        <w:t>standardised</w:t>
      </w:r>
      <w:r w:rsidRPr="17081974" w:rsidR="2DC31B65">
        <w:rPr>
          <w:rFonts w:ascii="Calibri" w:hAnsi="Calibri" w:eastAsia="Calibri" w:cs="Calibri"/>
          <w:sz w:val="24"/>
          <w:szCs w:val="24"/>
        </w:rPr>
        <w:t xml:space="preserve"> based on individual data type: </w:t>
      </w:r>
    </w:p>
    <w:p w:rsidR="2DC31B65" w:rsidP="17081974" w:rsidRDefault="2DC31B65" w14:paraId="71E0AFD8" w14:textId="33469537">
      <w:pPr>
        <w:pStyle w:val="ListParagraph"/>
        <w:numPr>
          <w:ilvl w:val="0"/>
          <w:numId w:val="376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>Standardised</w:t>
      </w:r>
      <w:r w:rsidRPr="17081974" w:rsidR="2DC31B65">
        <w:rPr>
          <w:rFonts w:ascii="Calibri" w:hAnsi="Calibri" w:eastAsia="Calibri" w:cs="Calibri"/>
          <w:sz w:val="24"/>
          <w:szCs w:val="24"/>
        </w:rPr>
        <w:t xml:space="preserve"> Date to dd/mm/yyyy format</w:t>
      </w:r>
    </w:p>
    <w:p w:rsidR="2DC31B65" w:rsidP="17081974" w:rsidRDefault="2DC31B65" w14:paraId="5B7BB894" w14:textId="64177291">
      <w:pPr>
        <w:pStyle w:val="ListParagraph"/>
        <w:numPr>
          <w:ilvl w:val="0"/>
          <w:numId w:val="376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Standardised Time to </w:t>
      </w:r>
      <w:r w:rsidRPr="17081974" w:rsidR="2DC31B65">
        <w:rPr>
          <w:rFonts w:ascii="Calibri" w:hAnsi="Calibri" w:eastAsia="Calibri" w:cs="Calibri"/>
          <w:sz w:val="24"/>
          <w:szCs w:val="24"/>
        </w:rPr>
        <w:t>hh:mm:ss</w:t>
      </w:r>
      <w:r w:rsidRPr="17081974" w:rsidR="2DC31B65">
        <w:rPr>
          <w:rFonts w:ascii="Calibri" w:hAnsi="Calibri" w:eastAsia="Calibri" w:cs="Calibri"/>
          <w:sz w:val="24"/>
          <w:szCs w:val="24"/>
        </w:rPr>
        <w:t xml:space="preserve"> format </w:t>
      </w:r>
    </w:p>
    <w:p w:rsidR="2DC31B65" w:rsidP="17081974" w:rsidRDefault="2DC31B65" w14:paraId="7469E1AD" w14:textId="6A336585">
      <w:pPr>
        <w:pStyle w:val="ListParagraph"/>
        <w:numPr>
          <w:ilvl w:val="0"/>
          <w:numId w:val="376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Standardised the Location field (street name, blk/no) </w:t>
      </w:r>
    </w:p>
    <w:p w:rsidR="2DC31B65" w:rsidP="17081974" w:rsidRDefault="2DC31B65" w14:paraId="049A97DA" w14:textId="03C67C69">
      <w:pPr>
        <w:pStyle w:val="ListParagraph"/>
        <w:numPr>
          <w:ilvl w:val="0"/>
          <w:numId w:val="376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Standardised Telephone number by removing </w:t>
      </w:r>
      <w:r w:rsidRPr="17081974" w:rsidR="2DC31B65">
        <w:rPr>
          <w:rFonts w:ascii="Calibri" w:hAnsi="Calibri" w:eastAsia="Calibri" w:cs="Calibri"/>
          <w:sz w:val="24"/>
          <w:szCs w:val="24"/>
        </w:rPr>
        <w:t>prefix</w:t>
      </w:r>
      <w:r w:rsidRPr="17081974" w:rsidR="2DC31B65">
        <w:rPr>
          <w:rFonts w:ascii="Calibri" w:hAnsi="Calibri" w:eastAsia="Calibri" w:cs="Calibri"/>
          <w:sz w:val="24"/>
          <w:szCs w:val="24"/>
        </w:rPr>
        <w:t xml:space="preserve">. E.g. </w:t>
      </w:r>
    </w:p>
    <w:p w:rsidR="2DC31B65" w:rsidP="17081974" w:rsidRDefault="2DC31B65" w14:paraId="1EFAEAEC" w14:textId="0F0BA6D4">
      <w:pPr>
        <w:pStyle w:val="ListParagraph"/>
        <w:numPr>
          <w:ilvl w:val="0"/>
          <w:numId w:val="378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65 (for local number if more than 8 digits) </w:t>
      </w:r>
    </w:p>
    <w:p w:rsidR="2DC31B65" w:rsidP="17081974" w:rsidRDefault="2DC31B65" w14:paraId="3A4466F7" w14:textId="01F32B35">
      <w:pPr>
        <w:pStyle w:val="ListParagraph"/>
        <w:numPr>
          <w:ilvl w:val="0"/>
          <w:numId w:val="378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1800 (toll-free services access code) </w:t>
      </w:r>
    </w:p>
    <w:p w:rsidR="2DC31B65" w:rsidP="17081974" w:rsidRDefault="2DC31B65" w14:paraId="7D45F2F1" w14:textId="5C679356">
      <w:pPr>
        <w:pStyle w:val="ListParagraph"/>
        <w:numPr>
          <w:ilvl w:val="0"/>
          <w:numId w:val="378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1900 (premium rate services access code) </w:t>
      </w:r>
    </w:p>
    <w:p w:rsidR="2DC31B65" w:rsidP="17081974" w:rsidRDefault="2DC31B65" w14:paraId="493D62B2" w14:textId="600990EE">
      <w:pPr>
        <w:pStyle w:val="ListParagraph"/>
        <w:numPr>
          <w:ilvl w:val="0"/>
          <w:numId w:val="378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 xml:space="preserve">1410, 1411, 1412, 1413, 1414, B484, B485, B486 and B487 (prefix that appear in M1 CDR) </w:t>
      </w:r>
    </w:p>
    <w:p w:rsidR="3BF426D3" w:rsidP="3FADF43B" w:rsidRDefault="3BF426D3" w14:paraId="3226121C" w14:textId="02328F62">
      <w:pPr>
        <w:pStyle w:val="ListParagraph"/>
        <w:numPr>
          <w:ilvl w:val="0"/>
          <w:numId w:val="376"/>
        </w:numPr>
        <w:suppressLineNumbers w:val="0"/>
        <w:bidi w:val="0"/>
        <w:spacing w:before="0" w:beforeAutospacing="off" w:after="160" w:afterAutospacing="off" w:line="279" w:lineRule="auto"/>
        <w:ind w:left="1800" w:right="0" w:hanging="360"/>
        <w:jc w:val="left"/>
        <w:rPr>
          <w:rFonts w:ascii="Calibri" w:hAnsi="Calibri" w:eastAsia="Calibri" w:cs="Calibri"/>
          <w:sz w:val="24"/>
          <w:szCs w:val="24"/>
        </w:rPr>
      </w:pPr>
      <w:commentRangeStart w:id="259393297"/>
      <w:r w:rsidRPr="3FADF43B" w:rsidR="3BF426D3">
        <w:rPr>
          <w:rFonts w:ascii="Calibri" w:hAnsi="Calibri" w:eastAsia="Calibri" w:cs="Calibri"/>
          <w:sz w:val="24"/>
          <w:szCs w:val="24"/>
        </w:rPr>
        <w:t>Transform cell ID and/or locations description to geo-position</w:t>
      </w:r>
      <w:r w:rsidRPr="3FADF43B" w:rsidR="1C0B3275">
        <w:rPr>
          <w:rFonts w:ascii="Calibri" w:hAnsi="Calibri" w:eastAsia="Calibri" w:cs="Calibri"/>
          <w:sz w:val="24"/>
          <w:szCs w:val="24"/>
        </w:rPr>
        <w:t xml:space="preserve"> – </w:t>
      </w:r>
      <w:commentRangeEnd w:id="259393297"/>
      <w:r>
        <w:rPr>
          <w:rStyle w:val="CommentReference"/>
        </w:rPr>
        <w:commentReference w:id="259393297"/>
      </w:r>
      <w:r w:rsidRPr="3FADF43B" w:rsidR="65B4544F">
        <w:rPr>
          <w:rFonts w:ascii="Calibri" w:hAnsi="Calibri" w:eastAsia="Calibri" w:cs="Calibri"/>
          <w:sz w:val="24"/>
          <w:szCs w:val="24"/>
        </w:rPr>
        <w:t>use one map?</w:t>
      </w:r>
    </w:p>
    <w:p w:rsidR="2DC31B65" w:rsidP="17081974" w:rsidRDefault="2DC31B65" w14:paraId="317F090B" w14:textId="6B155BA4">
      <w:pPr>
        <w:pStyle w:val="ListParagraph"/>
        <w:numPr>
          <w:ilvl w:val="0"/>
          <w:numId w:val="376"/>
        </w:numPr>
        <w:rPr>
          <w:rFonts w:ascii="Calibri" w:hAnsi="Calibri" w:eastAsia="Calibri" w:cs="Calibri"/>
          <w:sz w:val="24"/>
          <w:szCs w:val="24"/>
        </w:rPr>
      </w:pPr>
      <w:r w:rsidRPr="17081974" w:rsidR="2DC31B65">
        <w:rPr>
          <w:rFonts w:ascii="Calibri" w:hAnsi="Calibri" w:eastAsia="Calibri" w:cs="Calibri"/>
          <w:sz w:val="24"/>
          <w:szCs w:val="24"/>
        </w:rPr>
        <w:t>Auto fill empty fields for location description</w:t>
      </w:r>
    </w:p>
    <w:p w:rsidR="4BDAF433" w:rsidP="17081974" w:rsidRDefault="4BDAF433" w14:paraId="17BE63C9" w14:textId="2A79C9E9">
      <w:pPr>
        <w:pStyle w:val="ListParagraph"/>
        <w:numPr>
          <w:ilvl w:val="0"/>
          <w:numId w:val="37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FADF43B" w:rsidR="429A0F71">
        <w:rPr>
          <w:rFonts w:ascii="Calibri" w:hAnsi="Calibri" w:eastAsia="Calibri" w:cs="Calibri"/>
        </w:rPr>
        <w:t xml:space="preserve">Mapping Rules: </w:t>
      </w:r>
      <w:hyperlink r:id="R13f3d27f3d8b4552">
        <w:r w:rsidRPr="3FADF43B" w:rsidR="429A0F71">
          <w:rPr>
            <w:rStyle w:val="Hyperlink"/>
            <w:rFonts w:ascii="Calibri" w:hAnsi="Calibri" w:eastAsia="Calibri" w:cs="Calibri"/>
            <w:noProof w:val="0"/>
            <w:lang w:val="en-US"/>
          </w:rPr>
          <w:t>Annex B - Mapping Rules for CDR (updated 16 Sep 22).xlsx</w:t>
        </w:r>
      </w:hyperlink>
      <w:r w:rsidRPr="3FADF43B" w:rsidR="3CADA497">
        <w:rPr>
          <w:rFonts w:ascii="Calibri" w:hAnsi="Calibri" w:eastAsia="Calibri" w:cs="Calibri"/>
        </w:rPr>
        <w:t xml:space="preserve"> </w:t>
      </w:r>
    </w:p>
    <w:p w:rsidR="18194BC2" w:rsidP="3FADF43B" w:rsidRDefault="18194BC2" w14:paraId="5013783B" w14:textId="4FF84233">
      <w:pPr>
        <w:pStyle w:val="ListParagraph"/>
        <w:numPr>
          <w:ilvl w:val="0"/>
          <w:numId w:val="37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3FADF43B" w:rsidR="26560ED1">
        <w:rPr>
          <w:rFonts w:ascii="Calibri" w:hAnsi="Calibri" w:eastAsia="Calibri" w:cs="Calibri"/>
          <w:sz w:val="24"/>
          <w:szCs w:val="24"/>
        </w:rPr>
        <w:t>New columns received from telco raw data will be added from the last column</w:t>
      </w:r>
      <w:r w:rsidRPr="3FADF43B" w:rsidR="6EED3370">
        <w:rPr>
          <w:rFonts w:ascii="Calibri" w:hAnsi="Calibri" w:eastAsia="Calibri" w:cs="Calibri"/>
          <w:sz w:val="24"/>
          <w:szCs w:val="24"/>
        </w:rPr>
        <w:t xml:space="preserve"> </w:t>
      </w:r>
      <w:r w:rsidRPr="3FADF43B" w:rsidR="6EED3370">
        <w:rPr>
          <w:rFonts w:ascii="Calibri" w:hAnsi="Calibri" w:eastAsia="Calibri" w:cs="Calibri"/>
          <w:sz w:val="24"/>
          <w:szCs w:val="24"/>
        </w:rPr>
        <w:t>e.g.</w:t>
      </w:r>
      <w:r w:rsidRPr="3FADF43B" w:rsidR="6EED3370">
        <w:rPr>
          <w:rFonts w:ascii="Calibri" w:hAnsi="Calibri" w:eastAsia="Calibri" w:cs="Calibri"/>
          <w:sz w:val="24"/>
          <w:szCs w:val="24"/>
        </w:rPr>
        <w:t xml:space="preserve"> </w:t>
      </w:r>
      <w:r w:rsidRPr="3FADF43B" w:rsidR="6EED3370">
        <w:rPr>
          <w:rFonts w:ascii="Calibri" w:hAnsi="Calibri" w:eastAsia="Calibri" w:cs="Calibri"/>
          <w:sz w:val="24"/>
          <w:szCs w:val="24"/>
        </w:rPr>
        <w:t>eSIM</w:t>
      </w:r>
      <w:r w:rsidRPr="3FADF43B" w:rsidR="6EED3370">
        <w:rPr>
          <w:rFonts w:ascii="Calibri" w:hAnsi="Calibri" w:eastAsia="Calibri" w:cs="Calibri"/>
          <w:sz w:val="24"/>
          <w:szCs w:val="24"/>
        </w:rPr>
        <w:t xml:space="preserve"> field</w:t>
      </w:r>
    </w:p>
    <w:p w:rsidR="3FADF43B" w:rsidP="3FADF43B" w:rsidRDefault="3FADF43B" w14:paraId="4BB93037" w14:textId="4704F07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080" w:right="0"/>
        <w:jc w:val="left"/>
        <w:rPr>
          <w:rFonts w:ascii="Calibri" w:hAnsi="Calibri" w:eastAsia="Calibri" w:cs="Calibri"/>
          <w:sz w:val="24"/>
          <w:szCs w:val="24"/>
        </w:rPr>
      </w:pPr>
    </w:p>
    <w:p w:rsidR="7D8D14B8" w:rsidP="18194BC2" w:rsidRDefault="7D8D14B8" w14:paraId="3FDA4655" w14:textId="6FC75B2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1"/>
          <w:bCs w:val="1"/>
        </w:rPr>
      </w:pPr>
      <w:r w:rsidRPr="18194BC2" w:rsidR="7D8D14B8">
        <w:rPr>
          <w:rFonts w:ascii="Calibri" w:hAnsi="Calibri" w:eastAsia="Calibri" w:cs="Calibri"/>
          <w:b w:val="1"/>
          <w:bCs w:val="1"/>
        </w:rPr>
        <w:t>Verify Auto-mapping</w:t>
      </w:r>
    </w:p>
    <w:p w:rsidR="7D8D14B8" w:rsidP="18194BC2" w:rsidRDefault="7D8D14B8" w14:paraId="297FB3B0" w14:textId="7A32B7EE">
      <w:pPr>
        <w:pStyle w:val="ListParagraph"/>
        <w:rPr>
          <w:rFonts w:ascii="Calibri" w:hAnsi="Calibri" w:eastAsia="Calibri" w:cs="Calibri"/>
        </w:rPr>
      </w:pPr>
      <w:r w:rsidRPr="4E4C4192" w:rsidR="7D8D14B8">
        <w:rPr>
          <w:rFonts w:ascii="Calibri" w:hAnsi="Calibri" w:eastAsia="Calibri" w:cs="Calibri"/>
        </w:rPr>
        <w:t>As a</w:t>
      </w:r>
      <w:r w:rsidRPr="4E4C4192" w:rsidR="18939B3E">
        <w:rPr>
          <w:rFonts w:ascii="Calibri" w:hAnsi="Calibri" w:eastAsia="Calibri" w:cs="Calibri"/>
        </w:rPr>
        <w:t>n OC/DOC, IC, or</w:t>
      </w:r>
      <w:r w:rsidRPr="4E4C4192" w:rsidR="7D8D14B8">
        <w:rPr>
          <w:rFonts w:ascii="Calibri" w:hAnsi="Calibri" w:eastAsia="Calibri" w:cs="Calibri"/>
        </w:rPr>
        <w:t xml:space="preserve"> </w:t>
      </w:r>
      <w:r w:rsidRPr="4E4C4192" w:rsidR="70256A99">
        <w:rPr>
          <w:rFonts w:ascii="Calibri" w:hAnsi="Calibri" w:eastAsia="Calibri" w:cs="Calibri"/>
        </w:rPr>
        <w:t>U</w:t>
      </w:r>
      <w:r w:rsidRPr="4E4C4192" w:rsidR="7D8D14B8">
        <w:rPr>
          <w:rFonts w:ascii="Calibri" w:hAnsi="Calibri" w:eastAsia="Calibri" w:cs="Calibri"/>
        </w:rPr>
        <w:t>ser,</w:t>
      </w:r>
      <w:r w:rsidRPr="4E4C4192" w:rsidR="7D8D14B8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30:41.136Z" w:id="1872794320">
            <w:rPr>
              <w:rFonts w:ascii="Calibri" w:hAnsi="Calibri" w:eastAsia="Calibri" w:cs="Calibri"/>
            </w:rPr>
          </w:rPrChange>
        </w:rPr>
        <w:t xml:space="preserve"> I want to review and confirm the auto-mapped fields</w:t>
      </w:r>
      <w:r w:rsidRPr="4E4C4192" w:rsidR="7D8D14B8">
        <w:rPr>
          <w:rFonts w:ascii="Calibri" w:hAnsi="Calibri" w:eastAsia="Calibri" w:cs="Calibri"/>
        </w:rPr>
        <w:t>, so that I can ensure the data is correctly mapped.</w:t>
      </w:r>
      <w:ins w:author="Eric See Kian Seng" w:date="2025-09-22T01:30:51.882Z" w:id="1080056499">
        <w:r w:rsidRPr="4E4C4192" w:rsidR="0CCD1628">
          <w:rPr>
            <w:rFonts w:ascii="Calibri" w:hAnsi="Calibri" w:eastAsia="Calibri" w:cs="Calibri"/>
          </w:rPr>
          <w:t xml:space="preserve"> [Is </w:t>
        </w:r>
        <w:r w:rsidRPr="4E4C4192" w:rsidR="0CCD1628">
          <w:rPr>
            <w:rFonts w:ascii="Calibri" w:hAnsi="Calibri" w:eastAsia="Calibri" w:cs="Calibri"/>
          </w:rPr>
          <w:t>is</w:t>
        </w:r>
        <w:r w:rsidRPr="4E4C4192" w:rsidR="0CCD1628">
          <w:rPr>
            <w:rFonts w:ascii="Calibri" w:hAnsi="Calibri" w:eastAsia="Calibri" w:cs="Calibri"/>
          </w:rPr>
          <w:t xml:space="preserve"> the CDR Data?]</w:t>
        </w:r>
      </w:ins>
    </w:p>
    <w:p w:rsidR="32520BC3" w:rsidP="18194BC2" w:rsidRDefault="32520BC3" w14:paraId="3C4F994F" w14:textId="23C17A13">
      <w:pPr>
        <w:pStyle w:val="ListParagraph"/>
        <w:rPr>
          <w:rFonts w:ascii="Calibri" w:hAnsi="Calibri" w:eastAsia="Calibri" w:cs="Calibri"/>
          <w:b w:val="1"/>
          <w:bCs w:val="1"/>
        </w:rPr>
      </w:pPr>
      <w:r w:rsidRPr="18194BC2" w:rsidR="32520BC3">
        <w:rPr>
          <w:rFonts w:ascii="Calibri" w:hAnsi="Calibri" w:eastAsia="Calibri" w:cs="Calibri"/>
          <w:b w:val="1"/>
          <w:bCs w:val="1"/>
        </w:rPr>
        <w:t>A/C</w:t>
      </w:r>
    </w:p>
    <w:p w:rsidR="18194BC2" w:rsidP="17081974" w:rsidRDefault="18194BC2" w14:paraId="076E03F2" w14:textId="2C66FA9F">
      <w:pPr>
        <w:pStyle w:val="ListParagraph"/>
        <w:numPr>
          <w:ilvl w:val="0"/>
          <w:numId w:val="288"/>
        </w:numPr>
        <w:ind/>
        <w:rPr>
          <w:rFonts w:ascii="Calibri" w:hAnsi="Calibri" w:eastAsia="Calibri" w:cs="Calibri"/>
        </w:rPr>
      </w:pPr>
      <w:r w:rsidRPr="17081974" w:rsidR="32520BC3">
        <w:rPr>
          <w:rFonts w:ascii="Calibri" w:hAnsi="Calibri" w:eastAsia="Calibri" w:cs="Calibri"/>
        </w:rPr>
        <w:t>System to log the user who confirmed the mapping, timestamp, and any changes made to the original mapping</w:t>
      </w:r>
      <w:r w:rsidRPr="17081974" w:rsidR="39733D31">
        <w:rPr>
          <w:rFonts w:ascii="Calibri" w:hAnsi="Calibri" w:eastAsia="Calibri" w:cs="Calibri"/>
        </w:rPr>
        <w:t>.</w:t>
      </w:r>
    </w:p>
    <w:p w:rsidR="5B53E1D5" w:rsidP="5B53E1D5" w:rsidRDefault="5B53E1D5" w14:paraId="19C85EDC" w14:textId="7DCF7793">
      <w:pPr>
        <w:pStyle w:val="ListParagraph"/>
        <w:ind w:left="1440"/>
        <w:rPr>
          <w:rFonts w:ascii="Calibri" w:hAnsi="Calibri" w:eastAsia="Calibri" w:cs="Calibri"/>
          <w:sz w:val="24"/>
          <w:szCs w:val="24"/>
        </w:rPr>
      </w:pPr>
    </w:p>
    <w:p w:rsidR="6F17FBFD" w:rsidP="5B53E1D5" w:rsidRDefault="6F17FBFD" w14:paraId="2AA0403D" w14:textId="40A1AAFF">
      <w:pPr>
        <w:pStyle w:val="ListParagraph"/>
        <w:numPr>
          <w:ilvl w:val="0"/>
          <w:numId w:val="132"/>
        </w:numPr>
        <w:rPr>
          <w:rFonts w:ascii="Calibri" w:hAnsi="Calibri" w:eastAsia="Calibri" w:cs="Calibri"/>
          <w:sz w:val="24"/>
          <w:szCs w:val="24"/>
        </w:rPr>
      </w:pPr>
      <w:r w:rsidRPr="5B53E1D5" w:rsidR="6F17FBFD">
        <w:rPr>
          <w:rFonts w:ascii="Calibri" w:hAnsi="Calibri" w:eastAsia="Calibri" w:cs="Calibri"/>
          <w:b w:val="1"/>
          <w:bCs w:val="1"/>
          <w:sz w:val="24"/>
          <w:szCs w:val="24"/>
        </w:rPr>
        <w:t>Edit Certain Fields</w:t>
      </w:r>
      <w:r w:rsidRPr="5B53E1D5" w:rsidR="6F17FBFD">
        <w:rPr>
          <w:rFonts w:ascii="Calibri" w:hAnsi="Calibri" w:eastAsia="Calibri" w:cs="Calibri"/>
          <w:sz w:val="24"/>
          <w:szCs w:val="24"/>
        </w:rPr>
        <w:t xml:space="preserve"> </w:t>
      </w:r>
    </w:p>
    <w:p w:rsidR="6F17FBFD" w:rsidP="5B53E1D5" w:rsidRDefault="6F17FBFD" w14:paraId="3B59FC43" w14:textId="4FFC1420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E4C4192" w:rsidR="6F17FBFD">
        <w:rPr>
          <w:rFonts w:ascii="Calibri" w:hAnsi="Calibri" w:eastAsia="Calibri" w:cs="Calibri"/>
          <w:sz w:val="24"/>
          <w:szCs w:val="24"/>
        </w:rPr>
        <w:t xml:space="preserve">As an OC/DOC, I want to </w:t>
      </w:r>
      <w:r w:rsidRPr="4E4C4192" w:rsidR="65C513D0">
        <w:rPr>
          <w:rFonts w:ascii="Calibri" w:hAnsi="Calibri" w:eastAsia="Calibri" w:cs="Calibri"/>
          <w:sz w:val="24"/>
          <w:szCs w:val="24"/>
        </w:rPr>
        <w:t xml:space="preserve">edit </w:t>
      </w:r>
      <w:r w:rsidRPr="4E4C4192" w:rsidR="6F17FBFD">
        <w:rPr>
          <w:rFonts w:ascii="Calibri" w:hAnsi="Calibri" w:eastAsia="Calibri" w:cs="Calibri"/>
          <w:sz w:val="24"/>
          <w:szCs w:val="24"/>
        </w:rPr>
        <w:t>CDR records from telcos, so that I can update information as needed for operational tasks or investigations.</w:t>
      </w:r>
      <w:ins w:author="Eric See Kian Seng" w:date="2025-09-22T01:31:29.871Z" w:id="260869637">
        <w:r w:rsidRPr="4E4C4192" w:rsidR="278AE74D">
          <w:rPr>
            <w:rFonts w:ascii="Calibri" w:hAnsi="Calibri" w:eastAsia="Calibri" w:cs="Calibri"/>
            <w:sz w:val="24"/>
            <w:szCs w:val="24"/>
          </w:rPr>
          <w:t xml:space="preserve"> [IN Zipped File or when prcessing?]</w:t>
        </w:r>
      </w:ins>
    </w:p>
    <w:p w:rsidR="6F17FBFD" w:rsidP="5B53E1D5" w:rsidRDefault="6F17FBFD" w14:paraId="1AACA00D" w14:textId="6B4F3102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B53E1D5" w:rsidR="6F17FBFD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6F17FBFD" w:rsidP="5B53E1D5" w:rsidRDefault="6F17FBFD" w14:paraId="2C5D6111" w14:textId="776BEC43">
      <w:pPr>
        <w:pStyle w:val="ListParagraph"/>
        <w:numPr>
          <w:ilvl w:val="0"/>
          <w:numId w:val="15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B53E1D5" w:rsidR="6F17FBFD">
        <w:rPr>
          <w:rFonts w:ascii="Calibri" w:hAnsi="Calibri" w:eastAsia="Calibri" w:cs="Calibri"/>
          <w:b w:val="0"/>
          <w:bCs w:val="0"/>
          <w:sz w:val="24"/>
          <w:szCs w:val="24"/>
        </w:rPr>
        <w:t>Only able to edit fields such as “Period Collected Till”, “CDR-Action” fields</w:t>
      </w:r>
    </w:p>
    <w:p w:rsidR="6F17FBFD" w:rsidP="5B53E1D5" w:rsidRDefault="6F17FBFD" w14:paraId="35E5ECDC" w14:textId="311FD560">
      <w:pPr>
        <w:pStyle w:val="ListParagraph"/>
        <w:numPr>
          <w:ilvl w:val="0"/>
          <w:numId w:val="150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B53E1D5" w:rsidR="6F17FBFD">
        <w:rPr>
          <w:rFonts w:ascii="Calibri" w:hAnsi="Calibri" w:eastAsia="Calibri" w:cs="Calibri"/>
          <w:b w:val="0"/>
          <w:bCs w:val="0"/>
          <w:sz w:val="24"/>
          <w:szCs w:val="24"/>
        </w:rPr>
        <w:t>System must validate input e.g. required field</w:t>
      </w:r>
    </w:p>
    <w:p w:rsidR="4FA995C3" w:rsidP="24A1B834" w:rsidRDefault="4FA995C3" w14:paraId="2C12670D" w14:textId="2B314D0B">
      <w:pPr>
        <w:pStyle w:val="ListParagraph"/>
        <w:numPr>
          <w:ilvl w:val="0"/>
          <w:numId w:val="150"/>
        </w:numPr>
        <w:ind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24A1B834" w:rsidR="6BE3F5AD">
        <w:rPr>
          <w:rFonts w:ascii="Calibri" w:hAnsi="Calibri" w:eastAsia="Calibri" w:cs="Calibri"/>
          <w:b w:val="0"/>
          <w:bCs w:val="0"/>
          <w:sz w:val="24"/>
          <w:szCs w:val="24"/>
        </w:rPr>
        <w:t>System to log edit action</w:t>
      </w:r>
      <w:r w:rsidRPr="24A1B834" w:rsidR="6F17FBFD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4FA995C3" w:rsidP="24A1B834" w:rsidRDefault="4FA995C3" w14:paraId="406664BE" w14:textId="44FB167F">
      <w:pPr>
        <w:pStyle w:val="ListParagraph"/>
        <w:ind w:left="144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FA995C3" w:rsidP="24A1B834" w:rsidRDefault="4FA995C3" w14:paraId="53E90714" w14:textId="45E62DA9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24A1B834" w:rsidR="6F5F3FC8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Request Delivery</w:t>
      </w:r>
    </w:p>
    <w:p w:rsidR="4FA995C3" w:rsidP="24A1B834" w:rsidRDefault="4FA995C3" w14:paraId="6B0D1788" w14:textId="5A651C37">
      <w:pPr>
        <w:pStyle w:val="ListParagraph"/>
        <w:numPr>
          <w:ilvl w:val="0"/>
          <w:numId w:val="119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6F5F3FC8">
        <w:rPr>
          <w:rFonts w:ascii="Calibri" w:hAnsi="Calibri" w:eastAsia="Calibri" w:cs="Calibri"/>
          <w:b w:val="1"/>
          <w:bCs w:val="1"/>
          <w:sz w:val="24"/>
          <w:szCs w:val="24"/>
        </w:rPr>
        <w:t>Export Data</w:t>
      </w:r>
      <w:ins w:author="Eric See Kian Seng" w:date="2025-09-22T01:31:58.297Z" w:id="45901610">
        <w:r w:rsidRPr="4E4C4192" w:rsidR="6CEB6EEB">
          <w:rPr>
            <w:rFonts w:ascii="Calibri" w:hAnsi="Calibri" w:eastAsia="Calibri" w:cs="Calibri"/>
            <w:b w:val="1"/>
            <w:bCs w:val="1"/>
            <w:sz w:val="24"/>
            <w:szCs w:val="24"/>
          </w:rPr>
          <w:t xml:space="preserve"> [Need to select requests first?]</w:t>
        </w:r>
      </w:ins>
    </w:p>
    <w:p w:rsidR="4FA995C3" w:rsidP="24A1B834" w:rsidRDefault="4FA995C3" w14:paraId="41DA759C" w14:textId="6C26C7F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  <w:sz w:val="24"/>
          <w:szCs w:val="24"/>
        </w:rPr>
        <w:t xml:space="preserve">As an OC/DOC, IC, or User, I want to export data to send back to the requester, so that I can fulfil their requests. </w:t>
      </w:r>
    </w:p>
    <w:p w:rsidR="4FA995C3" w:rsidP="24A1B834" w:rsidRDefault="4FA995C3" w14:paraId="4A635AA1" w14:textId="7D389B5C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FA995C3" w:rsidP="24A1B834" w:rsidRDefault="4FA995C3" w14:paraId="46BEAA8D" w14:textId="52D36F75">
      <w:pPr>
        <w:pStyle w:val="ListParagraph"/>
        <w:numPr>
          <w:ilvl w:val="0"/>
          <w:numId w:val="298"/>
        </w:numPr>
        <w:ind/>
        <w:rPr>
          <w:rFonts w:ascii="Calibri" w:hAnsi="Calibri" w:eastAsia="Calibri" w:cs="Calibri"/>
        </w:rPr>
      </w:pPr>
      <w:r w:rsidRPr="24A1B834" w:rsidR="6F5F3FC8">
        <w:rPr>
          <w:rFonts w:ascii="Calibri" w:hAnsi="Calibri" w:eastAsia="Calibri" w:cs="Calibri"/>
        </w:rPr>
        <w:t>System references the export configuration defined per Requester:</w:t>
      </w:r>
    </w:p>
    <w:p w:rsidR="4FA995C3" w:rsidP="24A1B834" w:rsidRDefault="4FA995C3" w14:paraId="578E278E" w14:textId="5D0161D9">
      <w:pPr>
        <w:pStyle w:val="ListParagraph"/>
        <w:numPr>
          <w:ilvl w:val="0"/>
          <w:numId w:val="322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</w:rPr>
        <w:t>Selected columns</w:t>
      </w:r>
    </w:p>
    <w:p w:rsidR="4FA995C3" w:rsidP="24A1B834" w:rsidRDefault="4FA995C3" w14:paraId="5F872660" w14:textId="6523DD0B">
      <w:pPr>
        <w:pStyle w:val="ListParagraph"/>
        <w:numPr>
          <w:ilvl w:val="0"/>
          <w:numId w:val="322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</w:rPr>
        <w:t>Formatting preferences</w:t>
      </w:r>
    </w:p>
    <w:p w:rsidR="4FA995C3" w:rsidP="24A1B834" w:rsidRDefault="4FA995C3" w14:paraId="6D2BD599" w14:textId="24C8783C">
      <w:pPr>
        <w:pStyle w:val="ListParagraph"/>
        <w:numPr>
          <w:ilvl w:val="0"/>
          <w:numId w:val="322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</w:rPr>
        <w:t>File type preferences (Excel, Word, PDF)</w:t>
      </w:r>
    </w:p>
    <w:p w:rsidR="4FA995C3" w:rsidP="24A1B834" w:rsidRDefault="4FA995C3" w14:paraId="43809C5A" w14:textId="62629C23">
      <w:pPr>
        <w:pStyle w:val="ListParagraph"/>
        <w:numPr>
          <w:ilvl w:val="0"/>
          <w:numId w:val="298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</w:rPr>
        <w:t xml:space="preserve">When user selects “Export”, system exports the data in the configured formats </w:t>
      </w:r>
    </w:p>
    <w:p w:rsidR="4FA995C3" w:rsidP="24A1B834" w:rsidRDefault="4FA995C3" w14:paraId="72FB5134" w14:textId="67BFEBDF">
      <w:pPr>
        <w:pStyle w:val="ListParagraph"/>
        <w:numPr>
          <w:ilvl w:val="0"/>
          <w:numId w:val="298"/>
        </w:numPr>
        <w:ind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</w:rPr>
        <w:t xml:space="preserve">DBMS to create a zip folder based on Requestor department/telco/ </w:t>
      </w:r>
      <w:r w:rsidRPr="24A1B834" w:rsidR="28A0B956">
        <w:rPr>
          <w:rFonts w:ascii="Calibri" w:hAnsi="Calibri" w:eastAsia="Calibri" w:cs="Calibri"/>
        </w:rPr>
        <w:t>project</w:t>
      </w:r>
      <w:r w:rsidRPr="24A1B834" w:rsidR="6F5F3FC8">
        <w:rPr>
          <w:rFonts w:ascii="Calibri" w:hAnsi="Calibri" w:eastAsia="Calibri" w:cs="Calibri"/>
        </w:rPr>
        <w:t xml:space="preserve"> name – Exported files are grouped by into folders by Requester and Service Provider/Telco (many files in one zip folder)</w:t>
      </w:r>
    </w:p>
    <w:p w:rsidR="4FA995C3" w:rsidP="24A1B834" w:rsidRDefault="4FA995C3" w14:paraId="5CD61967" w14:textId="501CB1B9">
      <w:pPr>
        <w:pStyle w:val="ListParagraph"/>
        <w:numPr>
          <w:ilvl w:val="0"/>
          <w:numId w:val="298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  <w:sz w:val="24"/>
          <w:szCs w:val="24"/>
        </w:rPr>
        <w:t>All grouped folders and files are compressed into a .zip file</w:t>
      </w:r>
    </w:p>
    <w:p w:rsidR="4FA995C3" w:rsidP="24A1B834" w:rsidRDefault="4FA995C3" w14:paraId="243CDCEB" w14:textId="29FB6041">
      <w:pPr>
        <w:pStyle w:val="ListParagraph"/>
        <w:numPr>
          <w:ilvl w:val="0"/>
          <w:numId w:val="298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24A1B834" w:rsidR="6F5F3FC8">
        <w:rPr>
          <w:rFonts w:ascii="Calibri" w:hAnsi="Calibri" w:eastAsia="Calibri" w:cs="Calibri"/>
          <w:sz w:val="24"/>
          <w:szCs w:val="24"/>
        </w:rPr>
        <w:t xml:space="preserve">Once user has exported, system auto updates the status to “Delivered”  </w:t>
      </w:r>
    </w:p>
    <w:p w:rsidR="4FA995C3" w:rsidP="24A1B834" w:rsidRDefault="4FA995C3" w14:paraId="5B0F7099" w14:textId="233C9FD3">
      <w:pPr>
        <w:pStyle w:val="ListParagraph"/>
        <w:numPr>
          <w:ilvl w:val="0"/>
          <w:numId w:val="298"/>
        </w:numPr>
        <w:ind/>
        <w:rPr>
          <w:rFonts w:ascii="Calibri" w:hAnsi="Calibri" w:eastAsia="Calibri" w:cs="Calibri"/>
        </w:rPr>
      </w:pPr>
      <w:r w:rsidRPr="24A1B834" w:rsidR="6F5F3FC8">
        <w:rPr>
          <w:rFonts w:ascii="Calibri" w:hAnsi="Calibri" w:eastAsia="Calibri" w:cs="Calibri"/>
        </w:rPr>
        <w:t>System to log export action.</w:t>
      </w:r>
    </w:p>
    <w:p w:rsidR="4FA995C3" w:rsidP="24A1B834" w:rsidRDefault="4FA995C3" w14:paraId="5E09CC1D" w14:textId="3988C6B8">
      <w:pPr>
        <w:pStyle w:val="Normal"/>
        <w:ind w:left="0"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</w:p>
    <w:p w:rsidR="4FA995C3" w:rsidP="24A1B834" w:rsidRDefault="4FA995C3" w14:paraId="3E123259" w14:textId="07B84020">
      <w:pPr>
        <w:pStyle w:val="ListParagraph"/>
        <w:numPr>
          <w:ilvl w:val="0"/>
          <w:numId w:val="587"/>
        </w:numPr>
        <w:ind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4A1B834" w:rsidR="5A73EEE6">
        <w:rPr>
          <w:rFonts w:ascii="Calibri" w:hAnsi="Calibri" w:eastAsia="Calibri" w:cs="Calibri"/>
          <w:b w:val="1"/>
          <w:bCs w:val="1"/>
          <w:sz w:val="24"/>
          <w:szCs w:val="24"/>
        </w:rPr>
        <w:t>Export NR File</w:t>
      </w:r>
    </w:p>
    <w:p w:rsidR="4FA995C3" w:rsidP="24A1B834" w:rsidRDefault="4FA995C3" w14:paraId="0C10EAF8" w14:textId="441C057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5A73EEE6">
        <w:rPr>
          <w:rFonts w:ascii="Calibri" w:hAnsi="Calibri" w:eastAsia="Calibri" w:cs="Calibri"/>
          <w:sz w:val="24"/>
          <w:szCs w:val="24"/>
        </w:rPr>
        <w:t xml:space="preserve">As an OC/DOC, IC, or User, I want to export a .TXT file for CDR with no data, so that I can deliver it to the requestors </w:t>
      </w:r>
      <w:r w:rsidRPr="24A1B834" w:rsidR="602C12AA">
        <w:rPr>
          <w:rFonts w:ascii="Calibri" w:hAnsi="Calibri" w:eastAsia="Calibri" w:cs="Calibri"/>
          <w:sz w:val="24"/>
          <w:szCs w:val="24"/>
        </w:rPr>
        <w:t xml:space="preserve">to </w:t>
      </w:r>
      <w:r w:rsidRPr="24A1B834" w:rsidR="602C12AA">
        <w:rPr>
          <w:rFonts w:ascii="Calibri" w:hAnsi="Calibri" w:eastAsia="Calibri" w:cs="Calibri"/>
          <w:sz w:val="24"/>
          <w:szCs w:val="24"/>
        </w:rPr>
        <w:t>indicate</w:t>
      </w:r>
      <w:r w:rsidRPr="24A1B834" w:rsidR="602C12AA">
        <w:rPr>
          <w:rFonts w:ascii="Calibri" w:hAnsi="Calibri" w:eastAsia="Calibri" w:cs="Calibri"/>
          <w:sz w:val="24"/>
          <w:szCs w:val="24"/>
        </w:rPr>
        <w:t xml:space="preserve"> that no data is available for the specified request period.</w:t>
      </w:r>
    </w:p>
    <w:p w:rsidR="4FA995C3" w:rsidP="24A1B834" w:rsidRDefault="4FA995C3" w14:paraId="408FF327" w14:textId="79DEB31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  <w:r w:rsidRPr="24A1B834" w:rsidR="5A73EEE6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FA995C3" w:rsidP="24A1B834" w:rsidRDefault="4FA995C3" w14:paraId="39B49179" w14:textId="6907010B">
      <w:pPr>
        <w:pStyle w:val="ListParagraph"/>
        <w:numPr>
          <w:ilvl w:val="0"/>
          <w:numId w:val="59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5B5968CF">
        <w:rPr>
          <w:rFonts w:ascii="Calibri" w:hAnsi="Calibri" w:eastAsia="Calibri" w:cs="Calibri"/>
        </w:rPr>
        <w:t>When user selects “Export</w:t>
      </w:r>
      <w:r w:rsidRPr="24A1B834" w:rsidR="5B5968CF">
        <w:rPr>
          <w:rFonts w:ascii="Calibri" w:hAnsi="Calibri" w:eastAsia="Calibri" w:cs="Calibri"/>
        </w:rPr>
        <w:t>”,</w:t>
      </w:r>
      <w:r w:rsidRPr="24A1B834" w:rsidR="5B5968CF">
        <w:rPr>
          <w:rFonts w:ascii="Calibri" w:hAnsi="Calibri" w:eastAsia="Calibri" w:cs="Calibri"/>
        </w:rPr>
        <w:t xml:space="preserve"> the system generates a blank .TXT file </w:t>
      </w:r>
      <w:r w:rsidRPr="24A1B834" w:rsidR="78ADD553">
        <w:rPr>
          <w:rFonts w:ascii="Calibri" w:hAnsi="Calibri" w:eastAsia="Calibri" w:cs="Calibri"/>
        </w:rPr>
        <w:t>when there is no data within the CDR file matched with the request.</w:t>
      </w:r>
    </w:p>
    <w:p w:rsidR="4FA995C3" w:rsidP="24A1B834" w:rsidRDefault="4FA995C3" w14:paraId="2955EA0E" w14:textId="325A6D0A">
      <w:pPr>
        <w:pStyle w:val="ListParagraph"/>
        <w:numPr>
          <w:ilvl w:val="0"/>
          <w:numId w:val="59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79F77B3E">
        <w:rPr>
          <w:rFonts w:ascii="Calibri" w:hAnsi="Calibri" w:eastAsia="Calibri" w:cs="Calibri"/>
        </w:rPr>
        <w:t>The file shall follow the naming convention:</w:t>
      </w:r>
    </w:p>
    <w:p w:rsidR="4FA995C3" w:rsidP="24A1B834" w:rsidRDefault="4FA995C3" w14:paraId="058B2F0C" w14:textId="71408B03">
      <w:pPr>
        <w:pStyle w:val="ListParagraph"/>
        <w:numPr>
          <w:ilvl w:val="0"/>
          <w:numId w:val="59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79F77B3E">
        <w:rPr>
          <w:rFonts w:ascii="Calibri" w:hAnsi="Calibri" w:eastAsia="Calibri" w:cs="Calibri"/>
        </w:rPr>
        <w:t>&lt;TOI&gt;</w:t>
      </w:r>
      <w:r w:rsidRPr="24A1B834" w:rsidR="7768AF9F">
        <w:rPr>
          <w:rFonts w:ascii="Calibri" w:hAnsi="Calibri" w:eastAsia="Calibri" w:cs="Calibri"/>
        </w:rPr>
        <w:t>_</w:t>
      </w:r>
      <w:r w:rsidRPr="24A1B834" w:rsidR="79F77B3E">
        <w:rPr>
          <w:rFonts w:ascii="Calibri" w:hAnsi="Calibri" w:eastAsia="Calibri" w:cs="Calibri"/>
        </w:rPr>
        <w:t>&lt;Request</w:t>
      </w:r>
      <w:r w:rsidRPr="24A1B834" w:rsidR="292DB63A">
        <w:rPr>
          <w:rFonts w:ascii="Calibri" w:hAnsi="Calibri" w:eastAsia="Calibri" w:cs="Calibri"/>
        </w:rPr>
        <w:t xml:space="preserve"> </w:t>
      </w:r>
      <w:r w:rsidRPr="24A1B834" w:rsidR="79F77B3E">
        <w:rPr>
          <w:rFonts w:ascii="Calibri" w:hAnsi="Calibri" w:eastAsia="Calibri" w:cs="Calibri"/>
        </w:rPr>
        <w:t>Start</w:t>
      </w:r>
      <w:r w:rsidRPr="24A1B834" w:rsidR="62199F5A">
        <w:rPr>
          <w:rFonts w:ascii="Calibri" w:hAnsi="Calibri" w:eastAsia="Calibri" w:cs="Calibri"/>
        </w:rPr>
        <w:t xml:space="preserve"> </w:t>
      </w:r>
      <w:r w:rsidRPr="24A1B834" w:rsidR="79F77B3E">
        <w:rPr>
          <w:rFonts w:ascii="Calibri" w:hAnsi="Calibri" w:eastAsia="Calibri" w:cs="Calibri"/>
        </w:rPr>
        <w:t>Date</w:t>
      </w:r>
      <w:r w:rsidRPr="24A1B834" w:rsidR="64A0B9B4">
        <w:rPr>
          <w:rFonts w:ascii="Calibri" w:hAnsi="Calibri" w:eastAsia="Calibri" w:cs="Calibri"/>
        </w:rPr>
        <w:t>&gt;_&lt;Request</w:t>
      </w:r>
      <w:r w:rsidRPr="24A1B834" w:rsidR="0B97F54C">
        <w:rPr>
          <w:rFonts w:ascii="Calibri" w:hAnsi="Calibri" w:eastAsia="Calibri" w:cs="Calibri"/>
        </w:rPr>
        <w:t xml:space="preserve"> </w:t>
      </w:r>
      <w:r w:rsidRPr="24A1B834" w:rsidR="64A0B9B4">
        <w:rPr>
          <w:rFonts w:ascii="Calibri" w:hAnsi="Calibri" w:eastAsia="Calibri" w:cs="Calibri"/>
        </w:rPr>
        <w:t>End</w:t>
      </w:r>
      <w:r w:rsidRPr="24A1B834" w:rsidR="31C7C7BC">
        <w:rPr>
          <w:rFonts w:ascii="Calibri" w:hAnsi="Calibri" w:eastAsia="Calibri" w:cs="Calibri"/>
        </w:rPr>
        <w:t xml:space="preserve"> </w:t>
      </w:r>
      <w:r w:rsidRPr="24A1B834" w:rsidR="64A0B9B4">
        <w:rPr>
          <w:rFonts w:ascii="Calibri" w:hAnsi="Calibri" w:eastAsia="Calibri" w:cs="Calibri"/>
        </w:rPr>
        <w:t>Date</w:t>
      </w:r>
      <w:r w:rsidRPr="24A1B834" w:rsidR="51E4160E">
        <w:rPr>
          <w:rFonts w:ascii="Calibri" w:hAnsi="Calibri" w:eastAsia="Calibri" w:cs="Calibri"/>
        </w:rPr>
        <w:t>&gt;.txt</w:t>
      </w:r>
    </w:p>
    <w:p w:rsidR="4FA995C3" w:rsidP="24A1B834" w:rsidRDefault="4FA995C3" w14:paraId="5BDC913E" w14:textId="13861CC0">
      <w:pPr>
        <w:pStyle w:val="ListParagraph"/>
        <w:numPr>
          <w:ilvl w:val="0"/>
          <w:numId w:val="59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51E4160E">
        <w:rPr>
          <w:rFonts w:ascii="Calibri" w:hAnsi="Calibri" w:eastAsia="Calibri" w:cs="Calibri"/>
        </w:rPr>
        <w:t>e.g.</w:t>
      </w:r>
      <w:r w:rsidRPr="24A1B834" w:rsidR="51E4160E">
        <w:rPr>
          <w:rFonts w:ascii="Calibri" w:hAnsi="Calibri" w:eastAsia="Calibri" w:cs="Calibri"/>
        </w:rPr>
        <w:t xml:space="preserve"> 98765432_1Mar2023_31Mar2023.txt</w:t>
      </w:r>
    </w:p>
    <w:p w:rsidR="4FA995C3" w:rsidP="24A1B834" w:rsidRDefault="4FA995C3" w14:paraId="31BE7EB7" w14:textId="59653B81">
      <w:pPr>
        <w:pStyle w:val="ListParagraph"/>
        <w:numPr>
          <w:ilvl w:val="0"/>
          <w:numId w:val="59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51E4160E">
        <w:rPr>
          <w:rFonts w:ascii="Calibri" w:hAnsi="Calibri" w:eastAsia="Calibri" w:cs="Calibri"/>
        </w:rPr>
        <w:t>System</w:t>
      </w:r>
      <w:r w:rsidRPr="24A1B834" w:rsidR="51E4160E">
        <w:rPr>
          <w:rFonts w:ascii="Calibri" w:hAnsi="Calibri" w:eastAsia="Calibri" w:cs="Calibri"/>
        </w:rPr>
        <w:t xml:space="preserve"> creates </w:t>
      </w:r>
      <w:r w:rsidRPr="24A1B834" w:rsidR="51E4160E">
        <w:rPr>
          <w:rFonts w:ascii="Calibri" w:hAnsi="Calibri" w:eastAsia="Calibri" w:cs="Calibri"/>
        </w:rPr>
        <w:t>audit</w:t>
      </w:r>
      <w:r w:rsidRPr="24A1B834" w:rsidR="51E4160E">
        <w:rPr>
          <w:rFonts w:ascii="Calibri" w:hAnsi="Calibri" w:eastAsia="Calibri" w:cs="Calibri"/>
        </w:rPr>
        <w:t xml:space="preserve"> log for file generation.</w:t>
      </w:r>
    </w:p>
    <w:p w:rsidR="4FA995C3" w:rsidP="24A1B834" w:rsidRDefault="4FA995C3" w14:paraId="01B8E468" w14:textId="1342B2FB">
      <w:pPr>
        <w:pStyle w:val="ListParagraph"/>
        <w:numPr>
          <w:ilvl w:val="0"/>
          <w:numId w:val="59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</w:rPr>
      </w:pPr>
      <w:r w:rsidRPr="24A1B834" w:rsidR="6707A94B">
        <w:rPr>
          <w:rFonts w:ascii="Calibri" w:hAnsi="Calibri" w:eastAsia="Calibri" w:cs="Calibri"/>
        </w:rPr>
        <w:t>Once file is exported, system updates request status as “Completed”</w:t>
      </w:r>
    </w:p>
    <w:p w:rsidR="4FA995C3" w:rsidP="24A1B834" w:rsidRDefault="4FA995C3" w14:paraId="57C411A1" w14:textId="116A5522">
      <w:pPr>
        <w:pStyle w:val="Normal"/>
        <w:ind w:left="1440"/>
        <w:rPr>
          <w:rFonts w:ascii="Calibri" w:hAnsi="Calibri" w:eastAsia="Calibri" w:cs="Calibri"/>
          <w:sz w:val="24"/>
          <w:szCs w:val="24"/>
        </w:rPr>
      </w:pPr>
    </w:p>
    <w:p w:rsidR="6E8E5F7E" w:rsidP="17081974" w:rsidRDefault="6E8E5F7E" w14:paraId="39F1EAA4" w14:textId="18E64D87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7081974" w:rsidR="6E8E5F7E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Report Management</w:t>
      </w:r>
    </w:p>
    <w:p w:rsidR="5245A7A3" w:rsidP="4BABE004" w:rsidRDefault="5245A7A3" w14:paraId="3E97EF35" w14:textId="3BDEB329">
      <w:pPr>
        <w:pStyle w:val="ListParagraph"/>
        <w:numPr>
          <w:ilvl w:val="0"/>
          <w:numId w:val="61"/>
        </w:numPr>
        <w:rPr>
          <w:rFonts w:ascii="Calibri" w:hAnsi="Calibri" w:eastAsia="Calibri" w:cs="Calibri"/>
          <w:b w:val="1"/>
          <w:bCs w:val="1"/>
        </w:rPr>
      </w:pPr>
      <w:r w:rsidRPr="496813E3" w:rsidR="3CED1F20">
        <w:rPr>
          <w:rFonts w:ascii="Calibri" w:hAnsi="Calibri" w:eastAsia="Calibri" w:cs="Calibri"/>
          <w:b w:val="1"/>
          <w:bCs w:val="1"/>
        </w:rPr>
        <w:t>Generate</w:t>
      </w:r>
      <w:r w:rsidRPr="496813E3" w:rsidR="47C829B5">
        <w:rPr>
          <w:rFonts w:ascii="Calibri" w:hAnsi="Calibri" w:eastAsia="Calibri" w:cs="Calibri"/>
          <w:b w:val="1"/>
          <w:bCs w:val="1"/>
        </w:rPr>
        <w:t xml:space="preserve"> </w:t>
      </w:r>
      <w:r w:rsidRPr="496813E3" w:rsidR="47C829B5">
        <w:rPr>
          <w:rFonts w:ascii="Calibri" w:hAnsi="Calibri" w:eastAsia="Calibri" w:cs="Calibri"/>
          <w:b w:val="1"/>
          <w:bCs w:val="1"/>
        </w:rPr>
        <w:t>CDR Request</w:t>
      </w:r>
      <w:r w:rsidRPr="496813E3" w:rsidR="00422F4F">
        <w:rPr>
          <w:rFonts w:ascii="Calibri" w:hAnsi="Calibri" w:eastAsia="Calibri" w:cs="Calibri"/>
          <w:b w:val="1"/>
          <w:bCs w:val="1"/>
        </w:rPr>
        <w:t xml:space="preserve"> into </w:t>
      </w:r>
      <w:r w:rsidRPr="496813E3" w:rsidR="00E22CD6">
        <w:rPr>
          <w:rFonts w:ascii="Calibri" w:hAnsi="Calibri" w:eastAsia="Calibri" w:cs="Calibri"/>
          <w:b w:val="1"/>
          <w:bCs w:val="1"/>
        </w:rPr>
        <w:t>Shift Return Report</w:t>
      </w:r>
    </w:p>
    <w:p w:rsidR="7EBB42EB" w:rsidP="2F2A90B0" w:rsidRDefault="7EBB42EB" w14:paraId="717D92E1" w14:textId="67E4C0B4">
      <w:pPr>
        <w:pStyle w:val="ListParagraph"/>
        <w:rPr>
          <w:rFonts w:ascii="Calibri" w:hAnsi="Calibri" w:eastAsia="Calibri" w:cs="Calibri"/>
        </w:rPr>
      </w:pPr>
      <w:r w:rsidRPr="4E4C4192" w:rsidR="65F5C39A">
        <w:rPr>
          <w:rFonts w:ascii="Calibri" w:hAnsi="Calibri" w:eastAsia="Calibri" w:cs="Calibri"/>
        </w:rPr>
        <w:t xml:space="preserve">As </w:t>
      </w:r>
      <w:r w:rsidRPr="4E4C4192" w:rsidR="30D97E7D">
        <w:rPr>
          <w:rFonts w:ascii="Calibri" w:hAnsi="Calibri" w:eastAsia="Calibri" w:cs="Calibri"/>
        </w:rPr>
        <w:t>an</w:t>
      </w:r>
      <w:r w:rsidRPr="4E4C4192" w:rsidR="65F5C39A">
        <w:rPr>
          <w:rFonts w:ascii="Calibri" w:hAnsi="Calibri" w:eastAsia="Calibri" w:cs="Calibri"/>
        </w:rPr>
        <w:t xml:space="preserve"> </w:t>
      </w:r>
      <w:r w:rsidRPr="4E4C4192" w:rsidR="504B38CA">
        <w:rPr>
          <w:rFonts w:ascii="Calibri" w:hAnsi="Calibri" w:eastAsia="Calibri" w:cs="Calibri"/>
          <w:sz w:val="24"/>
          <w:szCs w:val="24"/>
        </w:rPr>
        <w:t>OC/DOC, IC, User,</w:t>
      </w:r>
      <w:r w:rsidRPr="4E4C4192" w:rsidR="65F5C39A">
        <w:rPr>
          <w:rFonts w:ascii="Calibri" w:hAnsi="Calibri" w:eastAsia="Calibri" w:cs="Calibri"/>
        </w:rPr>
        <w:t xml:space="preserve"> I want to select the query criteria of CDR</w:t>
      </w:r>
      <w:r w:rsidRPr="4E4C4192" w:rsidR="33B7FC02">
        <w:rPr>
          <w:rFonts w:ascii="Calibri" w:hAnsi="Calibri" w:eastAsia="Calibri" w:cs="Calibri"/>
        </w:rPr>
        <w:t xml:space="preserve"> </w:t>
      </w:r>
      <w:r w:rsidRPr="4E4C4192" w:rsidR="65F5C39A">
        <w:rPr>
          <w:rFonts w:ascii="Calibri" w:hAnsi="Calibri" w:eastAsia="Calibri" w:cs="Calibri"/>
        </w:rPr>
        <w:t>Request</w:t>
      </w:r>
      <w:r w:rsidRPr="4E4C4192" w:rsidR="0C9998E3">
        <w:rPr>
          <w:rFonts w:ascii="Calibri" w:hAnsi="Calibri" w:eastAsia="Calibri" w:cs="Calibri"/>
        </w:rPr>
        <w:t>s</w:t>
      </w:r>
      <w:r w:rsidRPr="4E4C4192" w:rsidR="001A6274">
        <w:rPr>
          <w:rFonts w:ascii="Calibri" w:hAnsi="Calibri" w:eastAsia="Calibri" w:cs="Calibri"/>
        </w:rPr>
        <w:t xml:space="preserve"> </w:t>
      </w:r>
      <w:r w:rsidRPr="4E4C4192" w:rsidR="65F5C39A">
        <w:rPr>
          <w:rFonts w:ascii="Calibri" w:hAnsi="Calibri" w:eastAsia="Calibri" w:cs="Calibri"/>
        </w:rPr>
        <w:t xml:space="preserve">and </w:t>
      </w:r>
      <w:r w:rsidRPr="4E4C4192" w:rsidR="233B867B">
        <w:rPr>
          <w:rFonts w:ascii="Calibri" w:hAnsi="Calibri" w:eastAsia="Calibri" w:cs="Calibri"/>
        </w:rPr>
        <w:t>export</w:t>
      </w:r>
      <w:r w:rsidRPr="4E4C4192" w:rsidR="404499C5">
        <w:rPr>
          <w:rFonts w:ascii="Calibri" w:hAnsi="Calibri" w:eastAsia="Calibri" w:cs="Calibri"/>
        </w:rPr>
        <w:t xml:space="preserve"> </w:t>
      </w:r>
      <w:r w:rsidRPr="4E4C4192" w:rsidR="75A4F636">
        <w:rPr>
          <w:rFonts w:ascii="Calibri" w:hAnsi="Calibri" w:eastAsia="Calibri" w:cs="Calibri"/>
        </w:rPr>
        <w:t>the results into a</w:t>
      </w:r>
      <w:r w:rsidRPr="4E4C4192" w:rsidR="404499C5">
        <w:rPr>
          <w:rFonts w:ascii="Calibri" w:hAnsi="Calibri" w:eastAsia="Calibri" w:cs="Calibri"/>
        </w:rPr>
        <w:t xml:space="preserve"> </w:t>
      </w:r>
      <w:r w:rsidRPr="4E4C4192" w:rsidR="404499C5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32:08.634Z" w:id="1217136502">
            <w:rPr>
              <w:rFonts w:ascii="Calibri" w:hAnsi="Calibri" w:eastAsia="Calibri" w:cs="Calibri"/>
            </w:rPr>
          </w:rPrChange>
        </w:rPr>
        <w:t>Shift Return Report</w:t>
      </w:r>
      <w:r w:rsidRPr="4E4C4192" w:rsidR="65F5C39A">
        <w:rPr>
          <w:rFonts w:ascii="Calibri" w:hAnsi="Calibri" w:eastAsia="Calibri" w:cs="Calibri"/>
        </w:rPr>
        <w:t>, so that I can generate a filtered report and download it</w:t>
      </w:r>
      <w:ins w:author="Eric See Kian Seng" w:date="2025-09-22T01:32:45.405Z" w:id="1912426914">
        <w:r w:rsidRPr="4E4C4192" w:rsidR="7D28F012">
          <w:rPr>
            <w:rFonts w:ascii="Calibri" w:hAnsi="Calibri" w:eastAsia="Calibri" w:cs="Calibri"/>
          </w:rPr>
          <w:t xml:space="preserve"> [have UI design?]</w:t>
        </w:r>
      </w:ins>
    </w:p>
    <w:p w:rsidR="2C9C900D" w:rsidP="2F2A90B0" w:rsidRDefault="2C9C900D" w14:paraId="40E9A7D8" w14:textId="33C9BD0C">
      <w:pPr>
        <w:pStyle w:val="ListParagraph"/>
        <w:rPr>
          <w:rFonts w:ascii="Calibri" w:hAnsi="Calibri" w:eastAsia="Calibri" w:cs="Calibri"/>
          <w:b w:val="1"/>
          <w:bCs w:val="1"/>
        </w:rPr>
      </w:pPr>
      <w:r w:rsidRPr="2F2A90B0" w:rsidR="2C9C900D">
        <w:rPr>
          <w:rFonts w:ascii="Calibri" w:hAnsi="Calibri" w:eastAsia="Calibri" w:cs="Calibri"/>
          <w:b w:val="1"/>
          <w:bCs w:val="1"/>
        </w:rPr>
        <w:t>A/C</w:t>
      </w:r>
    </w:p>
    <w:p w:rsidR="0E74B88E" w:rsidP="2F2A90B0" w:rsidRDefault="0E74B88E" w14:paraId="2341BFD5" w14:textId="5541B19F">
      <w:pPr>
        <w:pStyle w:val="ListParagraph"/>
        <w:numPr>
          <w:ilvl w:val="0"/>
          <w:numId w:val="356"/>
        </w:numPr>
        <w:rPr>
          <w:rFonts w:ascii="Calibri" w:hAnsi="Calibri" w:eastAsia="Calibri" w:cs="Calibri"/>
          <w:sz w:val="24"/>
          <w:szCs w:val="24"/>
        </w:rPr>
      </w:pPr>
      <w:r w:rsidRPr="2F2A90B0" w:rsidR="0E74B88E">
        <w:rPr>
          <w:rFonts w:ascii="Calibri" w:hAnsi="Calibri" w:eastAsia="Calibri" w:cs="Calibri"/>
        </w:rPr>
        <w:t xml:space="preserve">User can define filtering criteria: </w:t>
      </w:r>
    </w:p>
    <w:p w:rsidR="0E74B88E" w:rsidP="3FADF43B" w:rsidRDefault="0E74B88E" w14:paraId="563ADF32" w14:textId="38CCAA37">
      <w:pPr>
        <w:pStyle w:val="ListParagraph"/>
        <w:numPr>
          <w:ilvl w:val="0"/>
          <w:numId w:val="419"/>
        </w:numPr>
        <w:rPr>
          <w:rFonts w:ascii="Calibri" w:hAnsi="Calibri" w:eastAsia="Calibri" w:cs="Calibri"/>
          <w:sz w:val="24"/>
          <w:szCs w:val="24"/>
        </w:rPr>
      </w:pPr>
      <w:r w:rsidRPr="3FADF43B" w:rsidR="4BB26845">
        <w:rPr>
          <w:rFonts w:ascii="Calibri" w:hAnsi="Calibri" w:eastAsia="Calibri" w:cs="Calibri"/>
        </w:rPr>
        <w:t xml:space="preserve">Activate (To allow Authority to select the specific date Start &amp; End) </w:t>
      </w:r>
    </w:p>
    <w:p w:rsidR="0E74B88E" w:rsidP="3FADF43B" w:rsidRDefault="0E74B88E" w14:paraId="09CC17F4" w14:textId="75797191">
      <w:pPr>
        <w:pStyle w:val="ListParagraph"/>
        <w:numPr>
          <w:ilvl w:val="0"/>
          <w:numId w:val="419"/>
        </w:numPr>
        <w:rPr>
          <w:rFonts w:ascii="Calibri" w:hAnsi="Calibri" w:eastAsia="Calibri" w:cs="Calibri"/>
          <w:sz w:val="24"/>
          <w:szCs w:val="24"/>
        </w:rPr>
      </w:pPr>
      <w:r w:rsidRPr="3FADF43B" w:rsidR="4BB26845">
        <w:rPr>
          <w:rFonts w:ascii="Calibri" w:hAnsi="Calibri" w:eastAsia="Calibri" w:cs="Calibri"/>
        </w:rPr>
        <w:t xml:space="preserve">Urgent (Requested via) [Search criteria for records Urgent (Requested via) “TRUE”]  </w:t>
      </w:r>
    </w:p>
    <w:p w:rsidR="611B290D" w:rsidP="2F2A90B0" w:rsidRDefault="611B290D" w14:paraId="5FA811F5" w14:textId="1BE09025">
      <w:pPr>
        <w:pStyle w:val="ListParagraph"/>
        <w:numPr>
          <w:ilvl w:val="0"/>
          <w:numId w:val="318"/>
        </w:numPr>
        <w:rPr>
          <w:rFonts w:ascii="Calibri" w:hAnsi="Calibri" w:eastAsia="Calibri" w:cs="Calibri"/>
        </w:rPr>
      </w:pPr>
      <w:r w:rsidRPr="3FADF43B" w:rsidR="404B1D6F">
        <w:rPr>
          <w:rFonts w:ascii="Calibri" w:hAnsi="Calibri" w:eastAsia="Calibri" w:cs="Calibri"/>
        </w:rPr>
        <w:t>User to click on “Export” button to export and download file</w:t>
      </w:r>
      <w:r w:rsidRPr="3FADF43B" w:rsidR="41A67929">
        <w:rPr>
          <w:rFonts w:ascii="Calibri" w:hAnsi="Calibri" w:eastAsia="Calibri" w:cs="Calibri"/>
        </w:rPr>
        <w:t xml:space="preserve"> (Excel/PDF/Word)</w:t>
      </w:r>
    </w:p>
    <w:p w:rsidR="611B290D" w:rsidP="3FADF43B" w:rsidRDefault="611B290D" w14:paraId="42E3DE47" w14:textId="6CAC59F9">
      <w:pPr>
        <w:pStyle w:val="ListParagraph"/>
        <w:numPr>
          <w:ilvl w:val="0"/>
          <w:numId w:val="420"/>
        </w:numPr>
        <w:rPr>
          <w:rFonts w:ascii="Calibri" w:hAnsi="Calibri" w:eastAsia="Calibri" w:cs="Calibri"/>
          <w:sz w:val="24"/>
          <w:szCs w:val="24"/>
        </w:rPr>
      </w:pPr>
      <w:r w:rsidRPr="3FADF43B" w:rsidR="0E0D21D7">
        <w:rPr>
          <w:rFonts w:ascii="Calibri" w:hAnsi="Calibri" w:eastAsia="Calibri" w:cs="Calibri"/>
        </w:rPr>
        <w:t>T</w:t>
      </w:r>
      <w:r w:rsidRPr="3FADF43B" w:rsidR="2F7949DB">
        <w:rPr>
          <w:rFonts w:ascii="Calibri" w:hAnsi="Calibri" w:eastAsia="Calibri" w:cs="Calibri"/>
        </w:rPr>
        <w:t>emplate</w:t>
      </w:r>
      <w:r w:rsidRPr="3FADF43B" w:rsidR="3716AC1D">
        <w:rPr>
          <w:rFonts w:ascii="Calibri" w:hAnsi="Calibri" w:eastAsia="Calibri" w:cs="Calibri"/>
        </w:rPr>
        <w:t xml:space="preserve">: </w:t>
      </w:r>
      <w:hyperlink r:id="Rcddf6cde82e14ec5">
        <w:r w:rsidRPr="3FADF43B" w:rsidR="3716AC1D">
          <w:rPr>
            <w:rStyle w:val="Hyperlink"/>
            <w:rFonts w:ascii="Calibri" w:hAnsi="Calibri" w:eastAsia="Calibri" w:cs="Calibri"/>
          </w:rPr>
          <w:t>Annex 6h_Shift Return CDR Template.xlsx</w:t>
        </w:r>
      </w:hyperlink>
    </w:p>
    <w:p w:rsidR="0BA63E3F" w:rsidP="3FADF43B" w:rsidRDefault="0BA63E3F" w14:paraId="286B4BEC" w14:textId="150C6FDC">
      <w:pPr>
        <w:pStyle w:val="ListParagraph"/>
        <w:numPr>
          <w:ilvl w:val="0"/>
          <w:numId w:val="318"/>
        </w:numPr>
        <w:rPr>
          <w:rFonts w:ascii="Calibri" w:hAnsi="Calibri" w:eastAsia="Calibri" w:cs="Calibri"/>
          <w:sz w:val="24"/>
          <w:szCs w:val="24"/>
          <w:lang w:val="en-SG"/>
        </w:rPr>
      </w:pPr>
      <w:r w:rsidRPr="3FADF43B" w:rsidR="0BA63E3F">
        <w:rPr>
          <w:rFonts w:ascii="Calibri" w:hAnsi="Calibri" w:eastAsia="Calibri" w:cs="Calibri"/>
          <w:sz w:val="24"/>
          <w:szCs w:val="24"/>
          <w:lang w:val="en-SG"/>
        </w:rPr>
        <w:t>System to log creation of report and export action.</w:t>
      </w:r>
    </w:p>
    <w:p w:rsidR="18194BC2" w:rsidP="18194BC2" w:rsidRDefault="18194BC2" w14:paraId="33540048" w14:textId="106BAAEE">
      <w:pPr>
        <w:pStyle w:val="ListParagraph"/>
        <w:spacing w:before="0" w:beforeAutospacing="off" w:after="0" w:afterAutospacing="off"/>
        <w:ind w:left="21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Pr="00885DA8" w:rsidR="0078494D" w:rsidP="00087D70" w:rsidRDefault="7585AF1B" w14:paraId="643F65F0" w14:textId="3C3EA216">
      <w:pPr>
        <w:pStyle w:val="ListParagraph"/>
        <w:numPr>
          <w:ilvl w:val="0"/>
          <w:numId w:val="68"/>
        </w:numPr>
        <w:rPr>
          <w:rFonts w:ascii="Calibri" w:hAnsi="Calibri" w:eastAsia="Calibri" w:cs="Calibri"/>
          <w:b w:val="1"/>
          <w:bCs w:val="1"/>
        </w:rPr>
      </w:pPr>
      <w:r w:rsidRPr="496813E3" w:rsidR="41587555">
        <w:rPr>
          <w:rFonts w:ascii="Calibri" w:hAnsi="Calibri" w:eastAsia="Calibri" w:cs="Calibri"/>
          <w:b w:val="1"/>
          <w:bCs w:val="1"/>
        </w:rPr>
        <w:t>Generate</w:t>
      </w:r>
      <w:r w:rsidRPr="496813E3" w:rsidR="7585AF1B">
        <w:rPr>
          <w:rFonts w:ascii="Calibri" w:hAnsi="Calibri" w:eastAsia="Calibri" w:cs="Calibri"/>
          <w:b w:val="1"/>
          <w:bCs w:val="1"/>
        </w:rPr>
        <w:t xml:space="preserve"> </w:t>
      </w:r>
      <w:r w:rsidRPr="496813E3" w:rsidR="0012100D">
        <w:rPr>
          <w:rFonts w:ascii="Calibri" w:hAnsi="Calibri" w:eastAsia="Calibri" w:cs="Calibri"/>
          <w:b w:val="1"/>
          <w:bCs w:val="1"/>
        </w:rPr>
        <w:t xml:space="preserve">SS </w:t>
      </w:r>
      <w:r w:rsidRPr="496813E3" w:rsidR="00E22CD6">
        <w:rPr>
          <w:rFonts w:ascii="Calibri" w:hAnsi="Calibri" w:eastAsia="Calibri" w:cs="Calibri"/>
          <w:b w:val="1"/>
          <w:bCs w:val="1"/>
        </w:rPr>
        <w:t>into Shift Return Report</w:t>
      </w:r>
    </w:p>
    <w:p w:rsidRPr="0078494D" w:rsidR="003179E2" w:rsidP="0078494D" w:rsidRDefault="7585AF1B" w14:paraId="21DF1C5D" w14:textId="04515531">
      <w:pPr>
        <w:pStyle w:val="ListParagraph"/>
        <w:rPr>
          <w:rFonts w:ascii="Calibri" w:hAnsi="Calibri" w:eastAsia="Calibri" w:cs="Calibri"/>
          <w:b w:val="1"/>
          <w:bCs w:val="1"/>
        </w:rPr>
      </w:pPr>
      <w:r w:rsidRPr="2F2A90B0" w:rsidR="7585AF1B">
        <w:rPr>
          <w:rFonts w:ascii="Calibri" w:hAnsi="Calibri" w:eastAsia="Calibri" w:cs="Calibri"/>
        </w:rPr>
        <w:t xml:space="preserve">As </w:t>
      </w:r>
      <w:r w:rsidRPr="2F2A90B0" w:rsidR="48C69606">
        <w:rPr>
          <w:rFonts w:ascii="Calibri" w:hAnsi="Calibri" w:eastAsia="Calibri" w:cs="Calibri"/>
        </w:rPr>
        <w:t>an</w:t>
      </w:r>
      <w:r w:rsidRPr="2F2A90B0" w:rsidR="7585AF1B">
        <w:rPr>
          <w:rFonts w:ascii="Calibri" w:hAnsi="Calibri" w:eastAsia="Calibri" w:cs="Calibri"/>
        </w:rPr>
        <w:t xml:space="preserve"> </w:t>
      </w:r>
      <w:r w:rsidRPr="2F2A90B0" w:rsidR="0A39D9DC">
        <w:rPr>
          <w:rFonts w:ascii="Calibri" w:hAnsi="Calibri" w:eastAsia="Calibri" w:cs="Calibri"/>
          <w:sz w:val="24"/>
          <w:szCs w:val="24"/>
        </w:rPr>
        <w:t>OC/DOC, IC, User</w:t>
      </w:r>
      <w:r w:rsidRPr="2F2A90B0" w:rsidR="7585AF1B">
        <w:rPr>
          <w:rFonts w:ascii="Calibri" w:hAnsi="Calibri" w:eastAsia="Calibri" w:cs="Calibri"/>
        </w:rPr>
        <w:t>, I want to select the query criteria of</w:t>
      </w:r>
      <w:r w:rsidRPr="2F2A90B0" w:rsidR="00AD4D29">
        <w:rPr>
          <w:rFonts w:ascii="Calibri" w:hAnsi="Calibri" w:eastAsia="Calibri" w:cs="Calibri"/>
        </w:rPr>
        <w:t xml:space="preserve"> the </w:t>
      </w:r>
      <w:r w:rsidRPr="2F2A90B0" w:rsidR="7585AF1B">
        <w:rPr>
          <w:rFonts w:ascii="Calibri" w:hAnsi="Calibri" w:eastAsia="Calibri" w:cs="Calibri"/>
        </w:rPr>
        <w:t xml:space="preserve">SS and </w:t>
      </w:r>
      <w:r w:rsidRPr="2F2A90B0" w:rsidR="00CC371F">
        <w:rPr>
          <w:rFonts w:ascii="Calibri" w:hAnsi="Calibri" w:eastAsia="Calibri" w:cs="Calibri"/>
        </w:rPr>
        <w:t>export</w:t>
      </w:r>
      <w:r w:rsidRPr="2F2A90B0" w:rsidR="00AD4D29">
        <w:rPr>
          <w:rFonts w:ascii="Calibri" w:hAnsi="Calibri" w:eastAsia="Calibri" w:cs="Calibri"/>
        </w:rPr>
        <w:t xml:space="preserve"> </w:t>
      </w:r>
      <w:r w:rsidRPr="2F2A90B0" w:rsidR="007227AD">
        <w:rPr>
          <w:rFonts w:ascii="Calibri" w:hAnsi="Calibri" w:eastAsia="Calibri" w:cs="Calibri"/>
        </w:rPr>
        <w:t xml:space="preserve">the results into </w:t>
      </w:r>
      <w:r w:rsidRPr="2F2A90B0" w:rsidR="00AD4D29">
        <w:rPr>
          <w:rFonts w:ascii="Calibri" w:hAnsi="Calibri" w:eastAsia="Calibri" w:cs="Calibri"/>
        </w:rPr>
        <w:t>a Shift Return Report</w:t>
      </w:r>
      <w:r w:rsidRPr="2F2A90B0" w:rsidR="7585AF1B">
        <w:rPr>
          <w:rFonts w:ascii="Calibri" w:hAnsi="Calibri" w:eastAsia="Calibri" w:cs="Calibri"/>
        </w:rPr>
        <w:t>, so that I can generate a filtered report and download it.</w:t>
      </w:r>
    </w:p>
    <w:p w:rsidR="0FE612B7" w:rsidP="18194BC2" w:rsidRDefault="0FE612B7" w14:paraId="2833BBB4" w14:textId="27F0FB5C">
      <w:pPr>
        <w:pStyle w:val="ListParagraph"/>
        <w:rPr>
          <w:rFonts w:ascii="Calibri" w:hAnsi="Calibri" w:eastAsia="Calibri" w:cs="Calibri"/>
        </w:rPr>
      </w:pPr>
      <w:r w:rsidRPr="18194BC2" w:rsidR="0FE612B7">
        <w:rPr>
          <w:rFonts w:ascii="Calibri" w:hAnsi="Calibri" w:eastAsia="Calibri" w:cs="Calibri"/>
          <w:b w:val="1"/>
          <w:bCs w:val="1"/>
        </w:rPr>
        <w:t>A/C</w:t>
      </w:r>
    </w:p>
    <w:p w:rsidR="0FE612B7" w:rsidP="18194BC2" w:rsidRDefault="0FE612B7" w14:paraId="32B6925D" w14:textId="4ADA062B">
      <w:pPr>
        <w:pStyle w:val="ListParagraph"/>
        <w:numPr>
          <w:ilvl w:val="0"/>
          <w:numId w:val="293"/>
        </w:numPr>
        <w:rPr>
          <w:rFonts w:ascii="Calibri" w:hAnsi="Calibri" w:eastAsia="Calibri" w:cs="Calibri"/>
        </w:rPr>
      </w:pPr>
      <w:r w:rsidRPr="18194BC2" w:rsidR="0FE612B7">
        <w:rPr>
          <w:rFonts w:ascii="Calibri" w:hAnsi="Calibri" w:eastAsia="Calibri" w:cs="Calibri"/>
        </w:rPr>
        <w:t xml:space="preserve">User can define filtering criteria: </w:t>
      </w:r>
    </w:p>
    <w:p w:rsidR="0078494D" w:rsidP="3FADF43B" w:rsidRDefault="009848F0" w14:paraId="047FB9BB" w14:textId="0A8ADECF">
      <w:pPr>
        <w:pStyle w:val="ListParagraph"/>
        <w:numPr>
          <w:ilvl w:val="0"/>
          <w:numId w:val="417"/>
        </w:numPr>
        <w:rPr>
          <w:rFonts w:ascii="Calibri" w:hAnsi="Calibri" w:eastAsia="Calibri" w:cs="Calibri"/>
        </w:rPr>
      </w:pPr>
      <w:r w:rsidRPr="3FADF43B" w:rsidR="417E29B9">
        <w:rPr>
          <w:rFonts w:ascii="Calibri" w:hAnsi="Calibri" w:eastAsia="Calibri" w:cs="Calibri"/>
        </w:rPr>
        <w:t>Activate (To allow Authority to select the specific date Start &amp; End)</w:t>
      </w:r>
    </w:p>
    <w:p w:rsidR="0078494D" w:rsidP="3FADF43B" w:rsidRDefault="009848F0" w14:paraId="75C80291" w14:textId="69C04EB9">
      <w:pPr>
        <w:pStyle w:val="ListParagraph"/>
        <w:numPr>
          <w:ilvl w:val="0"/>
          <w:numId w:val="417"/>
        </w:numPr>
        <w:rPr>
          <w:rFonts w:ascii="Calibri" w:hAnsi="Calibri" w:eastAsia="Calibri" w:cs="Calibri"/>
        </w:rPr>
      </w:pPr>
      <w:r w:rsidRPr="3FADF43B" w:rsidR="417E29B9">
        <w:rPr>
          <w:rFonts w:ascii="Calibri" w:hAnsi="Calibri" w:eastAsia="Calibri" w:cs="Calibri"/>
        </w:rPr>
        <w:t xml:space="preserve">Urgent (Requested via) [Search criteria for records Urgent (Requested via) “TRUE”] </w:t>
      </w:r>
    </w:p>
    <w:p w:rsidR="05D63F0F" w:rsidP="3FADF43B" w:rsidRDefault="05D63F0F" w14:paraId="6C5C4E35" w14:textId="4A101EAE">
      <w:pPr>
        <w:pStyle w:val="ListParagraph"/>
        <w:numPr>
          <w:ilvl w:val="0"/>
          <w:numId w:val="293"/>
        </w:numPr>
        <w:rPr>
          <w:rFonts w:ascii="Calibri" w:hAnsi="Calibri" w:eastAsia="Calibri" w:cs="Calibri"/>
        </w:rPr>
      </w:pPr>
      <w:r w:rsidRPr="3FADF43B" w:rsidR="77B85BC4">
        <w:rPr>
          <w:rFonts w:ascii="Calibri" w:hAnsi="Calibri" w:eastAsia="Calibri" w:cs="Calibri"/>
        </w:rPr>
        <w:t xml:space="preserve">User to click on “Export” button to export and download </w:t>
      </w:r>
      <w:r w:rsidRPr="3FADF43B" w:rsidR="77B85BC4">
        <w:rPr>
          <w:rFonts w:ascii="Calibri" w:hAnsi="Calibri" w:eastAsia="Calibri" w:cs="Calibri"/>
        </w:rPr>
        <w:t>file</w:t>
      </w:r>
      <w:r w:rsidRPr="3FADF43B" w:rsidR="5C9E048C">
        <w:rPr>
          <w:rFonts w:ascii="Calibri" w:hAnsi="Calibri" w:eastAsia="Calibri" w:cs="Calibri"/>
        </w:rPr>
        <w:t xml:space="preserve">( </w:t>
      </w:r>
      <w:r w:rsidRPr="3FADF43B" w:rsidR="5C9E048C">
        <w:rPr>
          <w:rFonts w:ascii="Calibri" w:hAnsi="Calibri" w:eastAsia="Calibri" w:cs="Calibri"/>
        </w:rPr>
        <w:t>Excel/PDF/Word)</w:t>
      </w:r>
    </w:p>
    <w:p w:rsidR="009848F0" w:rsidP="3FADF43B" w:rsidRDefault="009848F0" w14:paraId="6EA199E1" w14:textId="0A60CEAC">
      <w:pPr>
        <w:pStyle w:val="ListParagraph"/>
        <w:numPr>
          <w:ilvl w:val="0"/>
          <w:numId w:val="418"/>
        </w:numPr>
        <w:rPr>
          <w:rFonts w:ascii="Calibri" w:hAnsi="Calibri" w:eastAsia="Calibri" w:cs="Calibri"/>
          <w:sz w:val="24"/>
          <w:szCs w:val="24"/>
          <w:lang w:val="en-SG"/>
        </w:rPr>
      </w:pPr>
      <w:r w:rsidRPr="3FADF43B" w:rsidR="75D59FBD">
        <w:rPr>
          <w:rFonts w:ascii="Calibri" w:hAnsi="Calibri" w:eastAsia="Calibri" w:cs="Calibri"/>
        </w:rPr>
        <w:t>T</w:t>
      </w:r>
      <w:r w:rsidRPr="3FADF43B" w:rsidR="417E29B9">
        <w:rPr>
          <w:rFonts w:ascii="Calibri" w:hAnsi="Calibri" w:eastAsia="Calibri" w:cs="Calibri"/>
        </w:rPr>
        <w:t xml:space="preserve">emplate: </w:t>
      </w:r>
      <w:hyperlink r:id="R7323e3d6f26a4bdc">
        <w:r w:rsidRPr="3FADF43B" w:rsidR="444DF312">
          <w:rPr>
            <w:rStyle w:val="Hyperlink"/>
            <w:rFonts w:ascii="Calibri" w:hAnsi="Calibri" w:eastAsia="Calibri" w:cs="Calibri"/>
            <w:lang w:val="en-SG"/>
          </w:rPr>
          <w:t>Annex 6h_Shift Return Subscriber Template.docx</w:t>
        </w:r>
      </w:hyperlink>
    </w:p>
    <w:p w:rsidR="009848F0" w:rsidP="3FADF43B" w:rsidRDefault="009848F0" w14:paraId="73E82ADC" w14:textId="469A7738">
      <w:pPr>
        <w:pStyle w:val="ListParagraph"/>
        <w:numPr>
          <w:ilvl w:val="0"/>
          <w:numId w:val="293"/>
        </w:numPr>
        <w:ind/>
        <w:rPr>
          <w:rFonts w:ascii="Calibri" w:hAnsi="Calibri" w:eastAsia="Calibri" w:cs="Calibri"/>
          <w:sz w:val="24"/>
          <w:szCs w:val="24"/>
          <w:lang w:val="en-SG"/>
        </w:rPr>
      </w:pPr>
      <w:r w:rsidRPr="3FADF43B" w:rsidR="72E18559">
        <w:rPr>
          <w:rFonts w:ascii="Calibri" w:hAnsi="Calibri" w:eastAsia="Calibri" w:cs="Calibri"/>
          <w:sz w:val="24"/>
          <w:szCs w:val="24"/>
          <w:lang w:val="en-SG"/>
        </w:rPr>
        <w:t>System to log creation of report and export action</w:t>
      </w:r>
      <w:r w:rsidRPr="3FADF43B" w:rsidR="16FDB8A4">
        <w:rPr>
          <w:rFonts w:ascii="Calibri" w:hAnsi="Calibri" w:eastAsia="Calibri" w:cs="Calibri"/>
          <w:sz w:val="24"/>
          <w:szCs w:val="24"/>
          <w:lang w:val="en-SG"/>
        </w:rPr>
        <w:t>.</w:t>
      </w:r>
    </w:p>
    <w:p w:rsidR="3FADF43B" w:rsidP="3FADF43B" w:rsidRDefault="3FADF43B" w14:paraId="26B6765B" w14:textId="009E2089">
      <w:pPr>
        <w:pStyle w:val="ListParagraph"/>
        <w:ind w:left="1440"/>
        <w:rPr>
          <w:rFonts w:ascii="Calibri" w:hAnsi="Calibri" w:eastAsia="Calibri" w:cs="Calibri"/>
          <w:sz w:val="24"/>
          <w:szCs w:val="24"/>
          <w:lang w:val="en-SG"/>
        </w:rPr>
      </w:pPr>
    </w:p>
    <w:p w:rsidR="00CD3B80" w:rsidP="00CD3B80" w:rsidRDefault="00207150" w14:paraId="06B08D7E" w14:textId="18508C87">
      <w:pPr>
        <w:pStyle w:val="ListParagraph"/>
        <w:numPr>
          <w:ilvl w:val="0"/>
          <w:numId w:val="73"/>
        </w:numPr>
        <w:rPr>
          <w:rFonts w:ascii="Calibri" w:hAnsi="Calibri" w:eastAsia="Calibri" w:cs="Calibri"/>
          <w:b w:val="1"/>
          <w:bCs w:val="1"/>
        </w:rPr>
      </w:pPr>
      <w:r w:rsidRPr="496813E3" w:rsidR="4E1DBC29">
        <w:rPr>
          <w:rFonts w:ascii="Calibri" w:hAnsi="Calibri" w:eastAsia="Calibri" w:cs="Calibri"/>
          <w:b w:val="1"/>
          <w:bCs w:val="1"/>
        </w:rPr>
        <w:t>Generate</w:t>
      </w:r>
      <w:r w:rsidRPr="496813E3" w:rsidR="31D43A25">
        <w:rPr>
          <w:rFonts w:ascii="Calibri" w:hAnsi="Calibri" w:eastAsia="Calibri" w:cs="Calibri"/>
          <w:b w:val="1"/>
          <w:bCs w:val="1"/>
        </w:rPr>
        <w:t xml:space="preserve"> Monthly Return Template</w:t>
      </w:r>
    </w:p>
    <w:p w:rsidR="009D1216" w:rsidP="009D1216" w:rsidRDefault="00E22CD6" w14:paraId="778CE411" w14:textId="23E359C9">
      <w:pPr>
        <w:pStyle w:val="ListParagraph"/>
        <w:rPr>
          <w:rFonts w:ascii="Calibri" w:hAnsi="Calibri" w:eastAsia="Calibri" w:cs="Calibri"/>
        </w:rPr>
      </w:pPr>
      <w:r w:rsidRPr="496813E3" w:rsidR="00E22CD6">
        <w:rPr>
          <w:rFonts w:ascii="Calibri" w:hAnsi="Calibri" w:eastAsia="Calibri" w:cs="Calibri"/>
        </w:rPr>
        <w:t xml:space="preserve">As </w:t>
      </w:r>
      <w:r w:rsidRPr="496813E3" w:rsidR="489F3E19">
        <w:rPr>
          <w:rFonts w:ascii="Calibri" w:hAnsi="Calibri" w:eastAsia="Calibri" w:cs="Calibri"/>
        </w:rPr>
        <w:t>an</w:t>
      </w:r>
      <w:r w:rsidRPr="496813E3" w:rsidR="00E22CD6">
        <w:rPr>
          <w:rFonts w:ascii="Calibri" w:hAnsi="Calibri" w:eastAsia="Calibri" w:cs="Calibri"/>
        </w:rPr>
        <w:t xml:space="preserve"> </w:t>
      </w:r>
      <w:r w:rsidRPr="496813E3" w:rsidR="528899C5">
        <w:rPr>
          <w:rFonts w:ascii="Calibri" w:hAnsi="Calibri" w:eastAsia="Calibri" w:cs="Calibri"/>
          <w:sz w:val="24"/>
          <w:szCs w:val="24"/>
        </w:rPr>
        <w:t>OC/DOC, IC, User</w:t>
      </w:r>
      <w:r w:rsidRPr="496813E3" w:rsidR="00E22CD6">
        <w:rPr>
          <w:rFonts w:ascii="Calibri" w:hAnsi="Calibri" w:eastAsia="Calibri" w:cs="Calibri"/>
        </w:rPr>
        <w:t xml:space="preserve">, I want to </w:t>
      </w:r>
      <w:r w:rsidRPr="496813E3" w:rsidR="2B2A620A">
        <w:rPr>
          <w:rFonts w:ascii="Calibri" w:hAnsi="Calibri" w:eastAsia="Calibri" w:cs="Calibri"/>
        </w:rPr>
        <w:t xml:space="preserve">generate and </w:t>
      </w:r>
      <w:r w:rsidRPr="496813E3" w:rsidR="00AD4D29">
        <w:rPr>
          <w:rFonts w:ascii="Calibri" w:hAnsi="Calibri" w:eastAsia="Calibri" w:cs="Calibri"/>
        </w:rPr>
        <w:t xml:space="preserve">export </w:t>
      </w:r>
      <w:r w:rsidRPr="496813E3" w:rsidR="00B257F9">
        <w:rPr>
          <w:rFonts w:ascii="Calibri" w:hAnsi="Calibri" w:eastAsia="Calibri" w:cs="Calibri"/>
        </w:rPr>
        <w:t>CDR Requests</w:t>
      </w:r>
      <w:r w:rsidRPr="496813E3" w:rsidR="6DF058F9">
        <w:rPr>
          <w:rFonts w:ascii="Calibri" w:hAnsi="Calibri" w:eastAsia="Calibri" w:cs="Calibri"/>
        </w:rPr>
        <w:t>/CTC/SS</w:t>
      </w:r>
      <w:r w:rsidRPr="496813E3" w:rsidR="00B257F9">
        <w:rPr>
          <w:rFonts w:ascii="Calibri" w:hAnsi="Calibri" w:eastAsia="Calibri" w:cs="Calibri"/>
        </w:rPr>
        <w:t xml:space="preserve"> into Monthly Return Template, </w:t>
      </w:r>
      <w:r w:rsidRPr="496813E3" w:rsidR="007227AD">
        <w:rPr>
          <w:rFonts w:ascii="Calibri" w:hAnsi="Calibri" w:eastAsia="Calibri" w:cs="Calibri"/>
        </w:rPr>
        <w:t xml:space="preserve">so that </w:t>
      </w:r>
      <w:r w:rsidRPr="496813E3" w:rsidR="007227AD">
        <w:rPr>
          <w:rFonts w:ascii="Calibri" w:hAnsi="Calibri" w:eastAsia="Calibri" w:cs="Calibri"/>
        </w:rPr>
        <w:t>I can generate standardized reports efficiently for monthly review, submission, or compliance purposes.</w:t>
      </w:r>
      <w:r w:rsidRPr="496813E3" w:rsidR="00CC371F">
        <w:rPr>
          <w:rFonts w:ascii="Calibri" w:hAnsi="Calibri" w:eastAsia="Calibri" w:cs="Calibri"/>
        </w:rPr>
        <w:t xml:space="preserve"> </w:t>
      </w:r>
    </w:p>
    <w:p w:rsidR="18194BC2" w:rsidP="2F2A90B0" w:rsidRDefault="18194BC2" w14:paraId="36C1994A" w14:textId="05C84056">
      <w:pPr>
        <w:pStyle w:val="ListParagraph"/>
        <w:ind/>
        <w:rPr>
          <w:rFonts w:ascii="Calibri" w:hAnsi="Calibri" w:eastAsia="Calibri" w:cs="Calibri"/>
          <w:b w:val="1"/>
          <w:bCs w:val="1"/>
        </w:rPr>
      </w:pPr>
      <w:r w:rsidRPr="2F2A90B0" w:rsidR="535B5317">
        <w:rPr>
          <w:rFonts w:ascii="Calibri" w:hAnsi="Calibri" w:eastAsia="Calibri" w:cs="Calibri"/>
          <w:b w:val="1"/>
          <w:bCs w:val="1"/>
        </w:rPr>
        <w:t>A/C</w:t>
      </w:r>
    </w:p>
    <w:p w:rsidR="18194BC2" w:rsidP="2F2A90B0" w:rsidRDefault="18194BC2" w14:paraId="3DF890A0" w14:textId="0DC8AD74">
      <w:pPr>
        <w:pStyle w:val="ListParagraph"/>
        <w:numPr>
          <w:ilvl w:val="0"/>
          <w:numId w:val="294"/>
        </w:numPr>
        <w:ind/>
        <w:rPr>
          <w:rFonts w:ascii="Calibri" w:hAnsi="Calibri" w:eastAsia="Calibri" w:cs="Calibri"/>
        </w:rPr>
      </w:pPr>
      <w:r w:rsidRPr="4E4C4192" w:rsidR="35DE0B2E">
        <w:rPr>
          <w:rFonts w:ascii="Calibri" w:hAnsi="Calibri" w:eastAsia="Calibri" w:cs="Calibri"/>
        </w:rPr>
        <w:t>System to display a list of pre-defined report types:</w:t>
      </w:r>
      <w:ins w:author="Eric See Kian Seng" w:date="2025-09-22T01:33:20.656Z" w:id="365638808">
        <w:r w:rsidRPr="4E4C4192" w:rsidR="40F67A97">
          <w:rPr>
            <w:rFonts w:ascii="Calibri" w:hAnsi="Calibri" w:eastAsia="Calibri" w:cs="Calibri"/>
          </w:rPr>
          <w:t xml:space="preserve"> [What are the reports types?]</w:t>
        </w:r>
      </w:ins>
    </w:p>
    <w:p w:rsidR="18194BC2" w:rsidP="2F2A90B0" w:rsidRDefault="18194BC2" w14:paraId="439B2C32" w14:textId="09DA070E">
      <w:pPr>
        <w:pStyle w:val="ListParagraph"/>
        <w:numPr>
          <w:ilvl w:val="0"/>
          <w:numId w:val="323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35DE0B2E">
        <w:rPr>
          <w:rFonts w:ascii="Calibri" w:hAnsi="Calibri" w:eastAsia="Calibri" w:cs="Calibri"/>
          <w:sz w:val="24"/>
          <w:szCs w:val="24"/>
        </w:rPr>
        <w:t>User to select the report type to generate.</w:t>
      </w:r>
    </w:p>
    <w:p w:rsidR="18194BC2" w:rsidP="2F2A90B0" w:rsidRDefault="18194BC2" w14:paraId="2301F163" w14:textId="48C549B4">
      <w:pPr>
        <w:pStyle w:val="ListParagraph"/>
        <w:numPr>
          <w:ilvl w:val="0"/>
          <w:numId w:val="294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35DE0B2E">
        <w:rPr>
          <w:rFonts w:ascii="Calibri" w:hAnsi="Calibri" w:eastAsia="Calibri" w:cs="Calibri"/>
          <w:sz w:val="24"/>
          <w:szCs w:val="24"/>
        </w:rPr>
        <w:t xml:space="preserve">For SS, system shall allow user to select specific start and end date. </w:t>
      </w:r>
    </w:p>
    <w:p w:rsidR="18194BC2" w:rsidP="2F2A90B0" w:rsidRDefault="18194BC2" w14:paraId="25AF1A87" w14:textId="5CA534E5">
      <w:pPr>
        <w:pStyle w:val="ListParagraph"/>
        <w:numPr>
          <w:ilvl w:val="0"/>
          <w:numId w:val="325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012CDB84">
        <w:rPr>
          <w:rFonts w:ascii="Calibri" w:hAnsi="Calibri" w:eastAsia="Calibri" w:cs="Calibri"/>
          <w:sz w:val="24"/>
          <w:szCs w:val="24"/>
        </w:rPr>
        <w:t>These dates determine the data range included in the report.</w:t>
      </w:r>
    </w:p>
    <w:p w:rsidR="18194BC2" w:rsidP="2F2A90B0" w:rsidRDefault="18194BC2" w14:paraId="40F6440D" w14:textId="69F42984">
      <w:pPr>
        <w:pStyle w:val="ListParagraph"/>
        <w:numPr>
          <w:ilvl w:val="0"/>
          <w:numId w:val="294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35DE0B2E">
        <w:rPr>
          <w:rFonts w:ascii="Calibri" w:hAnsi="Calibri" w:eastAsia="Calibri" w:cs="Calibri"/>
          <w:sz w:val="24"/>
          <w:szCs w:val="24"/>
        </w:rPr>
        <w:t xml:space="preserve">After selecting report type, user can: </w:t>
      </w:r>
    </w:p>
    <w:p w:rsidR="18194BC2" w:rsidP="2F2A90B0" w:rsidRDefault="18194BC2" w14:paraId="4282C876" w14:textId="27B1C293">
      <w:pPr>
        <w:pStyle w:val="ListParagraph"/>
        <w:numPr>
          <w:ilvl w:val="0"/>
          <w:numId w:val="324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35DE0B2E">
        <w:rPr>
          <w:rFonts w:ascii="Calibri" w:hAnsi="Calibri" w:eastAsia="Calibri" w:cs="Calibri"/>
          <w:sz w:val="24"/>
          <w:szCs w:val="24"/>
        </w:rPr>
        <w:t>View available pre-defined fields</w:t>
      </w:r>
    </w:p>
    <w:p w:rsidR="18194BC2" w:rsidP="4E4C4192" w:rsidRDefault="18194BC2" w14:paraId="336FB220" w14:textId="49E48158">
      <w:pPr>
        <w:pStyle w:val="ListParagraph"/>
        <w:numPr>
          <w:ilvl w:val="0"/>
          <w:numId w:val="324"/>
        </w:numPr>
        <w:ind/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6Z" w:id="852774908">
            <w:rPr>
              <w:rFonts w:ascii="Calibri" w:hAnsi="Calibri" w:eastAsia="Calibri" w:cs="Calibri"/>
              <w:sz w:val="24"/>
              <w:szCs w:val="24"/>
            </w:rPr>
          </w:rPrChange>
        </w:rPr>
      </w:pPr>
      <w:commentRangeStart w:id="1626576642"/>
      <w:r w:rsidRPr="4E4C4192" w:rsidR="72505802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6Z" w:id="1273959839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Select </w:t>
      </w:r>
      <w:r w:rsidRPr="4E4C4192" w:rsidR="05EF68CE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6Z" w:id="670241881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pre-set </w:t>
      </w:r>
      <w:r w:rsidRPr="4E4C4192" w:rsidR="72505802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6Z" w:id="1162207726">
            <w:rPr>
              <w:rFonts w:ascii="Calibri" w:hAnsi="Calibri" w:eastAsia="Calibri" w:cs="Calibri"/>
              <w:sz w:val="24"/>
              <w:szCs w:val="24"/>
            </w:rPr>
          </w:rPrChange>
        </w:rPr>
        <w:t>cal</w:t>
      </w:r>
      <w:r w:rsidRPr="4E4C4192" w:rsidR="72505802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6Z" w:id="1460580303">
            <w:rPr>
              <w:rFonts w:ascii="Calibri" w:hAnsi="Calibri" w:eastAsia="Calibri" w:cs="Calibri"/>
              <w:sz w:val="24"/>
              <w:szCs w:val="24"/>
            </w:rPr>
          </w:rPrChange>
        </w:rPr>
        <w:t>culations/formulas should be applied (</w:t>
      </w:r>
      <w:r w:rsidRPr="4E4C4192" w:rsidR="72505802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7Z" w:id="1299424737">
            <w:rPr>
              <w:rFonts w:ascii="Calibri" w:hAnsi="Calibri" w:eastAsia="Calibri" w:cs="Calibri"/>
              <w:sz w:val="24"/>
              <w:szCs w:val="24"/>
            </w:rPr>
          </w:rPrChange>
        </w:rPr>
        <w:t>e.g.</w:t>
      </w:r>
      <w:r w:rsidRPr="4E4C4192" w:rsidR="72505802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7Z" w:id="62687515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hig</w:t>
      </w:r>
      <w:r w:rsidRPr="4E4C4192" w:rsidR="72505802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7Z" w:id="997139277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hest, lowest, average values, </w:t>
      </w:r>
      <w:r w:rsidRPr="4E4C4192" w:rsidR="10360A0B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7Z" w:id="478993081">
            <w:rPr>
              <w:rFonts w:ascii="Calibri" w:hAnsi="Calibri" w:eastAsia="Calibri" w:cs="Calibri"/>
              <w:sz w:val="24"/>
              <w:szCs w:val="24"/>
            </w:rPr>
          </w:rPrChange>
        </w:rPr>
        <w:t>percentage</w:t>
      </w:r>
      <w:r w:rsidRPr="4E4C4192" w:rsidR="72505802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8Z" w:id="1203479168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increase/decrease </w:t>
      </w:r>
      <w:r w:rsidRPr="4E4C4192" w:rsidR="31D40D4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8Z" w:id="941733188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of request comparison between </w:t>
      </w:r>
      <w:r w:rsidRPr="4E4C4192" w:rsidR="31D40D4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9Z" w:id="557502569">
            <w:rPr>
              <w:rFonts w:ascii="Calibri" w:hAnsi="Calibri" w:eastAsia="Calibri" w:cs="Calibri"/>
              <w:sz w:val="24"/>
              <w:szCs w:val="24"/>
            </w:rPr>
          </w:rPrChange>
        </w:rPr>
        <w:t>months</w:t>
      </w:r>
      <w:r w:rsidRPr="4E4C4192" w:rsidR="31D40D4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32.859Z" w:id="501997533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etc.)</w:t>
      </w:r>
      <w:commentRangeEnd w:id="1626576642"/>
      <w:r>
        <w:rPr>
          <w:rStyle w:val="CommentReference"/>
        </w:rPr>
        <w:commentReference w:id="1626576642"/>
      </w:r>
    </w:p>
    <w:p w:rsidR="18194BC2" w:rsidP="2F2A90B0" w:rsidRDefault="18194BC2" w14:paraId="4964CA5A" w14:textId="1DD88FB1">
      <w:pPr>
        <w:pStyle w:val="ListParagraph"/>
        <w:numPr>
          <w:ilvl w:val="0"/>
          <w:numId w:val="324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3DB60734">
        <w:rPr>
          <w:rFonts w:ascii="Calibri" w:hAnsi="Calibri" w:eastAsia="Calibri" w:cs="Calibri"/>
          <w:sz w:val="24"/>
          <w:szCs w:val="24"/>
        </w:rPr>
        <w:t>System applies selected calculations and auto-populates the report.</w:t>
      </w:r>
    </w:p>
    <w:p w:rsidR="18194BC2" w:rsidP="2F2A90B0" w:rsidRDefault="18194BC2" w14:paraId="37705057" w14:textId="73329C10">
      <w:pPr>
        <w:pStyle w:val="ListParagraph"/>
        <w:numPr>
          <w:ilvl w:val="0"/>
          <w:numId w:val="294"/>
        </w:numPr>
        <w:ind/>
        <w:rPr>
          <w:rFonts w:ascii="Calibri" w:hAnsi="Calibri" w:eastAsia="Calibri" w:cs="Calibri"/>
          <w:sz w:val="24"/>
          <w:szCs w:val="24"/>
        </w:rPr>
      </w:pPr>
      <w:r w:rsidRPr="2F2A90B0" w:rsidR="4D678858">
        <w:rPr>
          <w:rFonts w:ascii="Calibri" w:hAnsi="Calibri" w:eastAsia="Calibri" w:cs="Calibri"/>
        </w:rPr>
        <w:t>User to click on “Export” button to export and download file</w:t>
      </w:r>
    </w:p>
    <w:p w:rsidR="18194BC2" w:rsidP="2F2A90B0" w:rsidRDefault="18194BC2" w14:paraId="21D188E5" w14:textId="0E809B14">
      <w:pPr>
        <w:pStyle w:val="ListParagraph"/>
        <w:numPr>
          <w:ilvl w:val="0"/>
          <w:numId w:val="29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2F2A90B0" w:rsidR="0F886F25">
        <w:rPr>
          <w:rFonts w:ascii="Calibri" w:hAnsi="Calibri" w:eastAsia="Calibri" w:cs="Calibri"/>
          <w:sz w:val="24"/>
          <w:szCs w:val="24"/>
        </w:rPr>
        <w:t>Example:</w:t>
      </w:r>
    </w:p>
    <w:p w:rsidR="18194BC2" w:rsidP="2F2A90B0" w:rsidRDefault="18194BC2" w14:paraId="76242062" w14:textId="77777777">
      <w:pPr>
        <w:pStyle w:val="ListParagraph"/>
        <w:numPr>
          <w:ilvl w:val="0"/>
          <w:numId w:val="320"/>
        </w:numPr>
        <w:ind/>
        <w:rPr>
          <w:rFonts w:ascii="Calibri" w:hAnsi="Calibri" w:eastAsia="Calibri" w:cs="Calibri"/>
          <w:lang w:val="en-SG"/>
        </w:rPr>
      </w:pPr>
      <w:r w:rsidRPr="2F2A90B0" w:rsidR="4D678858">
        <w:rPr>
          <w:rFonts w:ascii="Calibri" w:hAnsi="Calibri" w:eastAsia="Calibri" w:cs="Calibri"/>
        </w:rPr>
        <w:t xml:space="preserve">Export Word template: </w:t>
      </w:r>
      <w:hyperlink r:id="R903604561cf548b0">
        <w:r w:rsidRPr="2F2A90B0" w:rsidR="4D678858">
          <w:rPr>
            <w:rStyle w:val="Hyperlink"/>
            <w:rFonts w:ascii="Calibri" w:hAnsi="Calibri" w:eastAsia="Calibri" w:cs="Calibri"/>
            <w:lang w:val="en-SG"/>
          </w:rPr>
          <w:t>Annex 6h_Monthly Return Template.docx</w:t>
        </w:r>
      </w:hyperlink>
    </w:p>
    <w:p w:rsidR="18194BC2" w:rsidP="2F2A90B0" w:rsidRDefault="18194BC2" w14:paraId="086726E0" w14:textId="160BA851">
      <w:pPr>
        <w:pStyle w:val="ListParagraph"/>
        <w:numPr>
          <w:ilvl w:val="0"/>
          <w:numId w:val="320"/>
        </w:numPr>
        <w:ind/>
        <w:rPr>
          <w:rFonts w:ascii="Calibri" w:hAnsi="Calibri" w:eastAsia="Calibri" w:cs="Calibri"/>
          <w:lang w:val="en-SG"/>
        </w:rPr>
      </w:pPr>
      <w:r w:rsidRPr="2F2A90B0" w:rsidR="4D678858">
        <w:rPr>
          <w:rFonts w:ascii="Calibri" w:hAnsi="Calibri" w:eastAsia="Calibri" w:cs="Calibri"/>
        </w:rPr>
        <w:t xml:space="preserve">Export Excel template: </w:t>
      </w:r>
      <w:hyperlink r:id="Re222699a35b944a1">
        <w:r w:rsidRPr="2F2A90B0" w:rsidR="4D678858">
          <w:rPr>
            <w:rStyle w:val="Hyperlink"/>
            <w:rFonts w:ascii="Calibri" w:hAnsi="Calibri" w:eastAsia="Calibri" w:cs="Calibri"/>
            <w:lang w:val="en-SG"/>
          </w:rPr>
          <w:t>Annex 6h_Monthly Return Template.xlsx</w:t>
        </w:r>
      </w:hyperlink>
    </w:p>
    <w:p w:rsidR="18194BC2" w:rsidP="2F2A90B0" w:rsidRDefault="18194BC2" w14:paraId="33B29DBA" w14:textId="4CCA4C45">
      <w:pPr>
        <w:pStyle w:val="ListParagraph"/>
        <w:numPr>
          <w:ilvl w:val="0"/>
          <w:numId w:val="294"/>
        </w:numPr>
        <w:ind/>
        <w:rPr>
          <w:rFonts w:ascii="Calibri" w:hAnsi="Calibri" w:eastAsia="Calibri" w:cs="Calibri"/>
          <w:sz w:val="24"/>
          <w:szCs w:val="24"/>
          <w:lang w:val="en-SG"/>
        </w:rPr>
      </w:pPr>
      <w:r w:rsidRPr="3FADF43B" w:rsidR="5825A2B7">
        <w:rPr>
          <w:rFonts w:ascii="Calibri" w:hAnsi="Calibri" w:eastAsia="Calibri" w:cs="Calibri"/>
          <w:sz w:val="24"/>
          <w:szCs w:val="24"/>
          <w:lang w:val="en-SG"/>
        </w:rPr>
        <w:t xml:space="preserve">System to log </w:t>
      </w:r>
      <w:r w:rsidRPr="3FADF43B" w:rsidR="4F1F97F3">
        <w:rPr>
          <w:rFonts w:ascii="Calibri" w:hAnsi="Calibri" w:eastAsia="Calibri" w:cs="Calibri"/>
          <w:sz w:val="24"/>
          <w:szCs w:val="24"/>
          <w:lang w:val="en-SG"/>
        </w:rPr>
        <w:t xml:space="preserve">creation of report and </w:t>
      </w:r>
      <w:r w:rsidRPr="3FADF43B" w:rsidR="5825A2B7">
        <w:rPr>
          <w:rFonts w:ascii="Calibri" w:hAnsi="Calibri" w:eastAsia="Calibri" w:cs="Calibri"/>
          <w:sz w:val="24"/>
          <w:szCs w:val="24"/>
          <w:lang w:val="en-SG"/>
        </w:rPr>
        <w:t>export</w:t>
      </w:r>
      <w:r w:rsidRPr="3FADF43B" w:rsidR="0E8E80F4">
        <w:rPr>
          <w:rFonts w:ascii="Calibri" w:hAnsi="Calibri" w:eastAsia="Calibri" w:cs="Calibri"/>
          <w:sz w:val="24"/>
          <w:szCs w:val="24"/>
          <w:lang w:val="en-SG"/>
        </w:rPr>
        <w:t xml:space="preserve"> action</w:t>
      </w:r>
      <w:r w:rsidRPr="3FADF43B" w:rsidR="5825A2B7">
        <w:rPr>
          <w:rFonts w:ascii="Calibri" w:hAnsi="Calibri" w:eastAsia="Calibri" w:cs="Calibri"/>
          <w:sz w:val="24"/>
          <w:szCs w:val="24"/>
          <w:lang w:val="en-SG"/>
        </w:rPr>
        <w:t>.</w:t>
      </w:r>
    </w:p>
    <w:p w:rsidR="3FADF43B" w:rsidP="3FADF43B" w:rsidRDefault="3FADF43B" w14:paraId="5C2518A4" w14:textId="13988C5B">
      <w:pPr>
        <w:pStyle w:val="Normal"/>
        <w:ind w:left="720"/>
        <w:rPr>
          <w:rFonts w:ascii="Calibri" w:hAnsi="Calibri" w:eastAsia="Calibri" w:cs="Calibri"/>
          <w:sz w:val="24"/>
          <w:szCs w:val="24"/>
          <w:lang w:val="en-SG"/>
        </w:rPr>
      </w:pPr>
    </w:p>
    <w:p w:rsidR="323B45A7" w:rsidP="3FADF43B" w:rsidRDefault="323B45A7" w14:paraId="4E5604CB" w14:textId="3710574F">
      <w:pPr>
        <w:pStyle w:val="ListParagraph"/>
        <w:numPr>
          <w:ilvl w:val="0"/>
          <w:numId w:val="413"/>
        </w:numPr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</w:pPr>
      <w:r w:rsidRPr="496813E3" w:rsidR="6C674A91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 xml:space="preserve">Generate </w:t>
      </w:r>
      <w:r w:rsidRPr="496813E3" w:rsidR="0468F0F2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>A</w:t>
      </w:r>
      <w:r w:rsidRPr="496813E3" w:rsidR="4BF8029A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>d</w:t>
      </w:r>
      <w:r w:rsidRPr="496813E3" w:rsidR="0468F0F2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>-hoc</w:t>
      </w:r>
      <w:r w:rsidRPr="496813E3" w:rsidR="323B45A7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 xml:space="preserve"> </w:t>
      </w:r>
      <w:r w:rsidRPr="496813E3" w:rsidR="75F88FE1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 xml:space="preserve">Statistic </w:t>
      </w:r>
      <w:r w:rsidRPr="496813E3" w:rsidR="323B45A7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>Reports</w:t>
      </w:r>
    </w:p>
    <w:p w:rsidR="323B45A7" w:rsidP="3FADF43B" w:rsidRDefault="323B45A7" w14:paraId="4AFAAFB2" w14:textId="7B82F666">
      <w:pPr>
        <w:pStyle w:val="ListParagraph"/>
        <w:ind w:left="720"/>
        <w:rPr>
          <w:rFonts w:ascii="Calibri" w:hAnsi="Calibri" w:eastAsia="Calibri" w:cs="Calibri"/>
          <w:sz w:val="24"/>
          <w:szCs w:val="24"/>
          <w:lang w:val="en-SG"/>
        </w:rPr>
      </w:pPr>
      <w:r w:rsidRPr="496813E3" w:rsidR="323B45A7">
        <w:rPr>
          <w:rFonts w:ascii="Calibri" w:hAnsi="Calibri" w:eastAsia="Calibri" w:cs="Calibri"/>
          <w:sz w:val="24"/>
          <w:szCs w:val="24"/>
          <w:lang w:val="en-SG"/>
        </w:rPr>
        <w:t>As a</w:t>
      </w:r>
      <w:r w:rsidRPr="496813E3" w:rsidR="44CB2687">
        <w:rPr>
          <w:rFonts w:ascii="Calibri" w:hAnsi="Calibri" w:eastAsia="Calibri" w:cs="Calibri"/>
          <w:sz w:val="24"/>
          <w:szCs w:val="24"/>
          <w:lang w:val="en-SG"/>
        </w:rPr>
        <w:t>n OC/DOC, IC, or U</w:t>
      </w:r>
      <w:r w:rsidRPr="496813E3" w:rsidR="323B45A7">
        <w:rPr>
          <w:rFonts w:ascii="Calibri" w:hAnsi="Calibri" w:eastAsia="Calibri" w:cs="Calibri"/>
          <w:sz w:val="24"/>
          <w:szCs w:val="24"/>
          <w:lang w:val="en-SG"/>
        </w:rPr>
        <w:t xml:space="preserve">ser, I want to </w:t>
      </w:r>
      <w:r w:rsidRPr="496813E3" w:rsidR="30489637">
        <w:rPr>
          <w:rFonts w:ascii="Calibri" w:hAnsi="Calibri" w:eastAsia="Calibri" w:cs="Calibri"/>
          <w:sz w:val="24"/>
          <w:szCs w:val="24"/>
          <w:lang w:val="en-SG"/>
        </w:rPr>
        <w:t xml:space="preserve">generate </w:t>
      </w:r>
      <w:r w:rsidRPr="496813E3" w:rsidR="323B45A7">
        <w:rPr>
          <w:rFonts w:ascii="Calibri" w:hAnsi="Calibri" w:eastAsia="Calibri" w:cs="Calibri"/>
          <w:sz w:val="24"/>
          <w:szCs w:val="24"/>
          <w:lang w:val="en-SG"/>
        </w:rPr>
        <w:t>a</w:t>
      </w:r>
      <w:r w:rsidRPr="496813E3" w:rsidR="41D69943">
        <w:rPr>
          <w:rFonts w:ascii="Calibri" w:hAnsi="Calibri" w:eastAsia="Calibri" w:cs="Calibri"/>
          <w:sz w:val="24"/>
          <w:szCs w:val="24"/>
          <w:lang w:val="en-SG"/>
        </w:rPr>
        <w:t>n ad-hoc statistics r</w:t>
      </w:r>
      <w:r w:rsidRPr="496813E3" w:rsidR="323B45A7">
        <w:rPr>
          <w:rFonts w:ascii="Calibri" w:hAnsi="Calibri" w:eastAsia="Calibri" w:cs="Calibri"/>
          <w:sz w:val="24"/>
          <w:szCs w:val="24"/>
          <w:lang w:val="en-SG"/>
        </w:rPr>
        <w:t xml:space="preserve">eport, </w:t>
      </w:r>
      <w:r w:rsidRPr="496813E3" w:rsidR="50176BC5">
        <w:rPr>
          <w:rFonts w:ascii="Calibri" w:hAnsi="Calibri" w:eastAsia="Calibri" w:cs="Calibri"/>
          <w:sz w:val="24"/>
          <w:szCs w:val="24"/>
          <w:lang w:val="en-SG"/>
        </w:rPr>
        <w:t>so that I can generate and customize data outputs based on selected parameters for analysis or sharing.</w:t>
      </w:r>
    </w:p>
    <w:p w:rsidR="13F1B4FE" w:rsidP="496813E3" w:rsidRDefault="13F1B4FE" w14:paraId="6321792F" w14:textId="671AB6DE">
      <w:pPr>
        <w:pStyle w:val="ListParagraph"/>
        <w:ind w:left="720"/>
        <w:rPr>
          <w:rFonts w:ascii="Calibri" w:hAnsi="Calibri" w:eastAsia="Calibri" w:cs="Calibri"/>
          <w:sz w:val="24"/>
          <w:szCs w:val="24"/>
          <w:lang w:val="en-SG"/>
        </w:rPr>
      </w:pPr>
      <w:r w:rsidRPr="496813E3" w:rsidR="13F1B4FE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>A/C</w:t>
      </w:r>
    </w:p>
    <w:p w:rsidR="357B9174" w:rsidP="496813E3" w:rsidRDefault="357B9174" w14:paraId="1090E94A" w14:textId="4244FC70">
      <w:pPr>
        <w:pStyle w:val="ListParagraph"/>
        <w:numPr>
          <w:ilvl w:val="0"/>
          <w:numId w:val="414"/>
        </w:numPr>
        <w:rPr>
          <w:rFonts w:ascii="Calibri" w:hAnsi="Calibri" w:eastAsia="Calibri" w:cs="Calibri"/>
          <w:sz w:val="24"/>
          <w:szCs w:val="24"/>
        </w:rPr>
      </w:pPr>
      <w:r w:rsidRPr="496813E3" w:rsidR="357B9174">
        <w:rPr>
          <w:rFonts w:ascii="Calibri" w:hAnsi="Calibri" w:eastAsia="Calibri" w:cs="Calibri"/>
          <w:sz w:val="24"/>
          <w:szCs w:val="24"/>
        </w:rPr>
        <w:t>Ad-hoc Statistic Reports for telco, requesters, project, yearly, monthly, type etc.</w:t>
      </w:r>
    </w:p>
    <w:p w:rsidR="323B45A7" w:rsidP="3FADF43B" w:rsidRDefault="323B45A7" w14:paraId="4208C6E4" w14:textId="1F0EFCCD">
      <w:pPr>
        <w:pStyle w:val="ListParagraph"/>
        <w:numPr>
          <w:ilvl w:val="0"/>
          <w:numId w:val="414"/>
        </w:numPr>
        <w:rPr>
          <w:rFonts w:ascii="Calibri" w:hAnsi="Calibri" w:eastAsia="Calibri" w:cs="Calibri"/>
          <w:sz w:val="24"/>
          <w:szCs w:val="24"/>
        </w:rPr>
      </w:pPr>
      <w:r w:rsidRPr="496813E3" w:rsidR="323B45A7">
        <w:rPr>
          <w:rFonts w:ascii="Calibri" w:hAnsi="Calibri" w:eastAsia="Calibri" w:cs="Calibri"/>
          <w:sz w:val="24"/>
          <w:szCs w:val="24"/>
        </w:rPr>
        <w:t>User to select request template from pre-defined list</w:t>
      </w:r>
      <w:r w:rsidRPr="496813E3" w:rsidR="3C67D47F">
        <w:rPr>
          <w:rFonts w:ascii="Calibri" w:hAnsi="Calibri" w:eastAsia="Calibri" w:cs="Calibri"/>
          <w:sz w:val="24"/>
          <w:szCs w:val="24"/>
        </w:rPr>
        <w:t xml:space="preserve"> (estimate 25 report templates)</w:t>
      </w:r>
    </w:p>
    <w:p w:rsidR="323B45A7" w:rsidP="4E4C4192" w:rsidRDefault="323B45A7" w14:paraId="31E8BE40" w14:textId="55FDA946">
      <w:pPr>
        <w:pStyle w:val="ListParagraph"/>
        <w:numPr>
          <w:ilvl w:val="0"/>
          <w:numId w:val="414"/>
        </w:numPr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7Z" w:id="515168428">
            <w:rPr>
              <w:rFonts w:ascii="Calibri" w:hAnsi="Calibri" w:eastAsia="Calibri" w:cs="Calibri"/>
              <w:sz w:val="24"/>
              <w:szCs w:val="24"/>
            </w:rPr>
          </w:rPrChange>
        </w:rPr>
      </w:pPr>
      <w:r w:rsidRPr="4E4C4192" w:rsidR="323B45A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4Z" w:id="1381568164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User </w:t>
      </w:r>
      <w:r w:rsidRPr="4E4C4192" w:rsidR="46C23D8E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5Z" w:id="979001788">
            <w:rPr>
              <w:rFonts w:ascii="Calibri" w:hAnsi="Calibri" w:eastAsia="Calibri" w:cs="Calibri"/>
              <w:sz w:val="24"/>
              <w:szCs w:val="24"/>
            </w:rPr>
          </w:rPrChange>
        </w:rPr>
        <w:t>can</w:t>
      </w:r>
      <w:r w:rsidRPr="4E4C4192" w:rsidR="323B45A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5Z" w:id="1709414738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select</w:t>
      </w:r>
      <w:r w:rsidRPr="4E4C4192" w:rsidR="5B36A010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5Z" w:id="1961359896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pre-set</w:t>
      </w:r>
      <w:r w:rsidRPr="4E4C4192" w:rsidR="323B45A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5Z" w:id="926596586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formulas/calculations </w:t>
      </w:r>
      <w:r w:rsidRPr="4E4C4192" w:rsidR="4F042248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5Z" w:id="2093120474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based on template </w:t>
      </w:r>
      <w:r w:rsidRPr="4E4C4192" w:rsidR="323B45A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5Z" w:id="183567543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to apply to export </w:t>
      </w:r>
      <w:r w:rsidRPr="4E4C4192" w:rsidR="323B45A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6Z" w:id="1357436221">
            <w:rPr>
              <w:rFonts w:ascii="Calibri" w:hAnsi="Calibri" w:eastAsia="Calibri" w:cs="Calibri"/>
              <w:sz w:val="24"/>
              <w:szCs w:val="24"/>
            </w:rPr>
          </w:rPrChange>
        </w:rPr>
        <w:t>e.g.</w:t>
      </w:r>
      <w:r w:rsidRPr="4E4C4192" w:rsidR="5735FFBC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6Z" w:id="804413165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pivot table, total, highest, lowest, median, average, ratio </w:t>
      </w:r>
      <w:r w:rsidRPr="4E4C4192" w:rsidR="323B45A7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6Z" w:id="876938681">
            <w:rPr>
              <w:rFonts w:ascii="Calibri" w:hAnsi="Calibri" w:eastAsia="Calibri" w:cs="Calibri"/>
              <w:sz w:val="24"/>
              <w:szCs w:val="24"/>
            </w:rPr>
          </w:rPrChange>
        </w:rPr>
        <w:t>etc.</w:t>
      </w:r>
      <w:r w:rsidRPr="4E4C4192" w:rsidR="79B41F1C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7Z" w:id="1355585161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(estimate 15 </w:t>
      </w:r>
      <w:r w:rsidRPr="4E4C4192" w:rsidR="79B41F1C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3:49.167Z" w:id="516540569">
            <w:rPr>
              <w:rFonts w:ascii="Calibri" w:hAnsi="Calibri" w:eastAsia="Calibri" w:cs="Calibri"/>
              <w:sz w:val="24"/>
              <w:szCs w:val="24"/>
            </w:rPr>
          </w:rPrChange>
        </w:rPr>
        <w:t>formulas)</w:t>
      </w:r>
      <w:ins w:author="Eric See Kian Seng" w:date="2025-09-22T01:33:59.084Z" w:id="296692526">
        <w:r w:rsidRPr="4E4C4192" w:rsidR="4313C52C">
          <w:rPr>
            <w:rFonts w:ascii="Calibri" w:hAnsi="Calibri" w:eastAsia="Calibri" w:cs="Calibri"/>
            <w:color w:val="E97132" w:themeColor="accent2" w:themeTint="FF" w:themeShade="FF"/>
            <w:sz w:val="24"/>
            <w:szCs w:val="24"/>
          </w:rPr>
          <w:t xml:space="preserve"> </w:t>
        </w:r>
      </w:ins>
    </w:p>
    <w:p w:rsidR="4E51906B" w:rsidP="3FADF43B" w:rsidRDefault="4E51906B" w14:paraId="697AF2D3" w14:textId="1A51B1C5">
      <w:pPr>
        <w:pStyle w:val="ListParagraph"/>
        <w:numPr>
          <w:ilvl w:val="0"/>
          <w:numId w:val="414"/>
        </w:numPr>
        <w:rPr>
          <w:rFonts w:ascii="Calibri" w:hAnsi="Calibri" w:eastAsia="Calibri" w:cs="Calibri"/>
        </w:rPr>
      </w:pPr>
      <w:r w:rsidRPr="496813E3" w:rsidR="4E51906B">
        <w:rPr>
          <w:rFonts w:ascii="Calibri" w:hAnsi="Calibri" w:eastAsia="Calibri" w:cs="Calibri"/>
        </w:rPr>
        <w:t xml:space="preserve">User </w:t>
      </w:r>
      <w:r w:rsidRPr="496813E3" w:rsidR="09D862FD">
        <w:rPr>
          <w:rFonts w:ascii="Calibri" w:hAnsi="Calibri" w:eastAsia="Calibri" w:cs="Calibri"/>
        </w:rPr>
        <w:t>can</w:t>
      </w:r>
      <w:r w:rsidRPr="496813E3" w:rsidR="4E51906B">
        <w:rPr>
          <w:rFonts w:ascii="Calibri" w:hAnsi="Calibri" w:eastAsia="Calibri" w:cs="Calibri"/>
        </w:rPr>
        <w:t xml:space="preserve"> click on “Export” button to export and download file</w:t>
      </w:r>
      <w:r w:rsidRPr="496813E3" w:rsidR="6035DB5A">
        <w:rPr>
          <w:rFonts w:ascii="Calibri" w:hAnsi="Calibri" w:eastAsia="Calibri" w:cs="Calibri"/>
        </w:rPr>
        <w:t xml:space="preserve"> (Excel/PDF/Word)</w:t>
      </w:r>
    </w:p>
    <w:p w:rsidR="03C458C5" w:rsidP="3FADF43B" w:rsidRDefault="03C458C5" w14:paraId="702F9F2B" w14:textId="0488E691">
      <w:pPr>
        <w:pStyle w:val="ListParagraph"/>
        <w:numPr>
          <w:ilvl w:val="0"/>
          <w:numId w:val="414"/>
        </w:numPr>
        <w:rPr>
          <w:rFonts w:ascii="Calibri" w:hAnsi="Calibri" w:eastAsia="Calibri" w:cs="Calibri"/>
          <w:sz w:val="24"/>
          <w:szCs w:val="24"/>
          <w:lang w:val="en-SG"/>
        </w:rPr>
      </w:pPr>
      <w:r w:rsidRPr="496813E3" w:rsidR="03C458C5">
        <w:rPr>
          <w:rFonts w:ascii="Calibri" w:hAnsi="Calibri" w:eastAsia="Calibri" w:cs="Calibri"/>
          <w:sz w:val="24"/>
          <w:szCs w:val="24"/>
          <w:lang w:val="en-SG"/>
        </w:rPr>
        <w:t>System to log creation of report and export action.</w:t>
      </w:r>
    </w:p>
    <w:p w:rsidR="496813E3" w:rsidP="496813E3" w:rsidRDefault="496813E3" w14:paraId="6ABBB175" w14:textId="652D9314">
      <w:pPr>
        <w:pStyle w:val="Normal"/>
        <w:ind w:left="0"/>
        <w:rPr>
          <w:rFonts w:ascii="Calibri" w:hAnsi="Calibri" w:eastAsia="Calibri" w:cs="Calibri"/>
          <w:sz w:val="24"/>
          <w:szCs w:val="24"/>
          <w:lang w:val="en-SG"/>
        </w:rPr>
      </w:pPr>
    </w:p>
    <w:p w:rsidR="4EAE7036" w:rsidP="496813E3" w:rsidRDefault="4EAE7036" w14:paraId="5A0EF9C1" w14:textId="59DCCE49">
      <w:pPr>
        <w:pStyle w:val="ListParagraph"/>
        <w:numPr>
          <w:ilvl w:val="0"/>
          <w:numId w:val="456"/>
        </w:numPr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</w:pPr>
      <w:r w:rsidRPr="496813E3" w:rsidR="4EAE7036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>Generate Comparison Report</w:t>
      </w:r>
    </w:p>
    <w:p w:rsidR="4EAE7036" w:rsidP="496813E3" w:rsidRDefault="4EAE7036" w14:paraId="177DDCD5" w14:textId="0865BBB2">
      <w:pPr>
        <w:pStyle w:val="ListParagraph"/>
        <w:ind w:left="720"/>
        <w:rPr>
          <w:rFonts w:ascii="Calibri" w:hAnsi="Calibri" w:eastAsia="Calibri" w:cs="Calibri"/>
          <w:sz w:val="24"/>
          <w:szCs w:val="24"/>
          <w:lang w:val="en-SG"/>
        </w:rPr>
      </w:pPr>
      <w:r w:rsidRPr="496813E3" w:rsidR="4EAE7036">
        <w:rPr>
          <w:rFonts w:ascii="Calibri" w:hAnsi="Calibri" w:eastAsia="Calibri" w:cs="Calibri"/>
          <w:sz w:val="24"/>
          <w:szCs w:val="24"/>
          <w:lang w:val="en-SG"/>
        </w:rPr>
        <w:t xml:space="preserve">As a user, I want to </w:t>
      </w:r>
      <w:r w:rsidRPr="496813E3" w:rsidR="38ABAD18">
        <w:rPr>
          <w:rFonts w:ascii="Calibri" w:hAnsi="Calibri" w:eastAsia="Calibri" w:cs="Calibri"/>
          <w:sz w:val="24"/>
          <w:szCs w:val="24"/>
          <w:lang w:val="en-SG"/>
        </w:rPr>
        <w:t xml:space="preserve">generate a comparison report with graphs/charts representation, </w:t>
      </w:r>
      <w:r w:rsidRPr="496813E3" w:rsidR="5B22F90F">
        <w:rPr>
          <w:rFonts w:ascii="Calibri" w:hAnsi="Calibri" w:eastAsia="Calibri" w:cs="Calibri"/>
          <w:sz w:val="24"/>
          <w:szCs w:val="24"/>
          <w:lang w:val="en-SG"/>
        </w:rPr>
        <w:t>so that I can easily compare data trends and make informed decisions based on visual insights.</w:t>
      </w:r>
    </w:p>
    <w:p w:rsidR="5B22F90F" w:rsidP="496813E3" w:rsidRDefault="5B22F90F" w14:paraId="6CAE8299" w14:textId="03EE4407">
      <w:pPr>
        <w:pStyle w:val="ListParagraph"/>
        <w:ind w:left="720"/>
        <w:rPr>
          <w:rFonts w:ascii="Calibri" w:hAnsi="Calibri" w:eastAsia="Calibri" w:cs="Calibri"/>
          <w:sz w:val="24"/>
          <w:szCs w:val="24"/>
          <w:lang w:val="en-SG"/>
        </w:rPr>
      </w:pPr>
      <w:r w:rsidRPr="496813E3" w:rsidR="5B22F90F">
        <w:rPr>
          <w:rFonts w:ascii="Calibri" w:hAnsi="Calibri" w:eastAsia="Calibri" w:cs="Calibri"/>
          <w:b w:val="1"/>
          <w:bCs w:val="1"/>
          <w:sz w:val="24"/>
          <w:szCs w:val="24"/>
          <w:lang w:val="en-SG"/>
        </w:rPr>
        <w:t>A/C</w:t>
      </w:r>
    </w:p>
    <w:p w:rsidR="3FADF43B" w:rsidP="496813E3" w:rsidRDefault="3FADF43B" w14:paraId="760C65C6" w14:textId="7C4C672D">
      <w:pPr>
        <w:pStyle w:val="ListParagraph"/>
        <w:numPr>
          <w:ilvl w:val="0"/>
          <w:numId w:val="457"/>
        </w:numPr>
        <w:ind/>
        <w:rPr>
          <w:rFonts w:ascii="Calibri" w:hAnsi="Calibri" w:eastAsia="Calibri" w:cs="Calibri"/>
          <w:sz w:val="24"/>
          <w:szCs w:val="24"/>
          <w:lang w:val="en-SG"/>
        </w:rPr>
      </w:pPr>
      <w:r w:rsidRPr="496813E3" w:rsidR="5B22F90F">
        <w:rPr>
          <w:rFonts w:ascii="Calibri" w:hAnsi="Calibri" w:eastAsia="Calibri" w:cs="Calibri"/>
          <w:sz w:val="24"/>
          <w:szCs w:val="24"/>
          <w:lang w:val="en-SG"/>
        </w:rPr>
        <w:t>User ca</w:t>
      </w:r>
      <w:r w:rsidRPr="496813E3" w:rsidR="5AA8E961">
        <w:rPr>
          <w:rFonts w:ascii="Calibri" w:hAnsi="Calibri" w:eastAsia="Calibri" w:cs="Calibri"/>
          <w:sz w:val="24"/>
          <w:szCs w:val="24"/>
          <w:lang w:val="en-SG"/>
        </w:rPr>
        <w:t>n select datasets to compare</w:t>
      </w:r>
    </w:p>
    <w:p w:rsidR="5AA8E961" w:rsidP="496813E3" w:rsidRDefault="5AA8E961" w14:paraId="1F537339" w14:textId="5A806881">
      <w:pPr>
        <w:pStyle w:val="ListParagraph"/>
        <w:numPr>
          <w:ilvl w:val="0"/>
          <w:numId w:val="457"/>
        </w:numPr>
        <w:rPr>
          <w:rFonts w:ascii="Calibri" w:hAnsi="Calibri" w:eastAsia="Calibri" w:cs="Calibri"/>
          <w:sz w:val="24"/>
          <w:szCs w:val="24"/>
          <w:lang w:val="en-SG"/>
        </w:rPr>
      </w:pPr>
      <w:r w:rsidRPr="496813E3" w:rsidR="5AA8E961">
        <w:rPr>
          <w:rFonts w:ascii="Calibri" w:hAnsi="Calibri" w:eastAsia="Calibri" w:cs="Calibri"/>
          <w:sz w:val="24"/>
          <w:szCs w:val="24"/>
          <w:lang w:val="en-SG"/>
        </w:rPr>
        <w:t>User can choose chart types from pre-defined list (e.g. bar charts, line graphs, pie charts etc.) to visualise data comparison</w:t>
      </w:r>
    </w:p>
    <w:p w:rsidR="489CF901" w:rsidP="4E4C4192" w:rsidRDefault="489CF901" w14:paraId="6865DD38" w14:textId="734C82DE">
      <w:pPr>
        <w:pStyle w:val="ListParagraph"/>
        <w:numPr>
          <w:ilvl w:val="0"/>
          <w:numId w:val="457"/>
        </w:numPr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4:24.259Z" w:id="1514343210">
            <w:rPr>
              <w:rFonts w:ascii="Calibri" w:hAnsi="Calibri" w:eastAsia="Calibri" w:cs="Calibri"/>
              <w:sz w:val="24"/>
              <w:szCs w:val="24"/>
            </w:rPr>
          </w:rPrChange>
        </w:rPr>
      </w:pPr>
      <w:r w:rsidRPr="4E4C4192" w:rsidR="489CF901">
        <w:rPr>
          <w:rFonts w:ascii="Calibri" w:hAnsi="Calibri" w:eastAsia="Calibri" w:cs="Calibri"/>
          <w:color w:val="E97132" w:themeColor="accent2" w:themeTint="FF" w:themeShade="FF"/>
          <w:sz w:val="24"/>
          <w:szCs w:val="24"/>
          <w:rPrChange w:author="Eric See Kian Seng" w:date="2025-09-22T01:34:24.259Z" w:id="458969895">
            <w:rPr>
              <w:rFonts w:ascii="Calibri" w:hAnsi="Calibri" w:eastAsia="Calibri" w:cs="Calibri"/>
              <w:sz w:val="24"/>
              <w:szCs w:val="24"/>
            </w:rPr>
          </w:rPrChange>
        </w:rPr>
        <w:t>User to select request template from pre-defined list (estimate 25 report templates)</w:t>
      </w:r>
      <w:ins w:author="Eric See Kian Seng" w:date="2025-09-22T01:34:27.977Z" w:id="2114724781">
        <w:r w:rsidRPr="4E4C4192" w:rsidR="39D2923F">
          <w:rPr>
            <w:rFonts w:ascii="Calibri" w:hAnsi="Calibri" w:eastAsia="Calibri" w:cs="Calibri"/>
            <w:color w:val="E97132" w:themeColor="accent2" w:themeTint="FF" w:themeShade="FF"/>
            <w:sz w:val="24"/>
            <w:szCs w:val="24"/>
          </w:rPr>
          <w:t xml:space="preserve"> Where?</w:t>
        </w:r>
      </w:ins>
    </w:p>
    <w:p w:rsidR="489CF901" w:rsidP="496813E3" w:rsidRDefault="489CF901" w14:paraId="23198831" w14:textId="546BCE9A">
      <w:pPr>
        <w:pStyle w:val="ListParagraph"/>
        <w:numPr>
          <w:ilvl w:val="0"/>
          <w:numId w:val="457"/>
        </w:numPr>
        <w:rPr>
          <w:rFonts w:ascii="Calibri" w:hAnsi="Calibri" w:eastAsia="Calibri" w:cs="Calibri"/>
          <w:sz w:val="24"/>
          <w:szCs w:val="24"/>
        </w:rPr>
      </w:pPr>
      <w:r w:rsidRPr="496813E3" w:rsidR="489CF901">
        <w:rPr>
          <w:rFonts w:ascii="Calibri" w:hAnsi="Calibri" w:eastAsia="Calibri" w:cs="Calibri"/>
          <w:sz w:val="24"/>
          <w:szCs w:val="24"/>
        </w:rPr>
        <w:t>User can select pre-set formulas/calculations based on template to apply to export e.g. pivot table, total, highest, lowest, median, average, ratio etc. (estimate 15 formulas)</w:t>
      </w:r>
    </w:p>
    <w:p w:rsidR="489CF901" w:rsidP="496813E3" w:rsidRDefault="489CF901" w14:paraId="7E33223E" w14:textId="2E2A1D85">
      <w:pPr>
        <w:pStyle w:val="ListParagraph"/>
        <w:numPr>
          <w:ilvl w:val="0"/>
          <w:numId w:val="457"/>
        </w:numPr>
        <w:rPr>
          <w:rFonts w:ascii="Calibri" w:hAnsi="Calibri" w:eastAsia="Calibri" w:cs="Calibri"/>
          <w:sz w:val="24"/>
          <w:szCs w:val="24"/>
        </w:rPr>
      </w:pPr>
      <w:r w:rsidRPr="496813E3" w:rsidR="489CF901">
        <w:rPr>
          <w:rFonts w:ascii="Calibri" w:hAnsi="Calibri" w:eastAsia="Calibri" w:cs="Calibri"/>
        </w:rPr>
        <w:t>User can click on “Export” button to export and download file (Excel/PDF/Word)</w:t>
      </w:r>
    </w:p>
    <w:p w:rsidR="489CF901" w:rsidP="496813E3" w:rsidRDefault="489CF901" w14:paraId="58AFD395" w14:textId="0488E691">
      <w:pPr>
        <w:pStyle w:val="ListParagraph"/>
        <w:numPr>
          <w:ilvl w:val="0"/>
          <w:numId w:val="457"/>
        </w:numPr>
        <w:rPr>
          <w:rFonts w:ascii="Calibri" w:hAnsi="Calibri" w:eastAsia="Calibri" w:cs="Calibri"/>
          <w:sz w:val="24"/>
          <w:szCs w:val="24"/>
          <w:lang w:val="en-SG"/>
        </w:rPr>
      </w:pPr>
      <w:r w:rsidRPr="496813E3" w:rsidR="489CF901">
        <w:rPr>
          <w:rFonts w:ascii="Calibri" w:hAnsi="Calibri" w:eastAsia="Calibri" w:cs="Calibri"/>
          <w:sz w:val="24"/>
          <w:szCs w:val="24"/>
          <w:lang w:val="en-SG"/>
        </w:rPr>
        <w:t>System to log creation of report and export action.</w:t>
      </w:r>
    </w:p>
    <w:p w:rsidR="496813E3" w:rsidP="496813E3" w:rsidRDefault="496813E3" w14:paraId="64799BBA" w14:textId="23049802">
      <w:pPr>
        <w:pStyle w:val="ListParagraph"/>
        <w:ind w:left="1440"/>
        <w:rPr>
          <w:rFonts w:ascii="Calibri" w:hAnsi="Calibri" w:eastAsia="Calibri" w:cs="Calibri"/>
          <w:sz w:val="24"/>
          <w:szCs w:val="24"/>
          <w:lang w:val="en-SG"/>
        </w:rPr>
      </w:pPr>
    </w:p>
    <w:p w:rsidR="18194BC2" w:rsidP="24A1B834" w:rsidRDefault="18194BC2" w14:paraId="1F8656F6" w14:textId="011D171D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4BABE004" w:rsidP="5B53E1D5" w:rsidRDefault="4BABE004" w14:paraId="7D2D60A5" w14:textId="48CBED6C">
      <w:pPr>
        <w:pStyle w:val="Normal"/>
        <w:ind/>
        <w:rPr>
          <w:rFonts w:ascii="Calibri" w:hAnsi="Calibri" w:eastAsia="Calibri" w:cs="Calibri"/>
          <w:sz w:val="24"/>
          <w:szCs w:val="24"/>
        </w:rPr>
      </w:pPr>
    </w:p>
    <w:p w:rsidR="4D4C207C" w:rsidP="18194BC2" w:rsidRDefault="4D4C207C" w14:paraId="43CE401D" w14:textId="01580D61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7081974" w:rsidR="4D4C207C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Designer Role</w:t>
      </w:r>
      <w:r w:rsidRPr="17081974" w:rsidR="57AEB77B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 xml:space="preserve"> – Data Management</w:t>
      </w:r>
    </w:p>
    <w:p w:rsidR="4D4C207C" w:rsidP="17081974" w:rsidRDefault="4D4C207C" w14:paraId="561367A5" w14:textId="252EFACD">
      <w:pPr>
        <w:pStyle w:val="ListParagraph"/>
        <w:numPr>
          <w:ilvl w:val="0"/>
          <w:numId w:val="111"/>
        </w:numPr>
        <w:rPr>
          <w:rFonts w:ascii="Calibri" w:hAnsi="Calibri" w:eastAsia="Calibri" w:cs="Calibri"/>
          <w:b w:val="1"/>
          <w:bCs w:val="1"/>
        </w:rPr>
      </w:pPr>
      <w:r w:rsidRPr="17081974" w:rsidR="48D07EA8">
        <w:rPr>
          <w:rFonts w:ascii="Calibri" w:hAnsi="Calibri" w:eastAsia="Calibri" w:cs="Calibri"/>
          <w:b w:val="1"/>
          <w:bCs w:val="1"/>
        </w:rPr>
        <w:t>Manage</w:t>
      </w:r>
      <w:r w:rsidRPr="17081974" w:rsidR="4D4C207C">
        <w:rPr>
          <w:rFonts w:ascii="Calibri" w:hAnsi="Calibri" w:eastAsia="Calibri" w:cs="Calibri"/>
          <w:b w:val="1"/>
          <w:bCs w:val="1"/>
        </w:rPr>
        <w:t xml:space="preserve"> </w:t>
      </w:r>
      <w:r w:rsidRPr="17081974" w:rsidR="4D4C207C">
        <w:rPr>
          <w:rFonts w:ascii="Calibri" w:hAnsi="Calibri" w:eastAsia="Calibri" w:cs="Calibri"/>
          <w:b w:val="1"/>
          <w:bCs w:val="1"/>
        </w:rPr>
        <w:t xml:space="preserve">Dropdown List </w:t>
      </w:r>
      <w:r w:rsidRPr="17081974" w:rsidR="1D1BE015">
        <w:rPr>
          <w:rFonts w:ascii="Calibri" w:hAnsi="Calibri" w:eastAsia="Calibri" w:cs="Calibri"/>
          <w:b w:val="1"/>
          <w:bCs w:val="1"/>
        </w:rPr>
        <w:t>Values</w:t>
      </w:r>
    </w:p>
    <w:p w:rsidR="4D4C207C" w:rsidP="5B53E1D5" w:rsidRDefault="4D4C207C" w14:paraId="582CF1E3" w14:textId="5B49C1F4">
      <w:pPr>
        <w:pStyle w:val="ListParagraph"/>
        <w:ind w:left="720"/>
        <w:rPr>
          <w:rFonts w:ascii="Calibri" w:hAnsi="Calibri" w:eastAsia="Calibri" w:cs="Calibri"/>
        </w:rPr>
      </w:pPr>
      <w:r w:rsidRPr="17081974" w:rsidR="4D4C207C">
        <w:rPr>
          <w:rFonts w:ascii="Calibri" w:hAnsi="Calibri" w:eastAsia="Calibri" w:cs="Calibri"/>
        </w:rPr>
        <w:t xml:space="preserve">As a </w:t>
      </w:r>
      <w:r w:rsidRPr="17081974" w:rsidR="0C9345FC">
        <w:rPr>
          <w:rFonts w:ascii="Calibri" w:hAnsi="Calibri" w:eastAsia="Calibri" w:cs="Calibri"/>
        </w:rPr>
        <w:t>D</w:t>
      </w:r>
      <w:r w:rsidRPr="17081974" w:rsidR="4D4C207C">
        <w:rPr>
          <w:rFonts w:ascii="Calibri" w:hAnsi="Calibri" w:eastAsia="Calibri" w:cs="Calibri"/>
        </w:rPr>
        <w:t xml:space="preserve">esigner, I want to </w:t>
      </w:r>
      <w:r w:rsidRPr="17081974" w:rsidR="45B2A91C">
        <w:rPr>
          <w:rFonts w:ascii="Calibri" w:hAnsi="Calibri" w:eastAsia="Calibri" w:cs="Calibri"/>
        </w:rPr>
        <w:t>manag</w:t>
      </w:r>
      <w:r w:rsidRPr="17081974" w:rsidR="4D4C207C">
        <w:rPr>
          <w:rFonts w:ascii="Calibri" w:hAnsi="Calibri" w:eastAsia="Calibri" w:cs="Calibri"/>
        </w:rPr>
        <w:t>e the dropdown values used in forms across the system, so that data entry is consistent.</w:t>
      </w:r>
    </w:p>
    <w:p w:rsidR="4D4C207C" w:rsidP="17081974" w:rsidRDefault="4D4C207C" w14:paraId="453827F9" w14:textId="730178AF">
      <w:pPr>
        <w:pStyle w:val="ListParagraph"/>
        <w:ind w:left="720"/>
        <w:rPr>
          <w:rFonts w:ascii="Calibri" w:hAnsi="Calibri" w:eastAsia="Calibri" w:cs="Calibri"/>
        </w:rPr>
      </w:pPr>
      <w:r w:rsidRPr="17081974" w:rsidR="32FD21D7">
        <w:rPr>
          <w:rFonts w:ascii="Calibri" w:hAnsi="Calibri" w:eastAsia="Calibri" w:cs="Calibri"/>
          <w:b w:val="1"/>
          <w:bCs w:val="1"/>
        </w:rPr>
        <w:t>A/C</w:t>
      </w:r>
    </w:p>
    <w:p w:rsidR="4D4C207C" w:rsidP="17081974" w:rsidRDefault="4D4C207C" w14:paraId="15B72A20" w14:textId="6F242D74">
      <w:pPr>
        <w:pStyle w:val="ListParagraph"/>
        <w:numPr>
          <w:ilvl w:val="0"/>
          <w:numId w:val="403"/>
        </w:numPr>
        <w:ind/>
        <w:rPr>
          <w:rFonts w:ascii="Calibri" w:hAnsi="Calibri" w:eastAsia="Calibri" w:cs="Calibri"/>
        </w:rPr>
      </w:pPr>
      <w:r w:rsidRPr="17081974" w:rsidR="32FD21D7">
        <w:rPr>
          <w:rFonts w:ascii="Calibri" w:hAnsi="Calibri" w:eastAsia="Calibri" w:cs="Calibri"/>
        </w:rPr>
        <w:t xml:space="preserve">Designer can </w:t>
      </w:r>
      <w:r w:rsidRPr="17081974" w:rsidR="6BB09C03">
        <w:rPr>
          <w:rFonts w:ascii="Calibri" w:hAnsi="Calibri" w:eastAsia="Calibri" w:cs="Calibri"/>
        </w:rPr>
        <w:t xml:space="preserve">add, edit, </w:t>
      </w:r>
      <w:r w:rsidRPr="17081974" w:rsidR="6BB09C03">
        <w:rPr>
          <w:rFonts w:ascii="Calibri" w:hAnsi="Calibri" w:eastAsia="Calibri" w:cs="Calibri"/>
        </w:rPr>
        <w:t>delete</w:t>
      </w:r>
      <w:r w:rsidRPr="17081974" w:rsidR="6BB09C03">
        <w:rPr>
          <w:rFonts w:ascii="Calibri" w:hAnsi="Calibri" w:eastAsia="Calibri" w:cs="Calibri"/>
        </w:rPr>
        <w:t xml:space="preserve"> dropdown fields</w:t>
      </w:r>
    </w:p>
    <w:p w:rsidR="4D4C207C" w:rsidP="17081974" w:rsidRDefault="4D4C207C" w14:paraId="374AC124" w14:textId="5157E541">
      <w:pPr>
        <w:pStyle w:val="ListParagraph"/>
        <w:numPr>
          <w:ilvl w:val="0"/>
          <w:numId w:val="403"/>
        </w:numPr>
        <w:ind/>
        <w:rPr>
          <w:rFonts w:ascii="Calibri" w:hAnsi="Calibri" w:eastAsia="Calibri" w:cs="Calibri"/>
        </w:rPr>
      </w:pPr>
      <w:r w:rsidRPr="17081974" w:rsidR="7EA7FAC7">
        <w:rPr>
          <w:rFonts w:ascii="Calibri" w:hAnsi="Calibri" w:eastAsia="Calibri" w:cs="Calibri"/>
        </w:rPr>
        <w:t xml:space="preserve">Deleted dropdown values are </w:t>
      </w:r>
      <w:r w:rsidRPr="17081974" w:rsidR="7EA7FAC7">
        <w:rPr>
          <w:rFonts w:ascii="Calibri" w:hAnsi="Calibri" w:eastAsia="Calibri" w:cs="Calibri"/>
        </w:rPr>
        <w:t>soft-deleted</w:t>
      </w:r>
      <w:r w:rsidRPr="17081974" w:rsidR="7EA7FAC7">
        <w:rPr>
          <w:rFonts w:ascii="Calibri" w:hAnsi="Calibri" w:eastAsia="Calibri" w:cs="Calibri"/>
        </w:rPr>
        <w:t xml:space="preserve"> (</w:t>
      </w:r>
      <w:r w:rsidRPr="17081974" w:rsidR="7EA7FAC7">
        <w:rPr>
          <w:rFonts w:ascii="Calibri" w:hAnsi="Calibri" w:eastAsia="Calibri" w:cs="Calibri"/>
        </w:rPr>
        <w:t>i.e.</w:t>
      </w:r>
      <w:r w:rsidRPr="17081974" w:rsidR="7EA7FAC7">
        <w:rPr>
          <w:rFonts w:ascii="Calibri" w:hAnsi="Calibri" w:eastAsia="Calibri" w:cs="Calibri"/>
        </w:rPr>
        <w:t xml:space="preserve"> marked as "Deleted") and will no longer be shown in dropdown fields throughout the DBMS.</w:t>
      </w:r>
    </w:p>
    <w:p w:rsidR="4D4C207C" w:rsidP="17081974" w:rsidRDefault="4D4C207C" w14:paraId="7AEBB089" w14:textId="568A32AD">
      <w:pPr>
        <w:pStyle w:val="ListParagraph"/>
        <w:numPr>
          <w:ilvl w:val="0"/>
          <w:numId w:val="405"/>
        </w:numPr>
        <w:ind/>
        <w:rPr>
          <w:rFonts w:ascii="Calibri" w:hAnsi="Calibri" w:eastAsia="Calibri" w:cs="Calibri"/>
        </w:rPr>
      </w:pPr>
      <w:r w:rsidRPr="17081974" w:rsidR="7EA7FAC7">
        <w:rPr>
          <w:rFonts w:ascii="Calibri" w:hAnsi="Calibri" w:eastAsia="Calibri" w:cs="Calibri"/>
        </w:rPr>
        <w:t>There is no physical deletion of values from the database.</w:t>
      </w:r>
    </w:p>
    <w:p w:rsidR="4D4C207C" w:rsidP="17081974" w:rsidRDefault="4D4C207C" w14:paraId="23174568" w14:textId="1B4FEED5">
      <w:pPr>
        <w:pStyle w:val="ListParagraph"/>
        <w:numPr>
          <w:ilvl w:val="0"/>
          <w:numId w:val="403"/>
        </w:numPr>
        <w:ind/>
        <w:rPr>
          <w:rFonts w:ascii="Calibri" w:hAnsi="Calibri" w:eastAsia="Calibri" w:cs="Calibri"/>
        </w:rPr>
      </w:pPr>
      <w:r w:rsidRPr="17081974" w:rsidR="7EA7FAC7">
        <w:rPr>
          <w:rFonts w:ascii="Calibri" w:hAnsi="Calibri" w:eastAsia="Calibri" w:cs="Calibri"/>
        </w:rPr>
        <w:t>Edited dropdown values will be updated globally across the DBMS.</w:t>
      </w:r>
    </w:p>
    <w:p w:rsidR="4D4C207C" w:rsidP="17081974" w:rsidRDefault="4D4C207C" w14:paraId="34785F0F" w14:textId="23E07506">
      <w:pPr>
        <w:pStyle w:val="ListParagraph"/>
        <w:numPr>
          <w:ilvl w:val="0"/>
          <w:numId w:val="406"/>
        </w:numPr>
        <w:ind/>
        <w:rPr>
          <w:rFonts w:ascii="Calibri" w:hAnsi="Calibri" w:eastAsia="Calibri" w:cs="Calibri"/>
        </w:rPr>
      </w:pPr>
      <w:r w:rsidRPr="17081974" w:rsidR="7EA7FAC7">
        <w:rPr>
          <w:rFonts w:ascii="Calibri" w:hAnsi="Calibri" w:eastAsia="Calibri" w:cs="Calibri"/>
        </w:rPr>
        <w:t>Existing forms or records using the old value will display the newly updated value.</w:t>
      </w:r>
    </w:p>
    <w:p w:rsidR="4D4C207C" w:rsidP="17081974" w:rsidRDefault="4D4C207C" w14:paraId="1709A048" w14:textId="6A7AAEF2">
      <w:pPr>
        <w:pStyle w:val="ListParagraph"/>
        <w:numPr>
          <w:ilvl w:val="0"/>
          <w:numId w:val="403"/>
        </w:numPr>
        <w:ind/>
        <w:rPr>
          <w:rFonts w:ascii="Calibri" w:hAnsi="Calibri" w:eastAsia="Calibri" w:cs="Calibri"/>
        </w:rPr>
      </w:pPr>
      <w:r w:rsidRPr="17081974" w:rsidR="7EA7FAC7">
        <w:rPr>
          <w:rFonts w:ascii="Calibri" w:hAnsi="Calibri" w:eastAsia="Calibri" w:cs="Calibri"/>
        </w:rPr>
        <w:t>System to log all add/edit/delete actions.</w:t>
      </w:r>
    </w:p>
    <w:p w:rsidR="4D4C207C" w:rsidP="17081974" w:rsidRDefault="4D4C207C" w14:paraId="39C09818" w14:textId="3925BBEF">
      <w:pPr>
        <w:pStyle w:val="ListParagraph"/>
        <w:numPr>
          <w:ilvl w:val="0"/>
          <w:numId w:val="403"/>
        </w:numPr>
        <w:ind/>
        <w:rPr>
          <w:rFonts w:ascii="Calibri" w:hAnsi="Calibri" w:eastAsia="Calibri" w:cs="Calibri"/>
          <w:noProof w:val="0"/>
          <w:lang w:val="en-US"/>
        </w:rPr>
      </w:pPr>
      <w:hyperlink r:id="R1bf34ed63afb4c47">
        <w:r w:rsidRPr="17081974" w:rsidR="4D4C207C">
          <w:rPr>
            <w:rStyle w:val="Hyperlink"/>
            <w:rFonts w:ascii="Calibri" w:hAnsi="Calibri" w:eastAsia="Calibri" w:cs="Calibri"/>
            <w:noProof w:val="0"/>
            <w:lang w:val="en-US"/>
          </w:rPr>
          <w:t>Annex 6b_Field Lists for Drop-down box.xlsx</w:t>
        </w:r>
      </w:hyperlink>
    </w:p>
    <w:p w:rsidR="2F2A90B0" w:rsidP="17081974" w:rsidRDefault="2F2A90B0" w14:paraId="00C88680" w14:textId="7B1C15CD">
      <w:pPr>
        <w:pStyle w:val="ListParagraph"/>
        <w:ind w:left="1440"/>
        <w:rPr>
          <w:rFonts w:ascii="Calibri" w:hAnsi="Calibri" w:eastAsia="Calibri" w:cs="Calibri"/>
          <w:noProof w:val="0"/>
          <w:lang w:val="en-US"/>
        </w:rPr>
      </w:pPr>
    </w:p>
    <w:p w:rsidR="2F2A90B0" w:rsidP="17081974" w:rsidRDefault="2F2A90B0" w14:paraId="5DB63DB3" w14:textId="3D30A440">
      <w:pPr>
        <w:pStyle w:val="ListParagraph"/>
        <w:numPr>
          <w:ilvl w:val="0"/>
          <w:numId w:val="404"/>
        </w:numPr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81974" w:rsidR="6C68A9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Manage</w:t>
      </w:r>
      <w:r w:rsidRPr="17081974" w:rsidR="1BE4EFB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Data Fields</w:t>
      </w:r>
      <w:r w:rsidRPr="17081974" w:rsidR="67FD05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in Request data</w:t>
      </w:r>
    </w:p>
    <w:p w:rsidR="2F2A90B0" w:rsidP="17081974" w:rsidRDefault="2F2A90B0" w14:paraId="2AE55216" w14:textId="36DD88CA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81974" w:rsidR="67FD056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As a designer, I want to </w:t>
      </w:r>
      <w:r w:rsidRPr="17081974" w:rsidR="0932EE23">
        <w:rPr>
          <w:rFonts w:ascii="Calibri" w:hAnsi="Calibri" w:eastAsia="Calibri" w:cs="Calibri"/>
          <w:noProof w:val="0"/>
          <w:sz w:val="24"/>
          <w:szCs w:val="24"/>
          <w:lang w:val="en-US"/>
        </w:rPr>
        <w:t>manage data fields</w:t>
      </w:r>
      <w:r w:rsidRPr="17081974" w:rsidR="1C7CFD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certain </w:t>
      </w:r>
      <w:r w:rsidRPr="17081974" w:rsidR="2A355C29">
        <w:rPr>
          <w:rFonts w:ascii="Calibri" w:hAnsi="Calibri" w:eastAsia="Calibri" w:cs="Calibri"/>
          <w:noProof w:val="0"/>
          <w:sz w:val="24"/>
          <w:szCs w:val="24"/>
          <w:lang w:val="en-US"/>
        </w:rPr>
        <w:t>module</w:t>
      </w:r>
      <w:r w:rsidRPr="17081974" w:rsidR="207B91EB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17081974" w:rsidR="0932EE23">
        <w:rPr>
          <w:rFonts w:ascii="Calibri" w:hAnsi="Calibri" w:eastAsia="Calibri" w:cs="Calibri"/>
          <w:noProof w:val="0"/>
          <w:sz w:val="24"/>
          <w:szCs w:val="24"/>
          <w:lang w:val="en-US"/>
        </w:rPr>
        <w:t>, so that</w:t>
      </w:r>
      <w:r w:rsidRPr="17081974" w:rsidR="14C391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 can customize, standardize, and </w:t>
      </w:r>
      <w:r w:rsidRPr="17081974" w:rsidR="14C391FF">
        <w:rPr>
          <w:rFonts w:ascii="Calibri" w:hAnsi="Calibri" w:eastAsia="Calibri" w:cs="Calibri"/>
          <w:noProof w:val="0"/>
          <w:sz w:val="24"/>
          <w:szCs w:val="24"/>
          <w:lang w:val="en-US"/>
        </w:rPr>
        <w:t>maintain</w:t>
      </w:r>
      <w:r w:rsidRPr="17081974" w:rsidR="14C391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data structure across the DBMS.</w:t>
      </w:r>
    </w:p>
    <w:p w:rsidR="2F2A90B0" w:rsidP="17081974" w:rsidRDefault="2F2A90B0" w14:paraId="235418E7" w14:textId="61EBCC45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81974" w:rsidR="14C39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A/C</w:t>
      </w:r>
    </w:p>
    <w:p w:rsidR="2F2A90B0" w:rsidP="17081974" w:rsidRDefault="2F2A90B0" w14:paraId="13908842" w14:textId="1336F0E0">
      <w:pPr>
        <w:pStyle w:val="ListParagraph"/>
        <w:numPr>
          <w:ilvl w:val="0"/>
          <w:numId w:val="407"/>
        </w:numPr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81974" w:rsidR="14C391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Designer can add, edit, </w:t>
      </w:r>
      <w:r w:rsidRPr="17081974" w:rsidR="14C391FF">
        <w:rPr>
          <w:rFonts w:ascii="Calibri" w:hAnsi="Calibri" w:eastAsia="Calibri" w:cs="Calibri"/>
          <w:noProof w:val="0"/>
          <w:sz w:val="24"/>
          <w:szCs w:val="24"/>
          <w:lang w:val="en-US"/>
        </w:rPr>
        <w:t>delete</w:t>
      </w:r>
      <w:r w:rsidRPr="17081974" w:rsidR="14C391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7081974" w:rsidR="08BBCC98">
        <w:rPr>
          <w:rFonts w:ascii="Calibri" w:hAnsi="Calibri" w:eastAsia="Calibri" w:cs="Calibri"/>
          <w:noProof w:val="0"/>
          <w:sz w:val="24"/>
          <w:szCs w:val="24"/>
          <w:lang w:val="en-US"/>
        </w:rPr>
        <w:t>data fields</w:t>
      </w:r>
      <w:r w:rsidRPr="17081974" w:rsidR="20AEF8B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used in</w:t>
      </w:r>
      <w:r w:rsidRPr="17081974" w:rsidR="3B2D2913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</w:p>
    <w:p w:rsidR="2F2A90B0" w:rsidP="17081974" w:rsidRDefault="2F2A90B0" w14:paraId="17688AB5" w14:textId="232F43A1">
      <w:pPr>
        <w:pStyle w:val="ListParagraph"/>
        <w:numPr>
          <w:ilvl w:val="0"/>
          <w:numId w:val="409"/>
        </w:numPr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81974" w:rsidR="3B2D2913">
        <w:rPr>
          <w:rFonts w:ascii="Calibri" w:hAnsi="Calibri" w:eastAsia="Calibri" w:cs="Calibri"/>
          <w:noProof w:val="0"/>
          <w:sz w:val="24"/>
          <w:szCs w:val="24"/>
          <w:lang w:val="en-US"/>
        </w:rPr>
        <w:t>Requests Forms</w:t>
      </w:r>
    </w:p>
    <w:p w:rsidR="2F2A90B0" w:rsidP="17081974" w:rsidRDefault="2F2A90B0" w14:paraId="5BFF80B6" w14:textId="5795A2A0">
      <w:pPr>
        <w:pStyle w:val="ListParagraph"/>
        <w:numPr>
          <w:ilvl w:val="0"/>
          <w:numId w:val="409"/>
        </w:numPr>
        <w:ind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7081974" w:rsidR="3B2D2913">
        <w:rPr>
          <w:rFonts w:ascii="Calibri" w:hAnsi="Calibri" w:eastAsia="Calibri" w:cs="Calibri"/>
          <w:noProof w:val="0"/>
          <w:sz w:val="24"/>
          <w:szCs w:val="24"/>
          <w:lang w:val="en-US"/>
        </w:rPr>
        <w:t>CDR fields from Service Providers</w:t>
      </w:r>
    </w:p>
    <w:p w:rsidR="2F2A90B0" w:rsidP="17081974" w:rsidRDefault="2F2A90B0" w14:paraId="4CFA6169" w14:textId="1FD9BB3E">
      <w:pPr>
        <w:pStyle w:val="ListParagraph"/>
        <w:numPr>
          <w:ilvl w:val="0"/>
          <w:numId w:val="407"/>
        </w:numPr>
        <w:ind/>
        <w:rPr>
          <w:rFonts w:ascii="Calibri" w:hAnsi="Calibri" w:eastAsia="Calibri" w:cs="Calibri"/>
        </w:rPr>
      </w:pPr>
      <w:r w:rsidRPr="17081974" w:rsidR="5B33E8AC">
        <w:rPr>
          <w:rFonts w:ascii="Calibri" w:hAnsi="Calibri" w:eastAsia="Calibri" w:cs="Calibri"/>
        </w:rPr>
        <w:t xml:space="preserve">Deleted </w:t>
      </w:r>
      <w:r w:rsidRPr="17081974" w:rsidR="25EAA725">
        <w:rPr>
          <w:rFonts w:ascii="Calibri" w:hAnsi="Calibri" w:eastAsia="Calibri" w:cs="Calibri"/>
        </w:rPr>
        <w:t>data</w:t>
      </w:r>
      <w:r w:rsidRPr="17081974" w:rsidR="5B33E8AC">
        <w:rPr>
          <w:rFonts w:ascii="Calibri" w:hAnsi="Calibri" w:eastAsia="Calibri" w:cs="Calibri"/>
        </w:rPr>
        <w:t xml:space="preserve"> </w:t>
      </w:r>
      <w:r w:rsidRPr="17081974" w:rsidR="25EAA725">
        <w:rPr>
          <w:rFonts w:ascii="Calibri" w:hAnsi="Calibri" w:eastAsia="Calibri" w:cs="Calibri"/>
        </w:rPr>
        <w:t xml:space="preserve">fields </w:t>
      </w:r>
      <w:r w:rsidRPr="17081974" w:rsidR="5B33E8AC">
        <w:rPr>
          <w:rFonts w:ascii="Calibri" w:hAnsi="Calibri" w:eastAsia="Calibri" w:cs="Calibri"/>
        </w:rPr>
        <w:t xml:space="preserve">are </w:t>
      </w:r>
      <w:r w:rsidRPr="17081974" w:rsidR="5B33E8AC">
        <w:rPr>
          <w:rFonts w:ascii="Calibri" w:hAnsi="Calibri" w:eastAsia="Calibri" w:cs="Calibri"/>
        </w:rPr>
        <w:t>soft-deleted</w:t>
      </w:r>
      <w:r w:rsidRPr="17081974" w:rsidR="5B33E8AC">
        <w:rPr>
          <w:rFonts w:ascii="Calibri" w:hAnsi="Calibri" w:eastAsia="Calibri" w:cs="Calibri"/>
        </w:rPr>
        <w:t xml:space="preserve"> (</w:t>
      </w:r>
      <w:r w:rsidRPr="17081974" w:rsidR="5B33E8AC">
        <w:rPr>
          <w:rFonts w:ascii="Calibri" w:hAnsi="Calibri" w:eastAsia="Calibri" w:cs="Calibri"/>
        </w:rPr>
        <w:t>i.e.</w:t>
      </w:r>
      <w:r w:rsidRPr="17081974" w:rsidR="5B33E8AC">
        <w:rPr>
          <w:rFonts w:ascii="Calibri" w:hAnsi="Calibri" w:eastAsia="Calibri" w:cs="Calibri"/>
        </w:rPr>
        <w:t xml:space="preserve"> marked as "Deleted") and will no longer be shown in </w:t>
      </w:r>
      <w:r w:rsidRPr="17081974" w:rsidR="4F1814D9">
        <w:rPr>
          <w:rFonts w:ascii="Calibri" w:hAnsi="Calibri" w:eastAsia="Calibri" w:cs="Calibri"/>
        </w:rPr>
        <w:t>data</w:t>
      </w:r>
      <w:r w:rsidRPr="17081974" w:rsidR="5B33E8AC">
        <w:rPr>
          <w:rFonts w:ascii="Calibri" w:hAnsi="Calibri" w:eastAsia="Calibri" w:cs="Calibri"/>
        </w:rPr>
        <w:t xml:space="preserve"> throughout the DBMS.</w:t>
      </w:r>
    </w:p>
    <w:p w:rsidR="2F2A90B0" w:rsidP="17081974" w:rsidRDefault="2F2A90B0" w14:paraId="6A23C8F0" w14:textId="4C3B43A5">
      <w:pPr>
        <w:pStyle w:val="ListParagraph"/>
        <w:numPr>
          <w:ilvl w:val="0"/>
          <w:numId w:val="408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5B33E8AC">
        <w:rPr>
          <w:rFonts w:ascii="Calibri" w:hAnsi="Calibri" w:eastAsia="Calibri" w:cs="Calibri"/>
        </w:rPr>
        <w:t xml:space="preserve">There is no physical deletion of </w:t>
      </w:r>
      <w:r w:rsidRPr="17081974" w:rsidR="43AFC24B">
        <w:rPr>
          <w:rFonts w:ascii="Calibri" w:hAnsi="Calibri" w:eastAsia="Calibri" w:cs="Calibri"/>
        </w:rPr>
        <w:t>data field</w:t>
      </w:r>
      <w:r w:rsidRPr="17081974" w:rsidR="5B33E8AC">
        <w:rPr>
          <w:rFonts w:ascii="Calibri" w:hAnsi="Calibri" w:eastAsia="Calibri" w:cs="Calibri"/>
        </w:rPr>
        <w:t>s from the database.</w:t>
      </w:r>
    </w:p>
    <w:p w:rsidR="2F2A90B0" w:rsidP="17081974" w:rsidRDefault="2F2A90B0" w14:paraId="3216B22A" w14:textId="5606237F">
      <w:pPr>
        <w:pStyle w:val="ListParagraph"/>
        <w:numPr>
          <w:ilvl w:val="0"/>
          <w:numId w:val="408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62522079">
        <w:rPr>
          <w:rFonts w:ascii="Calibri" w:hAnsi="Calibri" w:eastAsia="Calibri" w:cs="Calibri"/>
          <w:sz w:val="24"/>
          <w:szCs w:val="24"/>
        </w:rPr>
        <w:t xml:space="preserve">Data fields that </w:t>
      </w:r>
      <w:r w:rsidRPr="17081974" w:rsidR="0A41D476">
        <w:rPr>
          <w:rFonts w:ascii="Calibri" w:hAnsi="Calibri" w:eastAsia="Calibri" w:cs="Calibri"/>
          <w:sz w:val="24"/>
          <w:szCs w:val="24"/>
        </w:rPr>
        <w:t>have dependencies on others cannot be deleted.</w:t>
      </w:r>
    </w:p>
    <w:p w:rsidR="2F2A90B0" w:rsidP="17081974" w:rsidRDefault="2F2A90B0" w14:paraId="5D85859E" w14:textId="7AD79F32">
      <w:pPr>
        <w:pStyle w:val="ListParagraph"/>
        <w:numPr>
          <w:ilvl w:val="0"/>
          <w:numId w:val="407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5B33E8AC">
        <w:rPr>
          <w:rFonts w:ascii="Calibri" w:hAnsi="Calibri" w:eastAsia="Calibri" w:cs="Calibri"/>
        </w:rPr>
        <w:t>Edited d</w:t>
      </w:r>
      <w:r w:rsidRPr="17081974" w:rsidR="18BD2301">
        <w:rPr>
          <w:rFonts w:ascii="Calibri" w:hAnsi="Calibri" w:eastAsia="Calibri" w:cs="Calibri"/>
        </w:rPr>
        <w:t>ata f</w:t>
      </w:r>
      <w:r w:rsidRPr="17081974" w:rsidR="0D558577">
        <w:rPr>
          <w:rFonts w:ascii="Calibri" w:hAnsi="Calibri" w:eastAsia="Calibri" w:cs="Calibri"/>
        </w:rPr>
        <w:t xml:space="preserve">ields </w:t>
      </w:r>
      <w:r w:rsidRPr="17081974" w:rsidR="75BD818B">
        <w:rPr>
          <w:rFonts w:ascii="Calibri" w:hAnsi="Calibri" w:eastAsia="Calibri" w:cs="Calibri"/>
        </w:rPr>
        <w:t>only pertain to display labels</w:t>
      </w:r>
      <w:r w:rsidRPr="17081974" w:rsidR="5B33E8AC">
        <w:rPr>
          <w:rFonts w:ascii="Calibri" w:hAnsi="Calibri" w:eastAsia="Calibri" w:cs="Calibri"/>
        </w:rPr>
        <w:t>.</w:t>
      </w:r>
    </w:p>
    <w:p w:rsidR="2F2A90B0" w:rsidP="17081974" w:rsidRDefault="2F2A90B0" w14:paraId="4F722593" w14:textId="6A5C8A64">
      <w:pPr>
        <w:pStyle w:val="ListParagraph"/>
        <w:numPr>
          <w:ilvl w:val="0"/>
          <w:numId w:val="407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7BB0307E">
        <w:rPr>
          <w:rFonts w:ascii="Calibri" w:hAnsi="Calibri" w:eastAsia="Calibri" w:cs="Calibri"/>
          <w:sz w:val="24"/>
          <w:szCs w:val="24"/>
        </w:rPr>
        <w:t>Added new data fields are displayed as the last entry field of form or reports.</w:t>
      </w:r>
    </w:p>
    <w:p w:rsidR="2F2A90B0" w:rsidP="17081974" w:rsidRDefault="2F2A90B0" w14:paraId="313FB696" w14:textId="62499039">
      <w:pPr>
        <w:pStyle w:val="ListParagraph"/>
        <w:numPr>
          <w:ilvl w:val="0"/>
          <w:numId w:val="407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7DCCF6D3">
        <w:rPr>
          <w:rFonts w:ascii="Calibri" w:hAnsi="Calibri" w:eastAsia="Calibri" w:cs="Calibri"/>
          <w:sz w:val="24"/>
          <w:szCs w:val="24"/>
        </w:rPr>
        <w:t>System to log add/edit/delete actions.</w:t>
      </w:r>
    </w:p>
    <w:p w:rsidR="2F2A90B0" w:rsidP="17081974" w:rsidRDefault="2F2A90B0" w14:paraId="3AA7A896" w14:textId="188BE83A">
      <w:pPr>
        <w:pStyle w:val="Normal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F2A90B0" w:rsidP="17081974" w:rsidRDefault="2F2A90B0" w14:paraId="00BF4A77" w14:textId="49D0BC0A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7081974" w:rsidR="33CDBAC3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Configuration</w:t>
      </w:r>
    </w:p>
    <w:p w:rsidR="4BABE004" w:rsidP="17081974" w:rsidRDefault="4BABE004" w14:paraId="75214063" w14:textId="54D3048F">
      <w:pPr>
        <w:pStyle w:val="ListParagraph"/>
        <w:numPr>
          <w:ilvl w:val="0"/>
          <w:numId w:val="39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6A3DB4D8">
        <w:rPr>
          <w:rFonts w:ascii="Calibri" w:hAnsi="Calibri" w:eastAsia="Calibri" w:cs="Calibri"/>
          <w:b w:val="1"/>
          <w:bCs w:val="1"/>
          <w:sz w:val="24"/>
          <w:szCs w:val="24"/>
        </w:rPr>
        <w:t>Edit Data Backup Schedule</w:t>
      </w:r>
    </w:p>
    <w:p w:rsidR="4BABE004" w:rsidP="17081974" w:rsidRDefault="4BABE004" w14:paraId="64655FFA" w14:textId="32F88469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>As an OC/DOC, I want to edit the data backup schedule, so that can ensure backups are performed at appropriate times to reduce system load and meet operational or compliance requirements.</w:t>
      </w:r>
    </w:p>
    <w:p w:rsidR="4BABE004" w:rsidP="17081974" w:rsidRDefault="4BABE004" w14:paraId="66A046ED" w14:textId="45C6BBB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6A3DB4D8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BABE004" w:rsidP="17081974" w:rsidRDefault="4BABE004" w14:paraId="7527D6B3" w14:textId="4950C3CD">
      <w:pPr>
        <w:pStyle w:val="ListParagraph"/>
        <w:numPr>
          <w:ilvl w:val="0"/>
          <w:numId w:val="39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>OC/DOC can view current backup schedule frequency (</w:t>
      </w: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>e.g.</w:t>
      </w: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daily/weekly) and time.</w:t>
      </w:r>
    </w:p>
    <w:p w:rsidR="4BABE004" w:rsidP="17081974" w:rsidRDefault="4BABE004" w14:paraId="15EFC97C" w14:textId="6814D5EA">
      <w:pPr>
        <w:pStyle w:val="ListParagraph"/>
        <w:numPr>
          <w:ilvl w:val="0"/>
          <w:numId w:val="39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OC/DOC can </w:t>
      </w: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>modify</w:t>
      </w: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data backup schedule (</w:t>
      </w: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>e.g.</w:t>
      </w:r>
      <w:r w:rsidRPr="17081974" w:rsidR="6A3DB4D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daily/weekly/monthly)</w:t>
      </w:r>
    </w:p>
    <w:p w:rsidR="4BABE004" w:rsidP="17081974" w:rsidRDefault="4BABE004" w14:paraId="62ED7CC0" w14:textId="2EB1794F">
      <w:pPr>
        <w:pStyle w:val="ListParagraph"/>
        <w:numPr>
          <w:ilvl w:val="0"/>
          <w:numId w:val="39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6E85F180">
        <w:rPr>
          <w:rFonts w:ascii="Calibri" w:hAnsi="Calibri" w:eastAsia="Calibri" w:cs="Calibri"/>
          <w:b w:val="0"/>
          <w:bCs w:val="0"/>
          <w:sz w:val="24"/>
          <w:szCs w:val="24"/>
        </w:rPr>
        <w:t>System logs the update</w:t>
      </w:r>
      <w:r w:rsidRPr="17081974" w:rsidR="052DEB64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4BABE004" w:rsidP="17081974" w:rsidRDefault="4BABE004" w14:paraId="62585C8B" w14:textId="6335ACF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BABE004" w:rsidP="17081974" w:rsidRDefault="4BABE004" w14:paraId="456544FA" w14:textId="3B6C0CC4">
      <w:pPr>
        <w:pStyle w:val="ListParagraph"/>
        <w:numPr>
          <w:ilvl w:val="0"/>
          <w:numId w:val="39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6E85F180">
        <w:rPr>
          <w:rFonts w:ascii="Calibri" w:hAnsi="Calibri" w:eastAsia="Calibri" w:cs="Calibri"/>
          <w:b w:val="1"/>
          <w:bCs w:val="1"/>
          <w:sz w:val="24"/>
          <w:szCs w:val="24"/>
        </w:rPr>
        <w:t>Edit Data Retention Period</w:t>
      </w:r>
    </w:p>
    <w:p w:rsidR="4BABE004" w:rsidP="17081974" w:rsidRDefault="4BABE004" w14:paraId="3F93792E" w14:textId="266C55E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6E85F180">
        <w:rPr>
          <w:rFonts w:ascii="Calibri" w:hAnsi="Calibri" w:eastAsia="Calibri" w:cs="Calibri"/>
          <w:b w:val="0"/>
          <w:bCs w:val="0"/>
          <w:sz w:val="24"/>
          <w:szCs w:val="24"/>
        </w:rPr>
        <w:t>As an OC/DOC, I want to edit the data retention period, so that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 can ensure data is 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>retained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in compliance with policy, legal, or operational requirements. </w:t>
      </w:r>
    </w:p>
    <w:p w:rsidR="4BABE004" w:rsidP="17081974" w:rsidRDefault="4BABE004" w14:paraId="281AE6F3" w14:textId="1632FA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4B32660A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4BABE004" w:rsidP="17081974" w:rsidRDefault="4BABE004" w14:paraId="45C94A64" w14:textId="1C8F41F2">
      <w:pPr>
        <w:pStyle w:val="ListParagraph"/>
        <w:numPr>
          <w:ilvl w:val="0"/>
          <w:numId w:val="40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>OC/DOC can view current data retention period (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>e.g.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every 3 years) and time.</w:t>
      </w:r>
    </w:p>
    <w:p w:rsidR="4BABE004" w:rsidP="17081974" w:rsidRDefault="4BABE004" w14:paraId="2319B1DE" w14:textId="10887AD9">
      <w:pPr>
        <w:pStyle w:val="ListParagraph"/>
        <w:numPr>
          <w:ilvl w:val="0"/>
          <w:numId w:val="40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OC/DOC can 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>modify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data 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>retention</w:t>
      </w: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period and time.</w:t>
      </w:r>
    </w:p>
    <w:p w:rsidR="4BABE004" w:rsidP="17081974" w:rsidRDefault="4BABE004" w14:paraId="320C068F" w14:textId="35D31BB9">
      <w:pPr>
        <w:pStyle w:val="ListParagraph"/>
        <w:numPr>
          <w:ilvl w:val="0"/>
          <w:numId w:val="40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7081974" w:rsidR="4B32660A">
        <w:rPr>
          <w:rFonts w:ascii="Calibri" w:hAnsi="Calibri" w:eastAsia="Calibri" w:cs="Calibri"/>
          <w:b w:val="0"/>
          <w:bCs w:val="0"/>
          <w:sz w:val="24"/>
          <w:szCs w:val="24"/>
        </w:rPr>
        <w:t>System logs the update.</w:t>
      </w:r>
    </w:p>
    <w:p w:rsidR="4BABE004" w:rsidP="17081974" w:rsidRDefault="4BABE004" w14:paraId="6C277A63" w14:textId="4EBFC96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</w:p>
    <w:p w:rsidR="4BABE004" w:rsidP="17081974" w:rsidRDefault="4BABE004" w14:paraId="09CB5698" w14:textId="090D9EF8">
      <w:pPr>
        <w:pStyle w:val="ListParagraph"/>
        <w:numPr>
          <w:ilvl w:val="0"/>
          <w:numId w:val="38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</w:rPr>
      </w:pPr>
      <w:r w:rsidRPr="17081974" w:rsidR="289DACF4">
        <w:rPr>
          <w:rFonts w:ascii="Calibri" w:hAnsi="Calibri" w:eastAsia="Calibri" w:cs="Calibri"/>
          <w:b w:val="1"/>
          <w:bCs w:val="1"/>
        </w:rPr>
        <w:t>Template</w:t>
      </w:r>
      <w:r w:rsidRPr="17081974" w:rsidR="6333C223">
        <w:rPr>
          <w:rFonts w:ascii="Calibri" w:hAnsi="Calibri" w:eastAsia="Calibri" w:cs="Calibri"/>
          <w:b w:val="1"/>
          <w:bCs w:val="1"/>
        </w:rPr>
        <w:t xml:space="preserve"> Editor</w:t>
      </w:r>
    </w:p>
    <w:p w:rsidR="4BABE004" w:rsidP="17081974" w:rsidRDefault="4BABE004" w14:paraId="6DFF9F9B" w14:textId="4894D1F6">
      <w:pPr>
        <w:pStyle w:val="ListParagraph"/>
        <w:ind w:left="720"/>
        <w:rPr>
          <w:rFonts w:ascii="Calibri" w:hAnsi="Calibri" w:eastAsia="Calibri" w:cs="Calibri"/>
        </w:rPr>
      </w:pPr>
      <w:r w:rsidRPr="17081974" w:rsidR="289DACF4">
        <w:rPr>
          <w:rFonts w:ascii="Calibri" w:hAnsi="Calibri" w:eastAsia="Calibri" w:cs="Calibri"/>
        </w:rPr>
        <w:t>As a</w:t>
      </w:r>
      <w:r w:rsidRPr="17081974" w:rsidR="1F20D2D0">
        <w:rPr>
          <w:rFonts w:ascii="Calibri" w:hAnsi="Calibri" w:eastAsia="Calibri" w:cs="Calibri"/>
        </w:rPr>
        <w:t>n OC/DOC, IC, or User</w:t>
      </w:r>
      <w:r w:rsidRPr="17081974" w:rsidR="289DACF4">
        <w:rPr>
          <w:rFonts w:ascii="Calibri" w:hAnsi="Calibri" w:eastAsia="Calibri" w:cs="Calibri"/>
        </w:rPr>
        <w:t xml:space="preserve">, I want to </w:t>
      </w:r>
      <w:r w:rsidRPr="17081974" w:rsidR="465D526C">
        <w:rPr>
          <w:rFonts w:ascii="Calibri" w:hAnsi="Calibri" w:eastAsia="Calibri" w:cs="Calibri"/>
        </w:rPr>
        <w:t xml:space="preserve">use the Template Edit to </w:t>
      </w:r>
      <w:r w:rsidRPr="17081974" w:rsidR="27E81636">
        <w:rPr>
          <w:rFonts w:ascii="Calibri" w:hAnsi="Calibri" w:eastAsia="Calibri" w:cs="Calibri"/>
        </w:rPr>
        <w:t xml:space="preserve">edit </w:t>
      </w:r>
      <w:r w:rsidRPr="17081974" w:rsidR="1D525549">
        <w:rPr>
          <w:rFonts w:ascii="Calibri" w:hAnsi="Calibri" w:eastAsia="Calibri" w:cs="Calibri"/>
        </w:rPr>
        <w:t>templates</w:t>
      </w:r>
      <w:r w:rsidRPr="17081974" w:rsidR="289DACF4">
        <w:rPr>
          <w:rFonts w:ascii="Calibri" w:hAnsi="Calibri" w:eastAsia="Calibri" w:cs="Calibri"/>
        </w:rPr>
        <w:t xml:space="preserve"> </w:t>
      </w:r>
      <w:r w:rsidRPr="17081974" w:rsidR="3FF1155A">
        <w:rPr>
          <w:rFonts w:ascii="Calibri" w:hAnsi="Calibri" w:eastAsia="Calibri" w:cs="Calibri"/>
        </w:rPr>
        <w:t>used in the DBMS,</w:t>
      </w:r>
      <w:r w:rsidRPr="17081974" w:rsidR="289DACF4">
        <w:rPr>
          <w:rFonts w:ascii="Calibri" w:hAnsi="Calibri" w:eastAsia="Calibri" w:cs="Calibri"/>
        </w:rPr>
        <w:t xml:space="preserve"> so that data can be aligned consistently.</w:t>
      </w:r>
    </w:p>
    <w:p w:rsidR="4BABE004" w:rsidP="17081974" w:rsidRDefault="4BABE004" w14:paraId="10BE0038" w14:textId="5F88F03E">
      <w:pPr>
        <w:pStyle w:val="ListParagraph"/>
        <w:ind w:left="720"/>
        <w:rPr>
          <w:rFonts w:ascii="Calibri" w:hAnsi="Calibri" w:eastAsia="Calibri" w:cs="Calibri"/>
          <w:b w:val="1"/>
          <w:bCs w:val="1"/>
        </w:rPr>
      </w:pPr>
      <w:r w:rsidRPr="17081974" w:rsidR="1951EE4A">
        <w:rPr>
          <w:rFonts w:ascii="Calibri" w:hAnsi="Calibri" w:eastAsia="Calibri" w:cs="Calibri"/>
          <w:b w:val="1"/>
          <w:bCs w:val="1"/>
        </w:rPr>
        <w:t>A/C</w:t>
      </w:r>
    </w:p>
    <w:p w:rsidR="4BABE004" w:rsidP="17081974" w:rsidRDefault="4BABE004" w14:paraId="70EB4FBE" w14:textId="57BB22EF">
      <w:pPr>
        <w:pStyle w:val="ListParagraph"/>
        <w:numPr>
          <w:ilvl w:val="0"/>
          <w:numId w:val="381"/>
        </w:numPr>
        <w:ind/>
        <w:rPr>
          <w:rFonts w:ascii="Calibri" w:hAnsi="Calibri" w:eastAsia="Calibri" w:cs="Calibri"/>
          <w:b w:val="0"/>
          <w:bCs w:val="0"/>
        </w:rPr>
      </w:pPr>
      <w:r w:rsidRPr="17081974" w:rsidR="113B269F">
        <w:rPr>
          <w:rFonts w:ascii="Calibri" w:hAnsi="Calibri" w:eastAsia="Calibri" w:cs="Calibri"/>
          <w:b w:val="0"/>
          <w:bCs w:val="0"/>
        </w:rPr>
        <w:t>T</w:t>
      </w:r>
      <w:r w:rsidRPr="17081974" w:rsidR="22B88EAF">
        <w:rPr>
          <w:rFonts w:ascii="Calibri" w:hAnsi="Calibri" w:eastAsia="Calibri" w:cs="Calibri"/>
          <w:b w:val="0"/>
          <w:bCs w:val="0"/>
        </w:rPr>
        <w:t xml:space="preserve">emplate Editor allows user to configure fields to be shown in reports or exported CDR files to the requestors. </w:t>
      </w:r>
    </w:p>
    <w:p w:rsidR="1951EE4A" w:rsidP="496813E3" w:rsidRDefault="1951EE4A" w14:paraId="4079D283" w14:textId="79B58525">
      <w:pPr>
        <w:pStyle w:val="ListParagraph"/>
        <w:numPr>
          <w:ilvl w:val="0"/>
          <w:numId w:val="381"/>
        </w:numPr>
        <w:rPr>
          <w:rFonts w:ascii="Calibri" w:hAnsi="Calibri" w:eastAsia="Calibri" w:cs="Calibri"/>
        </w:rPr>
      </w:pPr>
      <w:r w:rsidRPr="496813E3" w:rsidR="1951EE4A">
        <w:rPr>
          <w:rFonts w:ascii="Calibri" w:hAnsi="Calibri" w:eastAsia="Calibri" w:cs="Calibri"/>
        </w:rPr>
        <w:t>Templates that can be configured:</w:t>
      </w:r>
    </w:p>
    <w:p w:rsidR="5302A5C2" w:rsidP="496813E3" w:rsidRDefault="5302A5C2" w14:paraId="2391D8DA" w14:textId="2DE98733">
      <w:pPr>
        <w:pStyle w:val="ListParagraph"/>
        <w:numPr>
          <w:ilvl w:val="0"/>
          <w:numId w:val="401"/>
        </w:numPr>
        <w:rPr>
          <w:rFonts w:ascii="Calibri" w:hAnsi="Calibri" w:eastAsia="Calibri" w:cs="Calibri"/>
        </w:rPr>
      </w:pPr>
      <w:r w:rsidRPr="496813E3" w:rsidR="5302A5C2">
        <w:rPr>
          <w:rFonts w:ascii="Calibri" w:hAnsi="Calibri" w:eastAsia="Calibri" w:cs="Calibri"/>
        </w:rPr>
        <w:t>Weekly Routine templates (although seldom)</w:t>
      </w:r>
    </w:p>
    <w:p w:rsidR="4BABE004" w:rsidP="17081974" w:rsidRDefault="4BABE004" w14:paraId="14B4FC3B" w14:textId="7101C06E">
      <w:pPr>
        <w:pStyle w:val="ListParagraph"/>
        <w:numPr>
          <w:ilvl w:val="0"/>
          <w:numId w:val="401"/>
        </w:numPr>
        <w:ind/>
        <w:rPr>
          <w:rFonts w:ascii="Calibri" w:hAnsi="Calibri" w:eastAsia="Calibri" w:cs="Calibri"/>
        </w:rPr>
      </w:pPr>
      <w:r w:rsidRPr="17081974" w:rsidR="4D01623F">
        <w:rPr>
          <w:rFonts w:ascii="Calibri" w:hAnsi="Calibri" w:eastAsia="Calibri" w:cs="Calibri"/>
        </w:rPr>
        <w:t>Requestor Export Templates</w:t>
      </w:r>
    </w:p>
    <w:p w:rsidR="4BABE004" w:rsidP="17081974" w:rsidRDefault="4BABE004" w14:paraId="35D8B177" w14:textId="694E40BC">
      <w:pPr>
        <w:pStyle w:val="ListParagraph"/>
        <w:numPr>
          <w:ilvl w:val="0"/>
          <w:numId w:val="401"/>
        </w:numPr>
        <w:ind/>
        <w:rPr>
          <w:rFonts w:ascii="Calibri" w:hAnsi="Calibri" w:eastAsia="Calibri" w:cs="Calibri"/>
        </w:rPr>
      </w:pPr>
      <w:r w:rsidRPr="17081974" w:rsidR="4D01623F">
        <w:rPr>
          <w:rFonts w:ascii="Calibri" w:hAnsi="Calibri" w:eastAsia="Calibri" w:cs="Calibri"/>
        </w:rPr>
        <w:t>Telco CDR Import Templates</w:t>
      </w:r>
    </w:p>
    <w:p w:rsidR="4BABE004" w:rsidP="17081974" w:rsidRDefault="4BABE004" w14:paraId="4B13683B" w14:textId="6E764E99">
      <w:pPr>
        <w:pStyle w:val="ListParagraph"/>
        <w:numPr>
          <w:ilvl w:val="0"/>
          <w:numId w:val="402"/>
        </w:numPr>
        <w:ind/>
        <w:rPr>
          <w:rFonts w:ascii="Calibri" w:hAnsi="Calibri" w:eastAsia="Calibri" w:cs="Calibri"/>
        </w:rPr>
      </w:pPr>
      <w:r w:rsidRPr="17081974" w:rsidR="32643320">
        <w:rPr>
          <w:rFonts w:ascii="Calibri" w:hAnsi="Calibri" w:eastAsia="Calibri" w:cs="Calibri"/>
        </w:rPr>
        <w:t>Configure fields to be imported to the Database</w:t>
      </w:r>
    </w:p>
    <w:p w:rsidR="4BABE004" w:rsidP="17081974" w:rsidRDefault="4BABE004" w14:paraId="0481A35D" w14:textId="13B26955">
      <w:pPr>
        <w:pStyle w:val="ListParagraph"/>
        <w:numPr>
          <w:ilvl w:val="0"/>
          <w:numId w:val="402"/>
        </w:numPr>
        <w:ind/>
        <w:rPr>
          <w:rFonts w:ascii="Calibri" w:hAnsi="Calibri" w:eastAsia="Calibri" w:cs="Calibri"/>
        </w:rPr>
      </w:pPr>
      <w:r w:rsidRPr="17081974" w:rsidR="32643320">
        <w:rPr>
          <w:rFonts w:ascii="Calibri" w:hAnsi="Calibri" w:eastAsia="Calibri" w:cs="Calibri"/>
        </w:rPr>
        <w:t xml:space="preserve">Configure mapping of Telco CDR fields to </w:t>
      </w:r>
      <w:r w:rsidRPr="17081974" w:rsidR="32643320">
        <w:rPr>
          <w:rFonts w:ascii="Calibri" w:hAnsi="Calibri" w:eastAsia="Calibri" w:cs="Calibri"/>
        </w:rPr>
        <w:t>Standard</w:t>
      </w:r>
      <w:r w:rsidRPr="17081974" w:rsidR="32643320">
        <w:rPr>
          <w:rFonts w:ascii="Calibri" w:hAnsi="Calibri" w:eastAsia="Calibri" w:cs="Calibri"/>
        </w:rPr>
        <w:t xml:space="preserve"> CDR template (applies to new Telco CDR fields)</w:t>
      </w:r>
    </w:p>
    <w:p w:rsidR="4BABE004" w:rsidP="17081974" w:rsidRDefault="4BABE004" w14:paraId="7A8D10BB" w14:textId="1D7D0517">
      <w:pPr>
        <w:pStyle w:val="ListParagraph"/>
        <w:numPr>
          <w:ilvl w:val="0"/>
          <w:numId w:val="401"/>
        </w:numPr>
        <w:ind/>
        <w:rPr>
          <w:rFonts w:ascii="Calibri" w:hAnsi="Calibri" w:eastAsia="Calibri" w:cs="Calibri"/>
        </w:rPr>
      </w:pPr>
      <w:r w:rsidRPr="17081974" w:rsidR="4D01623F">
        <w:rPr>
          <w:rFonts w:ascii="Calibri" w:hAnsi="Calibri" w:eastAsia="Calibri" w:cs="Calibri"/>
        </w:rPr>
        <w:t>Monthly Return Report Template</w:t>
      </w:r>
    </w:p>
    <w:p w:rsidR="4BABE004" w:rsidP="17081974" w:rsidRDefault="4BABE004" w14:paraId="48B86FB3" w14:textId="3D187183">
      <w:pPr>
        <w:pStyle w:val="ListParagraph"/>
        <w:numPr>
          <w:ilvl w:val="0"/>
          <w:numId w:val="401"/>
        </w:numPr>
        <w:ind/>
        <w:rPr>
          <w:rFonts w:ascii="Calibri" w:hAnsi="Calibri" w:eastAsia="Calibri" w:cs="Calibri"/>
        </w:rPr>
      </w:pPr>
      <w:r w:rsidRPr="17081974" w:rsidR="4D01623F">
        <w:rPr>
          <w:rFonts w:ascii="Calibri" w:hAnsi="Calibri" w:eastAsia="Calibri" w:cs="Calibri"/>
        </w:rPr>
        <w:t>Shift Return Report Template</w:t>
      </w:r>
    </w:p>
    <w:p w:rsidR="4BABE004" w:rsidP="17081974" w:rsidRDefault="4BABE004" w14:paraId="05A43E51" w14:textId="2467A99E">
      <w:pPr>
        <w:pStyle w:val="ListParagraph"/>
        <w:numPr>
          <w:ilvl w:val="0"/>
          <w:numId w:val="381"/>
        </w:numPr>
        <w:ind/>
        <w:rPr>
          <w:rFonts w:ascii="Calibri" w:hAnsi="Calibri" w:eastAsia="Calibri" w:cs="Calibri"/>
        </w:rPr>
      </w:pPr>
      <w:r w:rsidRPr="17081974" w:rsidR="6CBE82A4">
        <w:rPr>
          <w:rFonts w:ascii="Calibri" w:hAnsi="Calibri" w:eastAsia="Calibri" w:cs="Calibri"/>
        </w:rPr>
        <w:t>System logs the update.</w:t>
      </w:r>
    </w:p>
    <w:p w:rsidR="4BABE004" w:rsidP="17081974" w:rsidRDefault="4BABE004" w14:paraId="29ED33EC" w14:textId="0132D03C">
      <w:pPr>
        <w:pStyle w:val="Normal"/>
        <w:ind w:left="1440"/>
        <w:rPr>
          <w:rFonts w:ascii="Calibri" w:hAnsi="Calibri" w:eastAsia="Calibri" w:cs="Calibri"/>
        </w:rPr>
      </w:pPr>
    </w:p>
    <w:p w:rsidR="7E02931E" w:rsidP="17081974" w:rsidRDefault="7E02931E" w14:paraId="14B640FD" w14:textId="24B078D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7081974" w:rsidR="7E02931E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Archived Data</w:t>
      </w:r>
    </w:p>
    <w:p w:rsidR="14DFBE98" w:rsidP="2F2A90B0" w:rsidRDefault="14DFBE98" w14:paraId="46D17E86" w14:textId="233607F0">
      <w:pPr>
        <w:pStyle w:val="ListParagraph"/>
        <w:numPr>
          <w:ilvl w:val="0"/>
          <w:numId w:val="345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14DFBE9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Archive/Unarchive </w:t>
      </w:r>
      <w:r w:rsidRPr="17081974" w:rsidR="07EA0E3E">
        <w:rPr>
          <w:rFonts w:ascii="Calibri" w:hAnsi="Calibri" w:eastAsia="Calibri" w:cs="Calibri"/>
          <w:b w:val="1"/>
          <w:bCs w:val="1"/>
          <w:sz w:val="24"/>
          <w:szCs w:val="24"/>
        </w:rPr>
        <w:t>Data</w:t>
      </w:r>
    </w:p>
    <w:p w:rsidR="14DFBE98" w:rsidP="2F2A90B0" w:rsidRDefault="14DFBE98" w14:paraId="7C6E36CE" w14:textId="2506FABA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17081974" w:rsidR="14DFBE98">
        <w:rPr>
          <w:rFonts w:ascii="Calibri" w:hAnsi="Calibri" w:eastAsia="Calibri" w:cs="Calibri"/>
          <w:sz w:val="24"/>
          <w:szCs w:val="24"/>
        </w:rPr>
        <w:t xml:space="preserve">As an OC/DOC, I want to archive or unarchive an entire database, so that old data can be excluded from active search results without being </w:t>
      </w:r>
      <w:r w:rsidRPr="17081974" w:rsidR="14DFBE98">
        <w:rPr>
          <w:rFonts w:ascii="Calibri" w:hAnsi="Calibri" w:eastAsia="Calibri" w:cs="Calibri"/>
          <w:sz w:val="24"/>
          <w:szCs w:val="24"/>
        </w:rPr>
        <w:t>deleted</w:t>
      </w:r>
      <w:r w:rsidRPr="17081974" w:rsidR="14DFBE98">
        <w:rPr>
          <w:rFonts w:ascii="Calibri" w:hAnsi="Calibri" w:eastAsia="Calibri" w:cs="Calibri"/>
          <w:sz w:val="24"/>
          <w:szCs w:val="24"/>
        </w:rPr>
        <w:t>.</w:t>
      </w:r>
    </w:p>
    <w:p w:rsidR="14DFBE98" w:rsidP="2F2A90B0" w:rsidRDefault="14DFBE98" w14:paraId="5108792F" w14:textId="752A1921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2F2A90B0" w:rsidR="14DFBE98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4DFBE98" w:rsidP="2F2A90B0" w:rsidRDefault="14DFBE98" w14:paraId="3494C05A" w14:textId="742A3B82">
      <w:pPr>
        <w:pStyle w:val="ListParagraph"/>
        <w:numPr>
          <w:ilvl w:val="0"/>
          <w:numId w:val="346"/>
        </w:numPr>
        <w:rPr>
          <w:rFonts w:ascii="Calibri" w:hAnsi="Calibri" w:eastAsia="Calibri" w:cs="Calibri"/>
          <w:sz w:val="24"/>
          <w:szCs w:val="24"/>
        </w:rPr>
      </w:pPr>
      <w:r w:rsidRPr="2F2A90B0" w:rsidR="14DFBE98">
        <w:rPr>
          <w:rFonts w:ascii="Calibri" w:hAnsi="Calibri" w:eastAsia="Calibri" w:cs="Calibri"/>
          <w:sz w:val="24"/>
          <w:szCs w:val="24"/>
        </w:rPr>
        <w:t>Archive database to store archived data.</w:t>
      </w:r>
    </w:p>
    <w:p w:rsidR="14DFBE98" w:rsidP="2F2A90B0" w:rsidRDefault="14DFBE98" w14:paraId="405B90D3" w14:textId="1E6FB094">
      <w:pPr>
        <w:pStyle w:val="ListParagraph"/>
        <w:numPr>
          <w:ilvl w:val="0"/>
          <w:numId w:val="346"/>
        </w:numPr>
        <w:rPr>
          <w:rFonts w:ascii="Calibri" w:hAnsi="Calibri" w:eastAsia="Calibri" w:cs="Calibri"/>
          <w:sz w:val="24"/>
          <w:szCs w:val="24"/>
        </w:rPr>
      </w:pPr>
      <w:r w:rsidRPr="2F2A90B0" w:rsidR="14DFBE98">
        <w:rPr>
          <w:rFonts w:ascii="Calibri" w:hAnsi="Calibri" w:eastAsia="Calibri" w:cs="Calibri"/>
          <w:sz w:val="24"/>
          <w:szCs w:val="24"/>
        </w:rPr>
        <w:t>Archived records are not searchable or visible in regular record searches.</w:t>
      </w:r>
    </w:p>
    <w:p w:rsidR="2F2A90B0" w:rsidP="17081974" w:rsidRDefault="2F2A90B0" w14:paraId="31701EE7" w14:textId="08A9271B">
      <w:pPr>
        <w:pStyle w:val="ListParagraph"/>
        <w:numPr>
          <w:ilvl w:val="0"/>
          <w:numId w:val="346"/>
        </w:numPr>
        <w:ind/>
        <w:rPr>
          <w:rFonts w:ascii="Calibri" w:hAnsi="Calibri" w:eastAsia="Calibri" w:cs="Calibri"/>
          <w:sz w:val="24"/>
          <w:szCs w:val="24"/>
        </w:rPr>
      </w:pPr>
      <w:r w:rsidRPr="17081974" w:rsidR="14DFBE98">
        <w:rPr>
          <w:rFonts w:ascii="Calibri" w:hAnsi="Calibri" w:eastAsia="Calibri" w:cs="Calibri"/>
          <w:sz w:val="24"/>
          <w:szCs w:val="24"/>
        </w:rPr>
        <w:t>Audit log must track all archive/unarchive actions.</w:t>
      </w:r>
    </w:p>
    <w:p w:rsidR="2EFE509C" w:rsidP="17081974" w:rsidRDefault="2EFE509C" w14:paraId="6FDE79C9" w14:textId="67F1AE78">
      <w:pPr>
        <w:pStyle w:val="ListParagraph"/>
        <w:numPr>
          <w:ilvl w:val="0"/>
          <w:numId w:val="346"/>
        </w:numPr>
        <w:rPr>
          <w:rFonts w:ascii="Calibri" w:hAnsi="Calibri" w:eastAsia="Calibri" w:cs="Calibri"/>
          <w:sz w:val="24"/>
          <w:szCs w:val="24"/>
        </w:rPr>
      </w:pPr>
      <w:r w:rsidRPr="17081974" w:rsidR="2EFE509C">
        <w:rPr>
          <w:rFonts w:ascii="Calibri" w:hAnsi="Calibri" w:eastAsia="Calibri" w:cs="Calibri"/>
          <w:sz w:val="24"/>
          <w:szCs w:val="24"/>
        </w:rPr>
        <w:t xml:space="preserve">Archive Data: </w:t>
      </w:r>
    </w:p>
    <w:p w:rsidR="2EFE509C" w:rsidP="17081974" w:rsidRDefault="2EFE509C" w14:paraId="730002C2" w14:textId="665DA40E">
      <w:pPr>
        <w:pStyle w:val="ListParagraph"/>
        <w:numPr>
          <w:ilvl w:val="0"/>
          <w:numId w:val="386"/>
        </w:numPr>
        <w:rPr>
          <w:rFonts w:ascii="Calibri" w:hAnsi="Calibri" w:eastAsia="Calibri" w:cs="Calibri"/>
          <w:sz w:val="24"/>
          <w:szCs w:val="24"/>
        </w:rPr>
      </w:pPr>
      <w:r w:rsidRPr="17081974" w:rsidR="2EFE509C">
        <w:rPr>
          <w:rFonts w:ascii="Calibri" w:hAnsi="Calibri" w:eastAsia="Calibri" w:cs="Calibri"/>
          <w:sz w:val="24"/>
          <w:szCs w:val="24"/>
        </w:rPr>
        <w:t>Request List</w:t>
      </w:r>
    </w:p>
    <w:p w:rsidR="2EFE509C" w:rsidP="17081974" w:rsidRDefault="2EFE509C" w14:paraId="6DC316CE" w14:textId="2749330F">
      <w:pPr>
        <w:pStyle w:val="ListParagraph"/>
        <w:numPr>
          <w:ilvl w:val="0"/>
          <w:numId w:val="386"/>
        </w:numPr>
        <w:rPr>
          <w:rFonts w:ascii="Calibri" w:hAnsi="Calibri" w:eastAsia="Calibri" w:cs="Calibri"/>
          <w:sz w:val="24"/>
          <w:szCs w:val="24"/>
        </w:rPr>
      </w:pPr>
      <w:r w:rsidRPr="17081974" w:rsidR="2EFE509C">
        <w:rPr>
          <w:rFonts w:ascii="Calibri" w:hAnsi="Calibri" w:eastAsia="Calibri" w:cs="Calibri"/>
          <w:sz w:val="24"/>
          <w:szCs w:val="24"/>
        </w:rPr>
        <w:t>Routine List</w:t>
      </w:r>
    </w:p>
    <w:p w:rsidR="2EFE509C" w:rsidP="17081974" w:rsidRDefault="2EFE509C" w14:paraId="066C4F95" w14:textId="41F62111">
      <w:pPr>
        <w:pStyle w:val="ListParagraph"/>
        <w:numPr>
          <w:ilvl w:val="0"/>
          <w:numId w:val="386"/>
        </w:numPr>
        <w:rPr>
          <w:rFonts w:ascii="Calibri" w:hAnsi="Calibri" w:eastAsia="Calibri" w:cs="Calibri"/>
          <w:sz w:val="24"/>
          <w:szCs w:val="24"/>
        </w:rPr>
      </w:pPr>
      <w:r w:rsidRPr="17081974" w:rsidR="2EFE509C">
        <w:rPr>
          <w:rFonts w:ascii="Calibri" w:hAnsi="Calibri" w:eastAsia="Calibri" w:cs="Calibri"/>
          <w:sz w:val="24"/>
          <w:szCs w:val="24"/>
        </w:rPr>
        <w:t>CDR D</w:t>
      </w:r>
      <w:r w:rsidRPr="17081974" w:rsidR="346257FC">
        <w:rPr>
          <w:rFonts w:ascii="Calibri" w:hAnsi="Calibri" w:eastAsia="Calibri" w:cs="Calibri"/>
          <w:sz w:val="24"/>
          <w:szCs w:val="24"/>
        </w:rPr>
        <w:t>ata</w:t>
      </w:r>
    </w:p>
    <w:p w:rsidR="17081974" w:rsidP="17081974" w:rsidRDefault="17081974" w14:paraId="0ED27B0F" w14:textId="44507881">
      <w:pPr>
        <w:pStyle w:val="ListParagraph"/>
        <w:ind w:left="1800"/>
        <w:rPr>
          <w:rFonts w:ascii="Calibri" w:hAnsi="Calibri" w:eastAsia="Calibri" w:cs="Calibri"/>
          <w:sz w:val="24"/>
          <w:szCs w:val="24"/>
        </w:rPr>
      </w:pPr>
    </w:p>
    <w:p w:rsidR="346257FC" w:rsidP="17081974" w:rsidRDefault="346257FC" w14:paraId="61C12B77" w14:textId="4C0B405F">
      <w:pPr>
        <w:pStyle w:val="ListParagraph"/>
        <w:numPr>
          <w:ilvl w:val="0"/>
          <w:numId w:val="394"/>
        </w:numPr>
        <w:rPr>
          <w:rFonts w:ascii="Calibri" w:hAnsi="Calibri" w:eastAsia="Calibri" w:cs="Calibri"/>
          <w:sz w:val="24"/>
          <w:szCs w:val="24"/>
        </w:rPr>
      </w:pPr>
      <w:r w:rsidRPr="17081974" w:rsidR="346257FC">
        <w:rPr>
          <w:rFonts w:ascii="Calibri" w:hAnsi="Calibri" w:eastAsia="Calibri" w:cs="Calibri"/>
          <w:b w:val="1"/>
          <w:bCs w:val="1"/>
          <w:sz w:val="24"/>
          <w:szCs w:val="24"/>
        </w:rPr>
        <w:t>View Archive List</w:t>
      </w:r>
    </w:p>
    <w:p w:rsidR="57E6BFAB" w:rsidP="17081974" w:rsidRDefault="57E6BFAB" w14:paraId="08CA5B75" w14:textId="2BB39E2E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E4C4192" w:rsidR="57E6BFAB">
        <w:rPr>
          <w:rFonts w:ascii="Calibri" w:hAnsi="Calibri" w:eastAsia="Calibri" w:cs="Calibri"/>
          <w:sz w:val="24"/>
          <w:szCs w:val="24"/>
        </w:rPr>
        <w:t>As an OC/DOC, I want to view a list of archived data, so that I can</w:t>
      </w:r>
      <w:r w:rsidRPr="4E4C4192" w:rsidR="57E6BFAB">
        <w:rPr>
          <w:rFonts w:ascii="Calibri" w:hAnsi="Calibri" w:eastAsia="Calibri" w:cs="Calibri"/>
          <w:sz w:val="24"/>
          <w:szCs w:val="24"/>
        </w:rPr>
        <w:t xml:space="preserve"> </w:t>
      </w:r>
      <w:r w:rsidRPr="4E4C4192" w:rsidR="57E6BFAB">
        <w:rPr>
          <w:rFonts w:ascii="Calibri" w:hAnsi="Calibri" w:eastAsia="Calibri" w:cs="Calibri"/>
          <w:sz w:val="24"/>
          <w:szCs w:val="24"/>
        </w:rPr>
        <w:t>monito</w:t>
      </w:r>
      <w:r w:rsidRPr="4E4C4192" w:rsidR="57E6BFAB">
        <w:rPr>
          <w:rFonts w:ascii="Calibri" w:hAnsi="Calibri" w:eastAsia="Calibri" w:cs="Calibri"/>
          <w:sz w:val="24"/>
          <w:szCs w:val="24"/>
        </w:rPr>
        <w:t>r</w:t>
      </w:r>
      <w:r w:rsidRPr="4E4C4192" w:rsidR="57E6BFAB">
        <w:rPr>
          <w:rFonts w:ascii="Calibri" w:hAnsi="Calibri" w:eastAsia="Calibri" w:cs="Calibri"/>
          <w:sz w:val="24"/>
          <w:szCs w:val="24"/>
        </w:rPr>
        <w:t xml:space="preserve"> and retrieve past records.</w:t>
      </w:r>
      <w:ins w:author="Eric See Kian Seng" w:date="2025-09-22T01:35:28.602Z" w:id="1519679121">
        <w:r w:rsidRPr="4E4C4192" w:rsidR="7CCC2920">
          <w:rPr>
            <w:rFonts w:ascii="Calibri" w:hAnsi="Calibri" w:eastAsia="Calibri" w:cs="Calibri"/>
            <w:sz w:val="24"/>
            <w:szCs w:val="24"/>
          </w:rPr>
          <w:t xml:space="preserve"> [Another menu]</w:t>
        </w:r>
      </w:ins>
    </w:p>
    <w:p w:rsidR="57E6BFAB" w:rsidP="17081974" w:rsidRDefault="57E6BFAB" w14:paraId="62CF3DBB" w14:textId="0D8BEB36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57E6BFAB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57E6BFAB" w:rsidP="17081974" w:rsidRDefault="57E6BFAB" w14:paraId="29086E09" w14:textId="280F79AA">
      <w:pPr>
        <w:pStyle w:val="ListParagraph"/>
        <w:numPr>
          <w:ilvl w:val="0"/>
          <w:numId w:val="395"/>
        </w:numPr>
        <w:rPr>
          <w:rFonts w:ascii="Calibri" w:hAnsi="Calibri" w:eastAsia="Calibri" w:cs="Calibri"/>
          <w:sz w:val="24"/>
          <w:szCs w:val="24"/>
        </w:rPr>
      </w:pPr>
      <w:r w:rsidRPr="17081974" w:rsidR="57E6BFAB">
        <w:rPr>
          <w:rFonts w:ascii="Calibri" w:hAnsi="Calibri" w:eastAsia="Calibri" w:cs="Calibri"/>
          <w:sz w:val="24"/>
          <w:szCs w:val="24"/>
        </w:rPr>
        <w:t>DBMS displays a list/table of all archived records</w:t>
      </w:r>
    </w:p>
    <w:p w:rsidR="57E6BFAB" w:rsidP="17081974" w:rsidRDefault="57E6BFAB" w14:paraId="23A6ADB1" w14:textId="69438936">
      <w:pPr>
        <w:pStyle w:val="ListParagraph"/>
        <w:numPr>
          <w:ilvl w:val="0"/>
          <w:numId w:val="396"/>
        </w:numPr>
        <w:rPr>
          <w:rFonts w:ascii="Calibri" w:hAnsi="Calibri" w:eastAsia="Calibri" w:cs="Calibri"/>
          <w:sz w:val="24"/>
          <w:szCs w:val="24"/>
        </w:rPr>
      </w:pPr>
      <w:r w:rsidRPr="17081974" w:rsidR="57E6BFAB">
        <w:rPr>
          <w:rFonts w:ascii="Calibri" w:hAnsi="Calibri" w:eastAsia="Calibri" w:cs="Calibri"/>
          <w:sz w:val="24"/>
          <w:szCs w:val="24"/>
        </w:rPr>
        <w:t>View archived Request List</w:t>
      </w:r>
    </w:p>
    <w:p w:rsidR="57E6BFAB" w:rsidP="17081974" w:rsidRDefault="57E6BFAB" w14:paraId="1B4A7EEE" w14:textId="031A64A7">
      <w:pPr>
        <w:pStyle w:val="ListParagraph"/>
        <w:numPr>
          <w:ilvl w:val="0"/>
          <w:numId w:val="396"/>
        </w:numPr>
        <w:rPr>
          <w:rFonts w:ascii="Calibri" w:hAnsi="Calibri" w:eastAsia="Calibri" w:cs="Calibri"/>
          <w:sz w:val="24"/>
          <w:szCs w:val="24"/>
        </w:rPr>
      </w:pPr>
      <w:r w:rsidRPr="17081974" w:rsidR="57E6BFAB">
        <w:rPr>
          <w:rFonts w:ascii="Calibri" w:hAnsi="Calibri" w:eastAsia="Calibri" w:cs="Calibri"/>
          <w:sz w:val="24"/>
          <w:szCs w:val="24"/>
        </w:rPr>
        <w:t>View archived Routine List</w:t>
      </w:r>
    </w:p>
    <w:p w:rsidR="57E6BFAB" w:rsidP="17081974" w:rsidRDefault="57E6BFAB" w14:paraId="39D849F1" w14:textId="51FE96F5">
      <w:pPr>
        <w:pStyle w:val="ListParagraph"/>
        <w:numPr>
          <w:ilvl w:val="0"/>
          <w:numId w:val="396"/>
        </w:numPr>
        <w:rPr>
          <w:rFonts w:ascii="Calibri" w:hAnsi="Calibri" w:eastAsia="Calibri" w:cs="Calibri"/>
          <w:sz w:val="24"/>
          <w:szCs w:val="24"/>
        </w:rPr>
      </w:pPr>
      <w:r w:rsidRPr="17081974" w:rsidR="57E6BFAB">
        <w:rPr>
          <w:rFonts w:ascii="Calibri" w:hAnsi="Calibri" w:eastAsia="Calibri" w:cs="Calibri"/>
          <w:sz w:val="24"/>
          <w:szCs w:val="24"/>
        </w:rPr>
        <w:t>View archived CDR data</w:t>
      </w:r>
    </w:p>
    <w:p w:rsidR="57E6BFAB" w:rsidP="17081974" w:rsidRDefault="57E6BFAB" w14:paraId="08AC1456" w14:textId="13E3E83B">
      <w:pPr>
        <w:pStyle w:val="ListParagraph"/>
        <w:numPr>
          <w:ilvl w:val="0"/>
          <w:numId w:val="395"/>
        </w:numPr>
        <w:rPr>
          <w:rFonts w:ascii="Calibri" w:hAnsi="Calibri" w:eastAsia="Calibri" w:cs="Calibri"/>
          <w:sz w:val="24"/>
          <w:szCs w:val="24"/>
        </w:rPr>
      </w:pPr>
      <w:r w:rsidRPr="496813E3" w:rsidR="57E6BFAB">
        <w:rPr>
          <w:rFonts w:ascii="Calibri" w:hAnsi="Calibri" w:eastAsia="Calibri" w:cs="Calibri"/>
          <w:sz w:val="24"/>
          <w:szCs w:val="24"/>
        </w:rPr>
        <w:t xml:space="preserve">OC/DOC can filter archived </w:t>
      </w:r>
      <w:r w:rsidRPr="496813E3" w:rsidR="427E23EB">
        <w:rPr>
          <w:rFonts w:ascii="Calibri" w:hAnsi="Calibri" w:eastAsia="Calibri" w:cs="Calibri"/>
          <w:sz w:val="24"/>
          <w:szCs w:val="24"/>
        </w:rPr>
        <w:t xml:space="preserve">table </w:t>
      </w:r>
      <w:r w:rsidRPr="496813E3" w:rsidR="57E6BFAB">
        <w:rPr>
          <w:rFonts w:ascii="Calibri" w:hAnsi="Calibri" w:eastAsia="Calibri" w:cs="Calibri"/>
          <w:sz w:val="24"/>
          <w:szCs w:val="24"/>
        </w:rPr>
        <w:t>by data fields</w:t>
      </w:r>
    </w:p>
    <w:p w:rsidR="496813E3" w:rsidP="496813E3" w:rsidRDefault="496813E3" w14:paraId="0726C79D" w14:textId="3B5AAF44">
      <w:pPr>
        <w:pStyle w:val="ListParagraph"/>
        <w:ind w:left="1440"/>
        <w:rPr>
          <w:rFonts w:ascii="Calibri" w:hAnsi="Calibri" w:eastAsia="Calibri" w:cs="Calibri"/>
          <w:sz w:val="24"/>
          <w:szCs w:val="24"/>
        </w:rPr>
      </w:pPr>
    </w:p>
    <w:p w:rsidR="0AB9E9D3" w:rsidP="496813E3" w:rsidRDefault="0AB9E9D3" w14:paraId="17019ACA" w14:textId="7D9A3194">
      <w:pPr>
        <w:pStyle w:val="ListParagraph"/>
        <w:numPr>
          <w:ilvl w:val="0"/>
          <w:numId w:val="145"/>
        </w:numPr>
        <w:rPr>
          <w:rFonts w:ascii="Calibri" w:hAnsi="Calibri" w:eastAsia="Calibri" w:cs="Calibri"/>
          <w:sz w:val="24"/>
          <w:szCs w:val="24"/>
        </w:rPr>
      </w:pPr>
      <w:commentRangeStart w:id="1888503247"/>
      <w:r w:rsidRPr="496813E3" w:rsidR="0A033359">
        <w:rPr>
          <w:rFonts w:ascii="Calibri" w:hAnsi="Calibri" w:eastAsia="Calibri" w:cs="Calibri"/>
          <w:b w:val="1"/>
          <w:bCs w:val="1"/>
          <w:sz w:val="24"/>
          <w:szCs w:val="24"/>
        </w:rPr>
        <w:t>Delete Whole Database</w:t>
      </w:r>
      <w:commentRangeEnd w:id="1888503247"/>
      <w:r>
        <w:rPr>
          <w:rStyle w:val="CommentReference"/>
        </w:rPr>
        <w:commentReference w:id="1888503247"/>
      </w:r>
    </w:p>
    <w:p w:rsidR="0A033359" w:rsidP="496813E3" w:rsidRDefault="0A033359" w14:paraId="30E85B13" w14:textId="6E4C919B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E4C4192" w:rsidR="0A033359">
        <w:rPr>
          <w:rFonts w:ascii="Calibri" w:hAnsi="Calibri" w:eastAsia="Calibri" w:cs="Calibri"/>
          <w:sz w:val="24"/>
          <w:szCs w:val="24"/>
        </w:rPr>
        <w:t xml:space="preserve">As an OC/DOC, I want to </w:t>
      </w:r>
      <w:r w:rsidRPr="4E4C4192" w:rsidR="0A033359">
        <w:rPr>
          <w:rFonts w:ascii="Calibri" w:hAnsi="Calibri" w:eastAsia="Calibri" w:cs="Calibri"/>
          <w:sz w:val="24"/>
          <w:szCs w:val="24"/>
        </w:rPr>
        <w:t>delete</w:t>
      </w:r>
      <w:r w:rsidRPr="4E4C4192" w:rsidR="0A033359">
        <w:rPr>
          <w:rFonts w:ascii="Calibri" w:hAnsi="Calibri" w:eastAsia="Calibri" w:cs="Calibri"/>
          <w:sz w:val="24"/>
          <w:szCs w:val="24"/>
        </w:rPr>
        <w:t xml:space="preserve"> archived records, so that I can permanently remove outdated data if necessary.</w:t>
      </w:r>
      <w:ins w:author="Eric See Kian Seng" w:date="2025-09-22T01:35:45.574Z" w:id="1086086165">
        <w:r w:rsidRPr="4E4C4192" w:rsidR="69CA0D56">
          <w:rPr>
            <w:rFonts w:ascii="Calibri" w:hAnsi="Calibri" w:eastAsia="Calibri" w:cs="Calibri"/>
            <w:sz w:val="24"/>
            <w:szCs w:val="24"/>
          </w:rPr>
          <w:t xml:space="preserve"> [Meaning Purge]</w:t>
        </w:r>
      </w:ins>
    </w:p>
    <w:p w:rsidR="0A033359" w:rsidP="496813E3" w:rsidRDefault="0A033359" w14:paraId="6F9936D3" w14:textId="752A1921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96813E3" w:rsidR="0A033359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0A033359" w:rsidP="496813E3" w:rsidRDefault="0A033359" w14:paraId="325A5201" w14:textId="436A1F14">
      <w:pPr>
        <w:pStyle w:val="ListParagraph"/>
        <w:numPr>
          <w:ilvl w:val="0"/>
          <w:numId w:val="146"/>
        </w:numPr>
        <w:rPr>
          <w:rFonts w:ascii="Calibri" w:hAnsi="Calibri" w:eastAsia="Calibri" w:cs="Calibri"/>
          <w:sz w:val="24"/>
          <w:szCs w:val="24"/>
        </w:rPr>
      </w:pPr>
      <w:r w:rsidRPr="496813E3" w:rsidR="0A033359">
        <w:rPr>
          <w:rFonts w:ascii="Calibri" w:hAnsi="Calibri" w:eastAsia="Calibri" w:cs="Calibri"/>
          <w:sz w:val="24"/>
          <w:szCs w:val="24"/>
        </w:rPr>
        <w:t>Deletion must not be allowed if the record is not archived.</w:t>
      </w:r>
    </w:p>
    <w:p w:rsidR="0A033359" w:rsidP="496813E3" w:rsidRDefault="0A033359" w14:paraId="2829FFB2" w14:textId="0EA51B68">
      <w:pPr>
        <w:pStyle w:val="ListParagraph"/>
        <w:numPr>
          <w:ilvl w:val="0"/>
          <w:numId w:val="146"/>
        </w:numPr>
        <w:rPr>
          <w:rFonts w:ascii="Calibri" w:hAnsi="Calibri" w:eastAsia="Calibri" w:cs="Calibri"/>
          <w:sz w:val="24"/>
          <w:szCs w:val="24"/>
        </w:rPr>
      </w:pPr>
      <w:r w:rsidRPr="496813E3" w:rsidR="0A033359">
        <w:rPr>
          <w:rFonts w:ascii="Calibri" w:hAnsi="Calibri" w:eastAsia="Calibri" w:cs="Calibri"/>
          <w:sz w:val="24"/>
          <w:szCs w:val="24"/>
        </w:rPr>
        <w:t>System must confirm deletion with a warning.</w:t>
      </w:r>
    </w:p>
    <w:p w:rsidR="0A033359" w:rsidP="496813E3" w:rsidRDefault="0A033359" w14:paraId="0C4A0B83" w14:textId="39FF6943">
      <w:pPr>
        <w:pStyle w:val="ListParagraph"/>
        <w:numPr>
          <w:ilvl w:val="0"/>
          <w:numId w:val="146"/>
        </w:numPr>
        <w:rPr>
          <w:rFonts w:ascii="Calibri" w:hAnsi="Calibri" w:eastAsia="Calibri" w:cs="Calibri"/>
          <w:sz w:val="24"/>
          <w:szCs w:val="24"/>
        </w:rPr>
      </w:pPr>
      <w:r w:rsidRPr="496813E3" w:rsidR="0A033359">
        <w:rPr>
          <w:rFonts w:ascii="Calibri" w:hAnsi="Calibri" w:eastAsia="Calibri" w:cs="Calibri"/>
          <w:sz w:val="24"/>
          <w:szCs w:val="24"/>
        </w:rPr>
        <w:t>All deletions are tracked in the audit log with record ID, user, and timestamp.</w:t>
      </w:r>
    </w:p>
    <w:p w:rsidR="0A033359" w:rsidP="496813E3" w:rsidRDefault="0A033359" w14:paraId="2E572EFF" w14:textId="4EC9BF59">
      <w:pPr>
        <w:pStyle w:val="ListParagraph"/>
        <w:numPr>
          <w:ilvl w:val="0"/>
          <w:numId w:val="146"/>
        </w:numPr>
        <w:rPr>
          <w:rFonts w:ascii="Calibri" w:hAnsi="Calibri" w:eastAsia="Calibri" w:cs="Calibri"/>
          <w:sz w:val="24"/>
          <w:szCs w:val="24"/>
        </w:rPr>
      </w:pPr>
      <w:r w:rsidRPr="496813E3" w:rsidR="0A033359">
        <w:rPr>
          <w:rFonts w:ascii="Calibri" w:hAnsi="Calibri" w:eastAsia="Calibri" w:cs="Calibri"/>
          <w:sz w:val="24"/>
          <w:szCs w:val="24"/>
        </w:rPr>
        <w:t xml:space="preserve">OC/DOC can configure rules such as: “Data cannot be deleted if less than 3 years old”. Prompt user if deletion violates retention rules. </w:t>
      </w:r>
    </w:p>
    <w:p w:rsidR="0A033359" w:rsidP="496813E3" w:rsidRDefault="0A033359" w14:paraId="3D44855F" w14:textId="613168A5">
      <w:pPr>
        <w:pStyle w:val="ListParagraph"/>
        <w:numPr>
          <w:ilvl w:val="0"/>
          <w:numId w:val="146"/>
        </w:numPr>
        <w:rPr>
          <w:rFonts w:ascii="Calibri" w:hAnsi="Calibri" w:eastAsia="Calibri" w:cs="Calibri"/>
          <w:sz w:val="24"/>
          <w:szCs w:val="24"/>
        </w:rPr>
      </w:pPr>
      <w:r w:rsidRPr="496813E3" w:rsidR="0A033359">
        <w:rPr>
          <w:rFonts w:ascii="Calibri" w:hAnsi="Calibri" w:eastAsia="Calibri" w:cs="Calibri"/>
          <w:sz w:val="24"/>
          <w:szCs w:val="24"/>
        </w:rPr>
        <w:t>All rule changes must be logged in the audit log with timestamps and user IDs.</w:t>
      </w:r>
    </w:p>
    <w:p w:rsidR="496813E3" w:rsidP="496813E3" w:rsidRDefault="496813E3" w14:paraId="4BE34C3A" w14:textId="2E407FDD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17081974" w:rsidP="17081974" w:rsidRDefault="17081974" w14:paraId="53CD7FCD" w14:textId="7B07930D">
      <w:pPr>
        <w:pStyle w:val="ListParagraph"/>
        <w:ind w:left="1440"/>
        <w:rPr>
          <w:rFonts w:ascii="Calibri" w:hAnsi="Calibri" w:eastAsia="Calibri" w:cs="Calibri"/>
          <w:sz w:val="24"/>
          <w:szCs w:val="24"/>
        </w:rPr>
      </w:pPr>
    </w:p>
    <w:p w:rsidR="5E5D41DA" w:rsidP="3FADF43B" w:rsidRDefault="5E5D41DA" w14:paraId="3825A619" w14:textId="3A48F7B4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commentRangeStart w:id="1071751296"/>
      <w:r w:rsidRPr="4E4C4192" w:rsidR="5E5D41DA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Notifications (SMS/Email)</w:t>
      </w:r>
      <w:ins w:author="Eric See Kian Seng" w:date="2025-09-22T01:35:59.907Z" w:id="1721318510">
        <w:r w:rsidRPr="4E4C4192" w:rsidR="6ABFE0C0">
          <w:rPr>
            <w:rFonts w:ascii="Calibri" w:hAnsi="Calibri" w:eastAsia="Calibri" w:cs="Calibri"/>
            <w:b w:val="1"/>
            <w:bCs w:val="1"/>
            <w:sz w:val="24"/>
            <w:szCs w:val="24"/>
            <w:highlight w:val="yellow"/>
          </w:rPr>
          <w:t xml:space="preserve"> [</w:t>
        </w:r>
      </w:ins>
      <w:ins w:author="Eric See Kian Seng" w:date="2025-09-22T01:36:19.481Z" w:id="262565006">
        <w:r w:rsidRPr="4E4C4192" w:rsidR="6ABFE0C0">
          <w:rPr>
            <w:rFonts w:ascii="Calibri" w:hAnsi="Calibri" w:eastAsia="Calibri" w:cs="Calibri"/>
            <w:b w:val="1"/>
            <w:bCs w:val="1"/>
            <w:sz w:val="24"/>
            <w:szCs w:val="24"/>
            <w:highlight w:val="yellow"/>
          </w:rPr>
          <w:t>Pleae</w:t>
        </w:r>
        <w:r w:rsidRPr="4E4C4192" w:rsidR="6ABFE0C0">
          <w:rPr>
            <w:rFonts w:ascii="Calibri" w:hAnsi="Calibri" w:eastAsia="Calibri" w:cs="Calibri"/>
            <w:b w:val="1"/>
            <w:bCs w:val="1"/>
            <w:sz w:val="24"/>
            <w:szCs w:val="24"/>
            <w:highlight w:val="yellow"/>
          </w:rPr>
          <w:t xml:space="preserve"> give SMA API or Email API?]</w:t>
        </w:r>
      </w:ins>
      <w:commentRangeEnd w:id="1071751296"/>
      <w:r>
        <w:rPr>
          <w:rStyle w:val="CommentReference"/>
        </w:rPr>
        <w:commentReference w:id="1071751296"/>
      </w:r>
    </w:p>
    <w:p w:rsidR="5E5D41DA" w:rsidP="4E4C4192" w:rsidRDefault="5E5D41DA" w14:paraId="6C8F7FF5" w14:textId="489B45CD">
      <w:pPr>
        <w:pStyle w:val="ListParagraph"/>
        <w:numPr>
          <w:ilvl w:val="0"/>
          <w:numId w:val="421"/>
        </w:numPr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36:32.095Z" w:id="29469165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</w:pPr>
      <w:r w:rsidRPr="4E4C4192" w:rsidR="5E5D41DA"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36:32.094Z" w:id="5297632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  <w:t xml:space="preserve">Change in </w:t>
      </w:r>
      <w:r w:rsidRPr="4E4C4192" w:rsidR="5E5D41DA"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36:32.095Z" w:id="210676252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  <w:t>IMEI (</w:t>
      </w:r>
      <w:r w:rsidRPr="4E4C4192" w:rsidR="5E5D41DA"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36:32.095Z" w:id="1737026573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  <w:t>Routine)</w:t>
      </w:r>
    </w:p>
    <w:p w:rsidR="5E5D41DA" w:rsidP="3FADF43B" w:rsidRDefault="5E5D41DA" w14:paraId="6673FCA8" w14:textId="4CB7FA25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3FADF43B" w:rsidR="5E5D41DA">
        <w:rPr>
          <w:rFonts w:ascii="Calibri" w:hAnsi="Calibri" w:eastAsia="Calibri" w:cs="Calibri"/>
          <w:sz w:val="24"/>
          <w:szCs w:val="24"/>
        </w:rPr>
        <w:t xml:space="preserve">As </w:t>
      </w:r>
      <w:r w:rsidRPr="3FADF43B" w:rsidR="72455ACD">
        <w:rPr>
          <w:rFonts w:ascii="Calibri" w:hAnsi="Calibri" w:eastAsia="Calibri" w:cs="Calibri"/>
          <w:sz w:val="24"/>
          <w:szCs w:val="24"/>
        </w:rPr>
        <w:t>an</w:t>
      </w:r>
      <w:r w:rsidRPr="3FADF43B" w:rsidR="5E5D41DA">
        <w:rPr>
          <w:rFonts w:ascii="Calibri" w:hAnsi="Calibri" w:eastAsia="Calibri" w:cs="Calibri"/>
          <w:sz w:val="24"/>
          <w:szCs w:val="24"/>
        </w:rPr>
        <w:t xml:space="preserve"> OC/DOC, IC, or User, I want to be notified by SMS and Email if there is a change in IMEI (Routine) if it is linked, </w:t>
      </w:r>
      <w:r w:rsidRPr="3FADF43B" w:rsidR="6BF88B0F">
        <w:rPr>
          <w:rFonts w:ascii="Calibri" w:hAnsi="Calibri" w:eastAsia="Calibri" w:cs="Calibri"/>
          <w:sz w:val="24"/>
          <w:szCs w:val="24"/>
        </w:rPr>
        <w:t>so that I can be promptly aware of changes.</w:t>
      </w:r>
    </w:p>
    <w:p w:rsidR="72575F1D" w:rsidP="3FADF43B" w:rsidRDefault="72575F1D" w14:paraId="33666D7B" w14:textId="5652A2E9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FADF43B" w:rsidR="72575F1D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75A9CF1C" w:rsidP="3FADF43B" w:rsidRDefault="75A9CF1C" w14:paraId="2FA549F0" w14:textId="37B1FF62">
      <w:pPr>
        <w:pStyle w:val="ListParagraph"/>
        <w:numPr>
          <w:ilvl w:val="0"/>
          <w:numId w:val="422"/>
        </w:numPr>
        <w:rPr>
          <w:rFonts w:ascii="Calibri" w:hAnsi="Calibri" w:eastAsia="Calibri" w:cs="Calibri"/>
          <w:sz w:val="24"/>
          <w:szCs w:val="24"/>
        </w:rPr>
      </w:pPr>
      <w:r w:rsidRPr="3FADF43B" w:rsidR="75A9CF1C">
        <w:rPr>
          <w:rFonts w:ascii="Calibri" w:hAnsi="Calibri" w:eastAsia="Calibri" w:cs="Calibri"/>
          <w:sz w:val="24"/>
          <w:szCs w:val="24"/>
        </w:rPr>
        <w:t xml:space="preserve">Alert when: </w:t>
      </w:r>
      <w:r w:rsidRPr="3FADF43B" w:rsidR="6BF88B0F">
        <w:rPr>
          <w:rFonts w:ascii="Calibri" w:hAnsi="Calibri" w:eastAsia="Calibri" w:cs="Calibri"/>
          <w:sz w:val="24"/>
          <w:szCs w:val="24"/>
        </w:rPr>
        <w:t>Same subscriber number but c</w:t>
      </w:r>
      <w:r w:rsidRPr="3FADF43B" w:rsidR="416BA561">
        <w:rPr>
          <w:rFonts w:ascii="Calibri" w:hAnsi="Calibri" w:eastAsia="Calibri" w:cs="Calibri"/>
          <w:sz w:val="24"/>
          <w:szCs w:val="24"/>
        </w:rPr>
        <w:t xml:space="preserve">hange </w:t>
      </w:r>
      <w:r w:rsidRPr="3FADF43B" w:rsidR="04044B41">
        <w:rPr>
          <w:rFonts w:ascii="Calibri" w:hAnsi="Calibri" w:eastAsia="Calibri" w:cs="Calibri"/>
          <w:sz w:val="24"/>
          <w:szCs w:val="24"/>
        </w:rPr>
        <w:t>in IMEI</w:t>
      </w:r>
      <w:r w:rsidRPr="3FADF43B" w:rsidR="1179A332">
        <w:rPr>
          <w:rFonts w:ascii="Calibri" w:hAnsi="Calibri" w:eastAsia="Calibri" w:cs="Calibri"/>
          <w:sz w:val="24"/>
          <w:szCs w:val="24"/>
        </w:rPr>
        <w:t xml:space="preserve"> </w:t>
      </w:r>
      <w:r w:rsidRPr="3FADF43B" w:rsidR="1179A332">
        <w:rPr>
          <w:rFonts w:ascii="Calibri" w:hAnsi="Calibri" w:eastAsia="Calibri" w:cs="Calibri"/>
          <w:sz w:val="24"/>
          <w:szCs w:val="24"/>
        </w:rPr>
        <w:t>e.g.</w:t>
      </w:r>
      <w:r w:rsidRPr="3FADF43B" w:rsidR="1179A332">
        <w:rPr>
          <w:rFonts w:ascii="Calibri" w:hAnsi="Calibri" w:eastAsia="Calibri" w:cs="Calibri"/>
          <w:sz w:val="24"/>
          <w:szCs w:val="24"/>
        </w:rPr>
        <w:t xml:space="preserve"> switched or replaced the device</w:t>
      </w:r>
    </w:p>
    <w:p w:rsidR="1CF7973F" w:rsidP="3FADF43B" w:rsidRDefault="1CF7973F" w14:paraId="0BCB0CA4" w14:textId="26E31E32">
      <w:pPr>
        <w:pStyle w:val="ListParagraph"/>
        <w:numPr>
          <w:ilvl w:val="0"/>
          <w:numId w:val="422"/>
        </w:numPr>
        <w:rPr>
          <w:rFonts w:ascii="Calibri" w:hAnsi="Calibri" w:eastAsia="Calibri" w:cs="Calibri"/>
          <w:sz w:val="24"/>
          <w:szCs w:val="24"/>
        </w:rPr>
      </w:pPr>
      <w:r w:rsidRPr="3FADF43B" w:rsidR="1CF7973F">
        <w:rPr>
          <w:rFonts w:ascii="Calibri" w:hAnsi="Calibri" w:eastAsia="Calibri" w:cs="Calibri"/>
          <w:sz w:val="24"/>
          <w:szCs w:val="24"/>
        </w:rPr>
        <w:t>User to receive notification by SMS and Email</w:t>
      </w:r>
    </w:p>
    <w:p w:rsidR="3FADF43B" w:rsidP="3FADF43B" w:rsidRDefault="3FADF43B" w14:paraId="4F37A446" w14:textId="5B9EE290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</w:p>
    <w:p w:rsidR="5E5D41DA" w:rsidP="4E4C4192" w:rsidRDefault="5E5D41DA" w14:paraId="6BE72C00" w14:textId="67CC1D05">
      <w:pPr>
        <w:pStyle w:val="ListParagraph"/>
        <w:numPr>
          <w:ilvl w:val="0"/>
          <w:numId w:val="421"/>
        </w:numPr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36:36.83Z" w:id="789246902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</w:pPr>
      <w:r w:rsidRPr="4E4C4192" w:rsidR="5E5D41DA">
        <w:rPr>
          <w:rFonts w:ascii="Calibri" w:hAnsi="Calibri" w:eastAsia="Calibri" w:cs="Calibri"/>
          <w:b w:val="1"/>
          <w:bCs w:val="1"/>
          <w:color w:val="A02B93" w:themeColor="accent5" w:themeTint="FF" w:themeShade="FF"/>
          <w:sz w:val="24"/>
          <w:szCs w:val="24"/>
          <w:rPrChange w:author="Eric See Kian Seng" w:date="2025-09-22T01:36:36.83Z" w:id="1318838059">
            <w:rPr>
              <w:rFonts w:ascii="Calibri" w:hAnsi="Calibri" w:eastAsia="Calibri" w:cs="Calibri"/>
              <w:b w:val="1"/>
              <w:bCs w:val="1"/>
              <w:sz w:val="24"/>
              <w:szCs w:val="24"/>
            </w:rPr>
          </w:rPrChange>
        </w:rPr>
        <w:t>Change in IMSI (Routine)</w:t>
      </w:r>
    </w:p>
    <w:p w:rsidR="353D52E5" w:rsidP="3FADF43B" w:rsidRDefault="353D52E5" w14:paraId="64725175" w14:textId="609A4AE9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3FADF43B" w:rsidR="353D52E5">
        <w:rPr>
          <w:rFonts w:ascii="Calibri" w:hAnsi="Calibri" w:eastAsia="Calibri" w:cs="Calibri"/>
          <w:sz w:val="24"/>
          <w:szCs w:val="24"/>
        </w:rPr>
        <w:t>As an OC/DOC, IC, or User, I want to be notified by SMS and Email if there is a change in IMSI (Routine) if it is linked, so that I can be promptly aware of changes.</w:t>
      </w:r>
    </w:p>
    <w:p w:rsidR="353D52E5" w:rsidP="3FADF43B" w:rsidRDefault="353D52E5" w14:paraId="3709BC33" w14:textId="67015EF3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FADF43B" w:rsidR="353D52E5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16B5EFAE" w:rsidP="3FADF43B" w:rsidRDefault="16B5EFAE" w14:paraId="73C1F0F4" w14:textId="519140FC">
      <w:pPr>
        <w:pStyle w:val="ListParagraph"/>
        <w:numPr>
          <w:ilvl w:val="0"/>
          <w:numId w:val="423"/>
        </w:numPr>
        <w:rPr>
          <w:rFonts w:ascii="Calibri" w:hAnsi="Calibri" w:eastAsia="Calibri" w:cs="Calibri"/>
          <w:sz w:val="24"/>
          <w:szCs w:val="24"/>
        </w:rPr>
      </w:pPr>
      <w:r w:rsidRPr="3FADF43B" w:rsidR="16B5EFAE">
        <w:rPr>
          <w:rFonts w:ascii="Calibri" w:hAnsi="Calibri" w:eastAsia="Calibri" w:cs="Calibri"/>
          <w:sz w:val="24"/>
          <w:szCs w:val="24"/>
        </w:rPr>
        <w:t xml:space="preserve">Alert when: </w:t>
      </w:r>
      <w:r w:rsidRPr="3FADF43B" w:rsidR="0E949186">
        <w:rPr>
          <w:rFonts w:ascii="Calibri" w:hAnsi="Calibri" w:eastAsia="Calibri" w:cs="Calibri"/>
          <w:sz w:val="24"/>
          <w:szCs w:val="24"/>
        </w:rPr>
        <w:t>Same subscriber number but change in IMSI</w:t>
      </w:r>
      <w:r w:rsidRPr="3FADF43B" w:rsidR="77BBC22F">
        <w:rPr>
          <w:rFonts w:ascii="Calibri" w:hAnsi="Calibri" w:eastAsia="Calibri" w:cs="Calibri"/>
          <w:sz w:val="24"/>
          <w:szCs w:val="24"/>
        </w:rPr>
        <w:t xml:space="preserve"> </w:t>
      </w:r>
      <w:r w:rsidRPr="3FADF43B" w:rsidR="77BBC22F">
        <w:rPr>
          <w:rFonts w:ascii="Calibri" w:hAnsi="Calibri" w:eastAsia="Calibri" w:cs="Calibri"/>
          <w:sz w:val="24"/>
          <w:szCs w:val="24"/>
        </w:rPr>
        <w:t>e.g.</w:t>
      </w:r>
      <w:r w:rsidRPr="3FADF43B" w:rsidR="77BBC22F">
        <w:rPr>
          <w:rFonts w:ascii="Calibri" w:hAnsi="Calibri" w:eastAsia="Calibri" w:cs="Calibri"/>
          <w:sz w:val="24"/>
          <w:szCs w:val="24"/>
        </w:rPr>
        <w:t xml:space="preserve"> change SIM card</w:t>
      </w:r>
    </w:p>
    <w:p w:rsidR="07C788A7" w:rsidP="3FADF43B" w:rsidRDefault="07C788A7" w14:paraId="2A9E6CF9" w14:textId="4F2A9059">
      <w:pPr>
        <w:pStyle w:val="ListParagraph"/>
        <w:numPr>
          <w:ilvl w:val="0"/>
          <w:numId w:val="423"/>
        </w:numPr>
        <w:rPr>
          <w:rFonts w:ascii="Calibri" w:hAnsi="Calibri" w:eastAsia="Calibri" w:cs="Calibri"/>
          <w:sz w:val="24"/>
          <w:szCs w:val="24"/>
        </w:rPr>
      </w:pPr>
      <w:r w:rsidRPr="3FADF43B" w:rsidR="07C788A7">
        <w:rPr>
          <w:rFonts w:ascii="Calibri" w:hAnsi="Calibri" w:eastAsia="Calibri" w:cs="Calibri"/>
          <w:sz w:val="24"/>
          <w:szCs w:val="24"/>
        </w:rPr>
        <w:t>User to receive notification by SMS and Email</w:t>
      </w:r>
    </w:p>
    <w:p w:rsidR="3FADF43B" w:rsidP="3FADF43B" w:rsidRDefault="3FADF43B" w14:paraId="2D3BE55B" w14:textId="6643176B">
      <w:pPr>
        <w:pStyle w:val="Normal"/>
        <w:ind w:left="0"/>
        <w:rPr>
          <w:rFonts w:ascii="Calibri" w:hAnsi="Calibri" w:eastAsia="Calibri" w:cs="Calibri"/>
          <w:sz w:val="24"/>
          <w:szCs w:val="24"/>
        </w:rPr>
      </w:pPr>
    </w:p>
    <w:p w:rsidR="271DEECD" w:rsidP="17081974" w:rsidRDefault="271DEECD" w14:paraId="06858C6F" w14:textId="69E08B03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</w:pPr>
      <w:r w:rsidRPr="17081974" w:rsidR="271DEECD">
        <w:rPr>
          <w:rFonts w:ascii="Calibri" w:hAnsi="Calibri" w:eastAsia="Calibri" w:cs="Calibri"/>
          <w:b w:val="1"/>
          <w:bCs w:val="1"/>
          <w:sz w:val="24"/>
          <w:szCs w:val="24"/>
          <w:highlight w:val="yellow"/>
        </w:rPr>
        <w:t>Audit Log</w:t>
      </w:r>
    </w:p>
    <w:p w:rsidR="3B36AF18" w:rsidP="17081974" w:rsidRDefault="3B36AF18" w14:paraId="703075C3" w14:textId="3A95795E">
      <w:pPr>
        <w:pStyle w:val="ListParagraph"/>
        <w:numPr>
          <w:ilvl w:val="0"/>
          <w:numId w:val="390"/>
        </w:numPr>
        <w:rPr>
          <w:rFonts w:ascii="Calibri" w:hAnsi="Calibri" w:eastAsia="Calibri" w:cs="Calibri"/>
          <w:sz w:val="24"/>
          <w:szCs w:val="24"/>
        </w:rPr>
      </w:pPr>
      <w:r w:rsidRPr="17081974" w:rsidR="3B36AF1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View </w:t>
      </w:r>
      <w:r w:rsidRPr="17081974" w:rsidR="3B36AF18">
        <w:rPr>
          <w:rFonts w:ascii="Calibri" w:hAnsi="Calibri" w:eastAsia="Calibri" w:cs="Calibri"/>
          <w:b w:val="1"/>
          <w:bCs w:val="1"/>
          <w:sz w:val="24"/>
          <w:szCs w:val="24"/>
        </w:rPr>
        <w:t>Audit Log</w:t>
      </w:r>
      <w:r w:rsidRPr="17081974" w:rsidR="3B36AF18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</w:p>
    <w:p w:rsidR="271DEECD" w:rsidP="17081974" w:rsidRDefault="271DEECD" w14:paraId="18E90051" w14:textId="31620B57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17081974" w:rsidR="271DEECD">
        <w:rPr>
          <w:rFonts w:ascii="Calibri" w:hAnsi="Calibri" w:eastAsia="Calibri" w:cs="Calibri"/>
          <w:sz w:val="24"/>
          <w:szCs w:val="24"/>
        </w:rPr>
        <w:t>As an OC/DOC,</w:t>
      </w:r>
      <w:r w:rsidRPr="17081974" w:rsidR="31F99D6D">
        <w:rPr>
          <w:rFonts w:ascii="Calibri" w:hAnsi="Calibri" w:eastAsia="Calibri" w:cs="Calibri"/>
          <w:sz w:val="24"/>
          <w:szCs w:val="24"/>
        </w:rPr>
        <w:t xml:space="preserve"> IC, or User,</w:t>
      </w:r>
      <w:r w:rsidRPr="17081974" w:rsidR="271DEECD">
        <w:rPr>
          <w:rFonts w:ascii="Calibri" w:hAnsi="Calibri" w:eastAsia="Calibri" w:cs="Calibri"/>
          <w:sz w:val="24"/>
          <w:szCs w:val="24"/>
        </w:rPr>
        <w:t xml:space="preserve"> I want to view </w:t>
      </w:r>
      <w:r w:rsidRPr="17081974" w:rsidR="271DEECD">
        <w:rPr>
          <w:rFonts w:ascii="Calibri" w:hAnsi="Calibri" w:eastAsia="Calibri" w:cs="Calibri"/>
          <w:sz w:val="24"/>
          <w:szCs w:val="24"/>
        </w:rPr>
        <w:t xml:space="preserve">audit logs made in the DBMS, so that I can track changes, </w:t>
      </w:r>
      <w:r w:rsidRPr="17081974" w:rsidR="271DEECD">
        <w:rPr>
          <w:rFonts w:ascii="Calibri" w:hAnsi="Calibri" w:eastAsia="Calibri" w:cs="Calibri"/>
          <w:sz w:val="24"/>
          <w:szCs w:val="24"/>
        </w:rPr>
        <w:t>monitor</w:t>
      </w:r>
      <w:r w:rsidRPr="17081974" w:rsidR="271DEECD">
        <w:rPr>
          <w:rFonts w:ascii="Calibri" w:hAnsi="Calibri" w:eastAsia="Calibri" w:cs="Calibri"/>
          <w:sz w:val="24"/>
          <w:szCs w:val="24"/>
        </w:rPr>
        <w:t xml:space="preserve"> activities, and ensure accountability for actions performed within the system.</w:t>
      </w:r>
    </w:p>
    <w:p w:rsidR="271DEECD" w:rsidP="17081974" w:rsidRDefault="271DEECD" w14:paraId="2CBE77A7" w14:textId="428D65F5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271DEECD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271DEECD" w:rsidP="17081974" w:rsidRDefault="271DEECD" w14:paraId="17690BDB" w14:textId="65641795">
      <w:pPr>
        <w:pStyle w:val="ListParagraph"/>
        <w:numPr>
          <w:ilvl w:val="0"/>
          <w:numId w:val="387"/>
        </w:numPr>
        <w:rPr>
          <w:rFonts w:ascii="Calibri" w:hAnsi="Calibri" w:eastAsia="Calibri" w:cs="Calibri"/>
          <w:sz w:val="24"/>
          <w:szCs w:val="24"/>
        </w:rPr>
      </w:pPr>
      <w:r w:rsidRPr="17081974" w:rsidR="271DEECD">
        <w:rPr>
          <w:rFonts w:ascii="Calibri" w:hAnsi="Calibri" w:eastAsia="Calibri" w:cs="Calibri"/>
          <w:sz w:val="24"/>
          <w:szCs w:val="24"/>
        </w:rPr>
        <w:t>Each audit log entry must display the following:</w:t>
      </w:r>
    </w:p>
    <w:p w:rsidR="271DEECD" w:rsidP="17081974" w:rsidRDefault="271DEECD" w14:paraId="18C92021" w14:textId="77B697C4">
      <w:pPr>
        <w:pStyle w:val="ListParagraph"/>
        <w:numPr>
          <w:ilvl w:val="0"/>
          <w:numId w:val="388"/>
        </w:numPr>
        <w:rPr>
          <w:rFonts w:ascii="Calibri" w:hAnsi="Calibri" w:eastAsia="Calibri" w:cs="Calibri"/>
          <w:sz w:val="24"/>
          <w:szCs w:val="24"/>
        </w:rPr>
      </w:pPr>
      <w:r w:rsidRPr="17081974" w:rsidR="271DEECD">
        <w:rPr>
          <w:rFonts w:ascii="Calibri" w:hAnsi="Calibri" w:eastAsia="Calibri" w:cs="Calibri"/>
          <w:sz w:val="24"/>
          <w:szCs w:val="24"/>
        </w:rPr>
        <w:t>Timestamp of action</w:t>
      </w:r>
    </w:p>
    <w:p w:rsidR="271DEECD" w:rsidP="17081974" w:rsidRDefault="271DEECD" w14:paraId="2953D172" w14:textId="4317697E">
      <w:pPr>
        <w:pStyle w:val="ListParagraph"/>
        <w:numPr>
          <w:ilvl w:val="0"/>
          <w:numId w:val="388"/>
        </w:numPr>
        <w:rPr>
          <w:rFonts w:ascii="Calibri" w:hAnsi="Calibri" w:eastAsia="Calibri" w:cs="Calibri"/>
          <w:sz w:val="24"/>
          <w:szCs w:val="24"/>
        </w:rPr>
      </w:pPr>
      <w:r w:rsidRPr="17081974" w:rsidR="271DEECD">
        <w:rPr>
          <w:rFonts w:ascii="Calibri" w:hAnsi="Calibri" w:eastAsia="Calibri" w:cs="Calibri"/>
          <w:sz w:val="24"/>
          <w:szCs w:val="24"/>
        </w:rPr>
        <w:t>User who performed action</w:t>
      </w:r>
    </w:p>
    <w:p w:rsidR="271DEECD" w:rsidP="17081974" w:rsidRDefault="271DEECD" w14:paraId="2F67E57E" w14:textId="4A40CC55">
      <w:pPr>
        <w:pStyle w:val="ListParagraph"/>
        <w:numPr>
          <w:ilvl w:val="0"/>
          <w:numId w:val="388"/>
        </w:numPr>
        <w:rPr>
          <w:rFonts w:ascii="Calibri" w:hAnsi="Calibri" w:eastAsia="Calibri" w:cs="Calibri"/>
          <w:sz w:val="24"/>
          <w:szCs w:val="24"/>
        </w:rPr>
      </w:pPr>
      <w:r w:rsidRPr="17081974" w:rsidR="271DEECD">
        <w:rPr>
          <w:rFonts w:ascii="Calibri" w:hAnsi="Calibri" w:eastAsia="Calibri" w:cs="Calibri"/>
          <w:sz w:val="24"/>
          <w:szCs w:val="24"/>
        </w:rPr>
        <w:t xml:space="preserve">Action </w:t>
      </w:r>
      <w:r w:rsidRPr="17081974" w:rsidR="271DEECD">
        <w:rPr>
          <w:rFonts w:ascii="Calibri" w:hAnsi="Calibri" w:eastAsia="Calibri" w:cs="Calibri"/>
          <w:sz w:val="24"/>
          <w:szCs w:val="24"/>
        </w:rPr>
        <w:t>performed</w:t>
      </w:r>
      <w:r w:rsidRPr="17081974" w:rsidR="271DEECD">
        <w:rPr>
          <w:rFonts w:ascii="Calibri" w:hAnsi="Calibri" w:eastAsia="Calibri" w:cs="Calibri"/>
          <w:sz w:val="24"/>
          <w:szCs w:val="24"/>
        </w:rPr>
        <w:t xml:space="preserve"> (</w:t>
      </w:r>
      <w:r w:rsidRPr="17081974" w:rsidR="271DEECD">
        <w:rPr>
          <w:rFonts w:ascii="Calibri" w:hAnsi="Calibri" w:eastAsia="Calibri" w:cs="Calibri"/>
          <w:sz w:val="24"/>
          <w:szCs w:val="24"/>
        </w:rPr>
        <w:t>e.g.</w:t>
      </w:r>
      <w:r w:rsidRPr="17081974" w:rsidR="271DEECD">
        <w:rPr>
          <w:rFonts w:ascii="Calibri" w:hAnsi="Calibri" w:eastAsia="Calibri" w:cs="Calibri"/>
          <w:sz w:val="24"/>
          <w:szCs w:val="24"/>
        </w:rPr>
        <w:t xml:space="preserve"> created, edited, </w:t>
      </w:r>
      <w:r w:rsidRPr="17081974" w:rsidR="271DEECD">
        <w:rPr>
          <w:rFonts w:ascii="Calibri" w:hAnsi="Calibri" w:eastAsia="Calibri" w:cs="Calibri"/>
          <w:sz w:val="24"/>
          <w:szCs w:val="24"/>
        </w:rPr>
        <w:t>deleted</w:t>
      </w:r>
      <w:r w:rsidRPr="17081974" w:rsidR="271DEECD">
        <w:rPr>
          <w:rFonts w:ascii="Calibri" w:hAnsi="Calibri" w:eastAsia="Calibri" w:cs="Calibri"/>
          <w:sz w:val="24"/>
          <w:szCs w:val="24"/>
        </w:rPr>
        <w:t>, exported)</w:t>
      </w:r>
    </w:p>
    <w:p w:rsidR="4CD17301" w:rsidP="17081974" w:rsidRDefault="4CD17301" w14:paraId="5CA779D3" w14:textId="34FCEE8B">
      <w:pPr>
        <w:pStyle w:val="ListParagraph"/>
        <w:numPr>
          <w:ilvl w:val="0"/>
          <w:numId w:val="387"/>
        </w:numPr>
        <w:rPr>
          <w:rFonts w:ascii="Calibri" w:hAnsi="Calibri" w:eastAsia="Calibri" w:cs="Calibri"/>
          <w:sz w:val="24"/>
          <w:szCs w:val="24"/>
        </w:rPr>
      </w:pPr>
      <w:r w:rsidRPr="17081974" w:rsidR="4CD17301">
        <w:rPr>
          <w:rFonts w:ascii="Calibri" w:hAnsi="Calibri" w:eastAsia="Calibri" w:cs="Calibri"/>
          <w:sz w:val="24"/>
          <w:szCs w:val="24"/>
        </w:rPr>
        <w:t xml:space="preserve">OC/DOC cannot edit or </w:t>
      </w:r>
      <w:r w:rsidRPr="17081974" w:rsidR="4CD17301">
        <w:rPr>
          <w:rFonts w:ascii="Calibri" w:hAnsi="Calibri" w:eastAsia="Calibri" w:cs="Calibri"/>
          <w:sz w:val="24"/>
          <w:szCs w:val="24"/>
        </w:rPr>
        <w:t>delete</w:t>
      </w:r>
      <w:r w:rsidRPr="17081974" w:rsidR="4CD17301">
        <w:rPr>
          <w:rFonts w:ascii="Calibri" w:hAnsi="Calibri" w:eastAsia="Calibri" w:cs="Calibri"/>
          <w:sz w:val="24"/>
          <w:szCs w:val="24"/>
        </w:rPr>
        <w:t xml:space="preserve"> audit logs.</w:t>
      </w:r>
    </w:p>
    <w:p w:rsidR="4CD17301" w:rsidP="17081974" w:rsidRDefault="4CD17301" w14:paraId="1AE343BD" w14:textId="0EB97C3B">
      <w:pPr>
        <w:pStyle w:val="ListParagraph"/>
        <w:numPr>
          <w:ilvl w:val="0"/>
          <w:numId w:val="387"/>
        </w:numPr>
        <w:rPr>
          <w:rFonts w:ascii="Calibri" w:hAnsi="Calibri" w:eastAsia="Calibri" w:cs="Calibri"/>
          <w:sz w:val="24"/>
          <w:szCs w:val="24"/>
        </w:rPr>
      </w:pPr>
      <w:r w:rsidRPr="17081974" w:rsidR="4CD17301">
        <w:rPr>
          <w:rFonts w:ascii="Calibri" w:hAnsi="Calibri" w:eastAsia="Calibri" w:cs="Calibri"/>
          <w:sz w:val="24"/>
          <w:szCs w:val="24"/>
        </w:rPr>
        <w:t>OC/DODC can filter by fields and only filtered results are displayed.</w:t>
      </w:r>
      <w:r w:rsidRPr="17081974" w:rsidR="794008A9">
        <w:rPr>
          <w:rFonts w:ascii="Calibri" w:hAnsi="Calibri" w:eastAsia="Calibri" w:cs="Calibri"/>
          <w:sz w:val="24"/>
          <w:szCs w:val="24"/>
        </w:rPr>
        <w:t xml:space="preserve"> </w:t>
      </w:r>
    </w:p>
    <w:p w:rsidR="17081974" w:rsidP="17081974" w:rsidRDefault="17081974" w14:paraId="1599DB03" w14:textId="4C909FC3">
      <w:pPr>
        <w:pStyle w:val="ListParagraph"/>
        <w:ind w:left="144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C2BE6AF" w:rsidP="17081974" w:rsidRDefault="2C2BE6AF" w14:paraId="1B1AAA2A" w14:textId="5B510070">
      <w:pPr>
        <w:pStyle w:val="ListParagraph"/>
        <w:numPr>
          <w:ilvl w:val="0"/>
          <w:numId w:val="391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2C2BE6AF">
        <w:rPr>
          <w:rFonts w:ascii="Calibri" w:hAnsi="Calibri" w:eastAsia="Calibri" w:cs="Calibri"/>
          <w:b w:val="1"/>
          <w:bCs w:val="1"/>
          <w:sz w:val="24"/>
          <w:szCs w:val="24"/>
        </w:rPr>
        <w:t>Export Audit Log File</w:t>
      </w:r>
    </w:p>
    <w:p w:rsidR="2C2BE6AF" w:rsidP="17081974" w:rsidRDefault="2C2BE6AF" w14:paraId="274F7219" w14:textId="4A62FE7D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17081974" w:rsidR="2C2BE6AF">
        <w:rPr>
          <w:rFonts w:ascii="Calibri" w:hAnsi="Calibri" w:eastAsia="Calibri" w:cs="Calibri"/>
          <w:sz w:val="24"/>
          <w:szCs w:val="24"/>
        </w:rPr>
        <w:t xml:space="preserve">As an OC/DOC, I want to export the audit logs file, so that I can </w:t>
      </w:r>
      <w:r w:rsidRPr="17081974" w:rsidR="5DB2353D">
        <w:rPr>
          <w:rFonts w:ascii="Calibri" w:hAnsi="Calibri" w:eastAsia="Calibri" w:cs="Calibri"/>
          <w:sz w:val="24"/>
          <w:szCs w:val="24"/>
        </w:rPr>
        <w:t xml:space="preserve">save a copy for investigation purposes. </w:t>
      </w:r>
    </w:p>
    <w:p w:rsidR="5DB2353D" w:rsidP="17081974" w:rsidRDefault="5DB2353D" w14:paraId="66ED78B4" w14:textId="4F8B3217">
      <w:pPr>
        <w:pStyle w:val="ListParagraph"/>
        <w:ind w:left="720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17081974" w:rsidR="5DB2353D">
        <w:rPr>
          <w:rFonts w:ascii="Calibri" w:hAnsi="Calibri" w:eastAsia="Calibri" w:cs="Calibri"/>
          <w:b w:val="1"/>
          <w:bCs w:val="1"/>
          <w:sz w:val="24"/>
          <w:szCs w:val="24"/>
        </w:rPr>
        <w:t>A/C</w:t>
      </w:r>
    </w:p>
    <w:p w:rsidR="02618B54" w:rsidP="17081974" w:rsidRDefault="02618B54" w14:paraId="20D57A22" w14:textId="3ED2B16D">
      <w:pPr>
        <w:pStyle w:val="ListParagraph"/>
        <w:numPr>
          <w:ilvl w:val="0"/>
          <w:numId w:val="392"/>
        </w:numPr>
        <w:rPr>
          <w:rFonts w:ascii="Calibri" w:hAnsi="Calibri" w:eastAsia="Calibri" w:cs="Calibri"/>
          <w:sz w:val="24"/>
          <w:szCs w:val="24"/>
        </w:rPr>
      </w:pPr>
      <w:r w:rsidRPr="17081974" w:rsidR="02618B54">
        <w:rPr>
          <w:rFonts w:ascii="Calibri" w:hAnsi="Calibri" w:eastAsia="Calibri" w:cs="Calibri"/>
          <w:sz w:val="24"/>
          <w:szCs w:val="24"/>
        </w:rPr>
        <w:t xml:space="preserve">OC/DOC </w:t>
      </w:r>
      <w:r w:rsidRPr="17081974" w:rsidR="271DEECD">
        <w:rPr>
          <w:rFonts w:ascii="Calibri" w:hAnsi="Calibri" w:eastAsia="Calibri" w:cs="Calibri"/>
          <w:sz w:val="24"/>
          <w:szCs w:val="24"/>
        </w:rPr>
        <w:t xml:space="preserve">can export </w:t>
      </w:r>
      <w:r w:rsidRPr="17081974" w:rsidR="271DEECD">
        <w:rPr>
          <w:rFonts w:ascii="Calibri" w:hAnsi="Calibri" w:eastAsia="Calibri" w:cs="Calibri"/>
          <w:sz w:val="24"/>
          <w:szCs w:val="24"/>
        </w:rPr>
        <w:t>audit logs to Excel</w:t>
      </w:r>
      <w:r w:rsidRPr="17081974" w:rsidR="6DD3C55F">
        <w:rPr>
          <w:rFonts w:ascii="Calibri" w:hAnsi="Calibri" w:eastAsia="Calibri" w:cs="Calibri"/>
          <w:sz w:val="24"/>
          <w:szCs w:val="24"/>
        </w:rPr>
        <w:t>/Word/PDF format</w:t>
      </w:r>
    </w:p>
    <w:p w:rsidR="2F2A90B0" w:rsidP="2F2A90B0" w:rsidRDefault="2F2A90B0" w14:paraId="4E56C215" w14:textId="60E15168">
      <w:pPr>
        <w:rPr>
          <w:ins w:author="Eric See Kian Seng" w:date="2025-09-22T01:36:57.195Z" w16du:dateUtc="2025-09-22T01:36:57.195Z" w:id="157412005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41508FD7" w14:textId="5017CF99">
      <w:pPr>
        <w:rPr>
          <w:ins w:author="Eric See Kian Seng" w:date="2025-09-22T01:36:57.35Z" w16du:dateUtc="2025-09-22T01:36:57.35Z" w:id="1488312858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3D280C92" w14:textId="6FB55E1C">
      <w:pPr>
        <w:rPr>
          <w:ins w:author="Eric See Kian Seng" w:date="2025-09-22T01:46:32.587Z" w16du:dateUtc="2025-09-22T01:46:32.587Z" w:id="477423764"/>
          <w:rFonts w:ascii="Calibri" w:hAnsi="Calibri" w:eastAsia="Calibri" w:cs="Calibri"/>
          <w:b w:val="1"/>
          <w:bCs w:val="1"/>
          <w:u w:val="single"/>
        </w:rPr>
      </w:pPr>
    </w:p>
    <w:p w:rsidR="4E4C4192" w:rsidRDefault="4E4C4192" w14:paraId="168C646B" w14:textId="68C29504">
      <w:r>
        <w:br w:type="page"/>
      </w:r>
    </w:p>
    <w:p w:rsidR="4E4C4192" w:rsidP="4E4C4192" w:rsidRDefault="4E4C4192" w14:paraId="2CDFB765" w14:textId="0F368135">
      <w:pPr>
        <w:pStyle w:val="Normal"/>
        <w:rPr>
          <w:ins w:author="Eric See Kian Seng" w:date="2025-09-22T01:46:48.433Z" w16du:dateUtc="2025-09-22T01:46:48.433Z" w:id="1711421593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683093BA" w14:textId="60111A15">
      <w:pPr>
        <w:pStyle w:val="Normal"/>
        <w:rPr>
          <w:ins w:author="Eric See Kian Seng" w:date="2025-09-22T01:46:48.519Z" w16du:dateUtc="2025-09-22T01:46:48.519Z" w:id="324115110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12C30092" w14:textId="51BCC7AD">
      <w:pPr>
        <w:pStyle w:val="Normal"/>
        <w:rPr>
          <w:ins w:author="Eric See Kian Seng" w:date="2025-09-22T01:46:48.661Z" w16du:dateUtc="2025-09-22T01:46:48.661Z" w:id="634182059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4E884726" w14:textId="24142C5B">
      <w:pPr>
        <w:pStyle w:val="Normal"/>
        <w:rPr>
          <w:ins w:author="Eric See Kian Seng" w:date="2025-09-22T01:46:48.793Z" w16du:dateUtc="2025-09-22T01:46:48.793Z" w:id="1554438552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45AB1F03" w14:textId="72D5EB6D">
      <w:pPr>
        <w:pStyle w:val="Normal"/>
        <w:rPr>
          <w:ins w:author="Eric See Kian Seng" w:date="2025-09-22T01:46:48.925Z" w16du:dateUtc="2025-09-22T01:46:48.925Z" w:id="2038205438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6D863F34" w14:textId="2E49D040">
      <w:pPr>
        <w:pStyle w:val="Normal"/>
        <w:rPr>
          <w:ins w:author="Eric See Kian Seng" w:date="2025-09-22T01:46:49.059Z" w16du:dateUtc="2025-09-22T01:46:49.059Z" w:id="328658927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5F8D3374" w14:textId="2FD81044">
      <w:pPr>
        <w:pStyle w:val="Normal"/>
        <w:rPr>
          <w:ins w:author="Eric See Kian Seng" w:date="2025-09-22T01:46:49.203Z" w16du:dateUtc="2025-09-22T01:46:49.203Z" w:id="321505072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1D8EA304" w14:textId="63B6CFFD">
      <w:pPr>
        <w:pStyle w:val="Normal"/>
        <w:rPr>
          <w:ins w:author="Eric See Kian Seng" w:date="2025-09-22T01:46:49.34Z" w16du:dateUtc="2025-09-22T01:46:49.34Z" w:id="1619964594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7A7FD7F2" w14:textId="0631B13D">
      <w:pPr>
        <w:pStyle w:val="Normal"/>
        <w:rPr>
          <w:ins w:author="Eric See Kian Seng" w:date="2025-09-22T01:46:49.474Z" w16du:dateUtc="2025-09-22T01:46:49.474Z" w:id="354137972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0945D40E" w14:textId="7E8C9983">
      <w:pPr>
        <w:pStyle w:val="Normal"/>
        <w:rPr>
          <w:ins w:author="Eric See Kian Seng" w:date="2025-09-22T01:46:49.603Z" w16du:dateUtc="2025-09-22T01:46:49.603Z" w:id="1053262601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5709AD72" w14:textId="3CACA98E">
      <w:pPr>
        <w:pStyle w:val="Normal"/>
        <w:rPr>
          <w:ins w:author="Eric See Kian Seng" w:date="2025-09-22T01:46:49.737Z" w16du:dateUtc="2025-09-22T01:46:49.737Z" w:id="596581841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0B75352F" w14:textId="549356C5">
      <w:pPr>
        <w:pStyle w:val="Normal"/>
        <w:rPr>
          <w:ins w:author="Eric See Kian Seng" w:date="2025-09-22T01:46:49.879Z" w16du:dateUtc="2025-09-22T01:46:49.879Z" w:id="542892082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0670BB62" w14:textId="6292ECA7">
      <w:pPr>
        <w:pStyle w:val="Normal"/>
        <w:rPr>
          <w:ins w:author="Eric See Kian Seng" w:date="2025-09-22T01:46:50.017Z" w16du:dateUtc="2025-09-22T01:46:50.017Z" w:id="2000287745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52E39D9A" w14:textId="604E60F8">
      <w:pPr>
        <w:pStyle w:val="Normal"/>
        <w:rPr>
          <w:ins w:author="Eric See Kian Seng" w:date="2025-09-22T01:46:50.16Z" w16du:dateUtc="2025-09-22T01:46:50.16Z" w:id="2026539754"/>
          <w:rFonts w:ascii="Calibri" w:hAnsi="Calibri" w:eastAsia="Calibri" w:cs="Calibri"/>
          <w:b w:val="1"/>
          <w:bCs w:val="1"/>
          <w:u w:val="single"/>
        </w:rPr>
      </w:pPr>
    </w:p>
    <w:p w:rsidR="038AD67F" w:rsidP="4E4C4192" w:rsidRDefault="038AD67F" w14:paraId="7F5A1ABB" w14:textId="3EE519F7">
      <w:pPr>
        <w:pStyle w:val="Normal"/>
        <w:rPr>
          <w:ins w:author="Eric See Kian Seng" w:date="2025-09-22T01:47:04.724Z" w16du:dateUtc="2025-09-22T01:47:04.724Z" w:id="156231516"/>
          <w:rFonts w:ascii="Calibri" w:hAnsi="Calibri" w:eastAsia="Calibri" w:cs="Calibri"/>
          <w:b w:val="1"/>
          <w:bCs w:val="1"/>
          <w:u w:val="single"/>
        </w:rPr>
      </w:pPr>
      <w:ins w:author="Eric See Kian Seng" w:date="2025-09-22T01:46:59.76Z" w:id="1333060041">
        <w:r w:rsidRPr="4E4C4192" w:rsidR="038AD67F">
          <w:rPr>
            <w:rFonts w:ascii="Calibri" w:hAnsi="Calibri" w:eastAsia="Calibri" w:cs="Calibri"/>
            <w:b w:val="1"/>
            <w:bCs w:val="1"/>
            <w:u w:val="single"/>
          </w:rPr>
          <w:t>LINK A</w:t>
        </w:r>
      </w:ins>
      <w:ins w:author="Eric See Kian Seng" w:date="2025-09-22T01:47:04.245Z" w:id="989092750">
        <w:r w:rsidRPr="4E4C4192" w:rsidR="038AD67F">
          <w:rPr>
            <w:rFonts w:ascii="Calibri" w:hAnsi="Calibri" w:eastAsia="Calibri" w:cs="Calibri"/>
            <w:b w:val="1"/>
            <w:bCs w:val="1"/>
            <w:u w:val="single"/>
          </w:rPr>
          <w:t>NALYSIS</w:t>
        </w:r>
      </w:ins>
    </w:p>
    <w:p w:rsidR="038AD67F" w:rsidP="4E4C4192" w:rsidRDefault="038AD67F" w14:paraId="51EB57B1" w14:textId="5FE636F2">
      <w:pPr>
        <w:pStyle w:val="Normal"/>
        <w:rPr>
          <w:ins w:author="Eric See Kian Seng" w:date="2025-09-22T01:47:20.396Z" w16du:dateUtc="2025-09-22T01:47:20.396Z" w:id="1956043378"/>
          <w:rFonts w:ascii="Calibri" w:hAnsi="Calibri" w:eastAsia="Calibri" w:cs="Calibri"/>
          <w:b w:val="1"/>
          <w:bCs w:val="1"/>
          <w:u w:val="single"/>
        </w:rPr>
      </w:pPr>
      <w:ins w:author="Eric See Kian Seng" w:date="2025-09-22T01:47:20.119Z" w:id="89368523">
        <w:r w:rsidRPr="4E4C4192" w:rsidR="038AD67F">
          <w:rPr>
            <w:rFonts w:ascii="Calibri" w:hAnsi="Calibri" w:eastAsia="Calibri" w:cs="Calibri"/>
            <w:b w:val="1"/>
            <w:bCs w:val="1"/>
            <w:u w:val="single"/>
          </w:rPr>
          <w:t>(Dr Lius – Algo and Processing)</w:t>
        </w:r>
      </w:ins>
    </w:p>
    <w:p w:rsidR="038AD67F" w:rsidP="4E4C4192" w:rsidRDefault="038AD67F" w14:paraId="275C5A2C" w14:textId="7BA393C6">
      <w:pPr>
        <w:pStyle w:val="Normal"/>
        <w:rPr>
          <w:ins w:author="Eric See Kian Seng" w:date="2025-09-22T01:46:50.291Z" w16du:dateUtc="2025-09-22T01:46:50.291Z" w:id="467637964"/>
          <w:rFonts w:ascii="Calibri" w:hAnsi="Calibri" w:eastAsia="Calibri" w:cs="Calibri"/>
          <w:b w:val="1"/>
          <w:bCs w:val="1"/>
          <w:u w:val="single"/>
        </w:rPr>
      </w:pPr>
      <w:ins w:author="Eric See Kian Seng" w:date="2025-09-22T01:47:27.741Z" w:id="895847075">
        <w:r w:rsidRPr="4E4C4192" w:rsidR="038AD67F">
          <w:rPr>
            <w:rFonts w:ascii="Calibri" w:hAnsi="Calibri" w:eastAsia="Calibri" w:cs="Calibri"/>
            <w:b w:val="1"/>
            <w:bCs w:val="1"/>
            <w:u w:val="single"/>
          </w:rPr>
          <w:t>(Infra and Frontend]</w:t>
        </w:r>
      </w:ins>
    </w:p>
    <w:p w:rsidR="4E4C4192" w:rsidP="4E4C4192" w:rsidRDefault="4E4C4192" w14:paraId="7F9CBA18" w14:textId="54BA1DE6">
      <w:pPr>
        <w:pStyle w:val="Normal"/>
        <w:rPr>
          <w:ins w:author="Eric See Kian Seng" w:date="2025-09-22T01:46:50.426Z" w16du:dateUtc="2025-09-22T01:46:50.426Z" w:id="1512801556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23F78553" w14:textId="14E9A81E">
      <w:pPr>
        <w:pStyle w:val="Normal"/>
        <w:rPr>
          <w:ins w:author="Eric See Kian Seng" w:date="2025-09-22T01:46:50.56Z" w16du:dateUtc="2025-09-22T01:46:50.56Z" w:id="782400979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74E4426E" w14:textId="2200E696">
      <w:pPr>
        <w:pStyle w:val="Normal"/>
        <w:rPr>
          <w:ins w:author="Eric See Kian Seng" w:date="2025-09-22T01:46:50.702Z" w16du:dateUtc="2025-09-22T01:46:50.702Z" w:id="1219819775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670A8D9B" w14:textId="4549FF35">
      <w:pPr>
        <w:pStyle w:val="Normal"/>
        <w:rPr>
          <w:ins w:author="Eric See Kian Seng" w:date="2025-09-22T01:46:50.843Z" w16du:dateUtc="2025-09-22T01:46:50.843Z" w:id="2047216754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3BC3D83F" w14:textId="6A44B19E">
      <w:pPr>
        <w:pStyle w:val="Normal"/>
        <w:rPr>
          <w:ins w:author="Eric See Kian Seng" w:date="2025-09-22T01:46:50.983Z" w16du:dateUtc="2025-09-22T01:46:50.983Z" w:id="1759509993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5B0BB1C3" w14:textId="14F8C2AD">
      <w:pPr>
        <w:pStyle w:val="Normal"/>
        <w:rPr>
          <w:ins w:author="Eric See Kian Seng" w:date="2025-09-22T01:46:51.118Z" w16du:dateUtc="2025-09-22T01:46:51.118Z" w:id="1777833143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226FE80A" w14:textId="2DFC60B5">
      <w:pPr>
        <w:pStyle w:val="Normal"/>
        <w:rPr>
          <w:ins w:author="Eric See Kian Seng" w:date="2025-09-22T01:46:51.261Z" w16du:dateUtc="2025-09-22T01:46:51.261Z" w:id="1516407177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02A96A29" w14:textId="0F2595E7">
      <w:pPr>
        <w:pStyle w:val="Normal"/>
        <w:rPr>
          <w:ins w:author="Eric See Kian Seng" w:date="2025-09-22T01:46:51.406Z" w16du:dateUtc="2025-09-22T01:46:51.406Z" w:id="1428564607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1DD8E0FD" w14:textId="7A49EF23">
      <w:pPr>
        <w:pStyle w:val="Normal"/>
        <w:rPr>
          <w:ins w:author="Eric See Kian Seng" w:date="2025-09-22T01:46:51.549Z" w16du:dateUtc="2025-09-22T01:46:51.549Z" w:id="1963021104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142B3141" w14:textId="54CBC6DC">
      <w:pPr>
        <w:pStyle w:val="Normal"/>
        <w:rPr>
          <w:ins w:author="Eric See Kian Seng" w:date="2025-09-22T01:46:51.685Z" w16du:dateUtc="2025-09-22T01:46:51.685Z" w:id="10034982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6FBBE03F" w14:textId="67F7C5E0">
      <w:pPr>
        <w:pStyle w:val="Normal"/>
        <w:rPr>
          <w:ins w:author="Eric See Kian Seng" w:date="2025-09-22T01:46:51.824Z" w16du:dateUtc="2025-09-22T01:46:51.824Z" w:id="1885775491"/>
          <w:rFonts w:ascii="Calibri" w:hAnsi="Calibri" w:eastAsia="Calibri" w:cs="Calibri"/>
          <w:b w:val="1"/>
          <w:bCs w:val="1"/>
          <w:u w:val="single"/>
        </w:rPr>
      </w:pPr>
    </w:p>
    <w:p w:rsidR="4E4C4192" w:rsidP="4E4C4192" w:rsidRDefault="4E4C4192" w14:paraId="2ADA7D71" w14:textId="36185522">
      <w:pPr>
        <w:pStyle w:val="Normal"/>
        <w:rPr>
          <w:rFonts w:ascii="Calibri" w:hAnsi="Calibri" w:eastAsia="Calibri" w:cs="Calibri"/>
          <w:b w:val="1"/>
          <w:bCs w:val="1"/>
          <w:u w:val="single"/>
        </w:rPr>
      </w:pPr>
    </w:p>
    <w:p w:rsidR="19C74361" w:rsidP="61C3EAD4" w:rsidRDefault="19C74361" w14:paraId="6AC7C570" w14:textId="35DFE7EE">
      <w:pPr>
        <w:rPr>
          <w:rFonts w:ascii="Calibri" w:hAnsi="Calibri" w:eastAsia="Calibri" w:cs="Calibri"/>
          <w:b/>
          <w:bCs/>
          <w:u w:val="single"/>
        </w:rPr>
      </w:pPr>
      <w:r w:rsidRPr="3FADF43B" w:rsidR="7F1D1F01">
        <w:rPr>
          <w:rFonts w:ascii="Calibri" w:hAnsi="Calibri" w:eastAsia="Calibri" w:cs="Calibri"/>
          <w:b w:val="1"/>
          <w:bCs w:val="1"/>
          <w:u w:val="single"/>
        </w:rPr>
        <w:t>Link Analysis – User Stories</w:t>
      </w:r>
    </w:p>
    <w:p w:rsidR="6D364F7E" w:rsidP="3FADF43B" w:rsidRDefault="6D364F7E" w14:paraId="126B3F91" w14:textId="4786F620">
      <w:pPr>
        <w:rPr>
          <w:rFonts w:ascii="Calibri" w:hAnsi="Calibri" w:eastAsia="Calibri" w:cs="Calibri"/>
          <w:b w:val="1"/>
          <w:bCs w:val="1"/>
          <w:u w:val="none"/>
        </w:rPr>
      </w:pPr>
      <w:r w:rsidRPr="3FADF43B" w:rsidR="6D364F7E">
        <w:rPr>
          <w:rFonts w:ascii="Calibri" w:hAnsi="Calibri" w:eastAsia="Calibri" w:cs="Calibri"/>
          <w:b w:val="1"/>
          <w:bCs w:val="1"/>
          <w:u w:val="none"/>
        </w:rPr>
        <w:t>*Link Analysis module will be web-based</w:t>
      </w:r>
    </w:p>
    <w:p w:rsidR="22CEEC34" w:rsidP="3FADF43B" w:rsidRDefault="22CEEC34" w14:paraId="7134CA4A" w14:textId="1372979F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 w:val="1"/>
          <w:bCs w:val="1"/>
          <w:highlight w:val="yellow"/>
        </w:rPr>
      </w:pPr>
      <w:r w:rsidRPr="3FADF43B" w:rsidR="6D011151">
        <w:rPr>
          <w:rFonts w:ascii="Calibri" w:hAnsi="Calibri" w:eastAsia="Calibri" w:cs="Calibri"/>
          <w:b w:val="1"/>
          <w:bCs w:val="1"/>
          <w:highlight w:val="yellow"/>
        </w:rPr>
        <w:t>Import Dataset</w:t>
      </w:r>
      <w:r w:rsidRPr="3FADF43B" w:rsidR="1A808010">
        <w:rPr>
          <w:rFonts w:ascii="Calibri" w:hAnsi="Calibri" w:eastAsia="Calibri" w:cs="Calibri"/>
          <w:b w:val="1"/>
          <w:bCs w:val="1"/>
          <w:highlight w:val="yellow"/>
        </w:rPr>
        <w:t xml:space="preserve"> </w:t>
      </w:r>
    </w:p>
    <w:p w:rsidR="22CEEC34" w:rsidP="00087D70" w:rsidRDefault="22CEEC34" w14:paraId="2965926A" w14:textId="5BD68890">
      <w:pPr>
        <w:pStyle w:val="ListParagraph"/>
        <w:numPr>
          <w:ilvl w:val="0"/>
          <w:numId w:val="49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Perform Analysis on DB</w:t>
      </w:r>
    </w:p>
    <w:p w:rsidR="22CEEC34" w:rsidP="61C3EAD4" w:rsidRDefault="22CEEC34" w14:paraId="0D5A4259" w14:textId="22A5083D">
      <w:pPr>
        <w:pStyle w:val="ListParagraph"/>
        <w:rPr>
          <w:rFonts w:ascii="Calibri" w:hAnsi="Calibri" w:eastAsia="Calibri" w:cs="Calibri"/>
        </w:rPr>
      </w:pPr>
      <w:r w:rsidRPr="4E4C4192" w:rsidR="63384DBD">
        <w:rPr>
          <w:rFonts w:ascii="Calibri" w:hAnsi="Calibri" w:eastAsia="Calibri" w:cs="Calibri"/>
        </w:rPr>
        <w:t>As a</w:t>
      </w:r>
      <w:r w:rsidRPr="4E4C4192" w:rsidR="5EBFAAFA">
        <w:rPr>
          <w:rFonts w:ascii="Calibri" w:hAnsi="Calibri" w:eastAsia="Calibri" w:cs="Calibri"/>
        </w:rPr>
        <w:t>n OC/DOC, IC, or</w:t>
      </w:r>
      <w:r w:rsidRPr="4E4C4192" w:rsidR="63384DBD">
        <w:rPr>
          <w:rFonts w:ascii="Calibri" w:hAnsi="Calibri" w:eastAsia="Calibri" w:cs="Calibri"/>
        </w:rPr>
        <w:t xml:space="preserve"> </w:t>
      </w:r>
      <w:r w:rsidRPr="4E4C4192" w:rsidR="21BC482D">
        <w:rPr>
          <w:rFonts w:ascii="Calibri" w:hAnsi="Calibri" w:eastAsia="Calibri" w:cs="Calibri"/>
        </w:rPr>
        <w:t>U</w:t>
      </w:r>
      <w:r w:rsidRPr="4E4C4192" w:rsidR="63384DBD">
        <w:rPr>
          <w:rFonts w:ascii="Calibri" w:hAnsi="Calibri" w:eastAsia="Calibri" w:cs="Calibri"/>
        </w:rPr>
        <w:t>ser, I want to perform link analysis using data from various sources (</w:t>
      </w:r>
      <w:r w:rsidRPr="4E4C4192" w:rsidR="63384DBD">
        <w:rPr>
          <w:rFonts w:ascii="Calibri" w:hAnsi="Calibri" w:eastAsia="Calibri" w:cs="Calibri"/>
        </w:rPr>
        <w:t>e.g.</w:t>
      </w:r>
      <w:r w:rsidRPr="4E4C4192" w:rsidR="63384DBD">
        <w:rPr>
          <w:rFonts w:ascii="Calibri" w:hAnsi="Calibri" w:eastAsia="Calibri" w:cs="Calibri"/>
        </w:rPr>
        <w:t xml:space="preserve"> DBMS, STE, ad-hoc data), so that I can include all relevant datasets in my analysis.</w:t>
      </w:r>
      <w:ins w:author="Eric See Kian Seng" w:date="2025-09-22T01:37:33.209Z" w:id="1922680264">
        <w:r w:rsidRPr="4E4C4192" w:rsidR="6BFE1BC1">
          <w:rPr>
            <w:rFonts w:ascii="Calibri" w:hAnsi="Calibri" w:eastAsia="Calibri" w:cs="Calibri"/>
          </w:rPr>
          <w:t xml:space="preserve"> [We will start with DBMS]</w:t>
        </w:r>
      </w:ins>
    </w:p>
    <w:p w:rsidR="7D699948" w:rsidP="3FADF43B" w:rsidRDefault="7D699948" w14:paraId="056A5A2F" w14:textId="75344607">
      <w:pPr>
        <w:pStyle w:val="ListParagraph"/>
        <w:rPr>
          <w:rFonts w:ascii="Calibri" w:hAnsi="Calibri" w:eastAsia="Calibri" w:cs="Calibri"/>
        </w:rPr>
      </w:pPr>
      <w:r w:rsidRPr="3FADF43B" w:rsidR="7D699948">
        <w:rPr>
          <w:rFonts w:ascii="Calibri" w:hAnsi="Calibri" w:eastAsia="Calibri" w:cs="Calibri"/>
          <w:b w:val="1"/>
          <w:bCs w:val="1"/>
        </w:rPr>
        <w:t>A/C</w:t>
      </w:r>
    </w:p>
    <w:p w:rsidR="7D699948" w:rsidP="3FADF43B" w:rsidRDefault="7D699948" w14:paraId="03BB215E" w14:textId="7602B0DD">
      <w:pPr>
        <w:pStyle w:val="ListParagraph"/>
        <w:numPr>
          <w:ilvl w:val="0"/>
          <w:numId w:val="427"/>
        </w:numPr>
        <w:rPr>
          <w:rFonts w:ascii="Calibri" w:hAnsi="Calibri" w:eastAsia="Calibri" w:cs="Calibri"/>
        </w:rPr>
      </w:pPr>
      <w:r w:rsidRPr="4E4C4192" w:rsidR="7D699948">
        <w:rPr>
          <w:rFonts w:ascii="Calibri" w:hAnsi="Calibri" w:eastAsia="Calibri" w:cs="Calibri"/>
        </w:rPr>
        <w:t>User</w:t>
      </w:r>
      <w:r w:rsidRPr="4E4C4192" w:rsidR="7D699948">
        <w:rPr>
          <w:rFonts w:ascii="Calibri" w:hAnsi="Calibri" w:eastAsia="Calibri" w:cs="Calibri"/>
        </w:rPr>
        <w:t xml:space="preserve"> can select from multiple data sources: DBMS, STE, ad-hoc datasets:</w:t>
      </w:r>
      <w:ins w:author="Eric See Kian Seng" w:date="2025-09-22T01:37:59.958Z" w:id="1420420709">
        <w:r w:rsidRPr="4E4C4192" w:rsidR="4BF8FA11">
          <w:rPr>
            <w:rFonts w:ascii="Calibri" w:hAnsi="Calibri" w:eastAsia="Calibri" w:cs="Calibri"/>
          </w:rPr>
          <w:t xml:space="preserve"> [How to select?  I thot already configure to pull data from DBMS </w:t>
        </w:r>
        <w:r w:rsidRPr="4E4C4192" w:rsidR="4BF8FA11">
          <w:rPr>
            <w:rFonts w:ascii="Calibri" w:hAnsi="Calibri" w:eastAsia="Calibri" w:cs="Calibri"/>
          </w:rPr>
          <w:t>so</w:t>
        </w:r>
      </w:ins>
      <w:ins w:author="Eric See Kian Seng" w:date="2025-09-22T01:38:03.849Z" w:id="768217627">
        <w:r w:rsidRPr="4E4C4192" w:rsidR="4BF8FA11">
          <w:rPr>
            <w:rFonts w:ascii="Calibri" w:hAnsi="Calibri" w:eastAsia="Calibri" w:cs="Calibri"/>
          </w:rPr>
          <w:t>ources</w:t>
        </w:r>
        <w:r w:rsidRPr="4E4C4192" w:rsidR="4BF8FA11">
          <w:rPr>
            <w:rFonts w:ascii="Calibri" w:hAnsi="Calibri" w:eastAsia="Calibri" w:cs="Calibri"/>
          </w:rPr>
          <w:t>?]</w:t>
        </w:r>
      </w:ins>
    </w:p>
    <w:p w:rsidR="7D699948" w:rsidP="3FADF43B" w:rsidRDefault="7D699948" w14:paraId="3124BB14" w14:textId="3BE0041C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>Excel</w:t>
      </w:r>
    </w:p>
    <w:p w:rsidR="7D699948" w:rsidP="3FADF43B" w:rsidRDefault="7D699948" w14:paraId="23B7700B" w14:textId="01B430EA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>Word</w:t>
      </w:r>
    </w:p>
    <w:p w:rsidR="7D699948" w:rsidP="3FADF43B" w:rsidRDefault="7D699948" w14:paraId="41BD887E" w14:textId="4487181A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>PowerPoint</w:t>
      </w:r>
    </w:p>
    <w:p w:rsidR="7D699948" w:rsidP="3FADF43B" w:rsidRDefault="7D699948" w14:paraId="654B53CD" w14:textId="16A479B8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>Access file types</w:t>
      </w:r>
    </w:p>
    <w:p w:rsidR="7D699948" w:rsidP="3FADF43B" w:rsidRDefault="7D699948" w14:paraId="6F025EB2" w14:textId="4F6C29B5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 xml:space="preserve">CSV </w:t>
      </w:r>
    </w:p>
    <w:p w:rsidR="7D699948" w:rsidP="3FADF43B" w:rsidRDefault="7D699948" w14:paraId="3417EDB9" w14:textId="3FBF30BE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>PDF</w:t>
      </w:r>
    </w:p>
    <w:p w:rsidR="7D699948" w:rsidP="3FADF43B" w:rsidRDefault="7D699948" w14:paraId="6EE4A8FE" w14:textId="5A5C8566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 xml:space="preserve">HTM/HTML </w:t>
      </w:r>
    </w:p>
    <w:p w:rsidR="7D699948" w:rsidP="3FADF43B" w:rsidRDefault="7D699948" w14:paraId="1E259562" w14:textId="704BF0AC">
      <w:pPr>
        <w:pStyle w:val="ListParagraph"/>
        <w:numPr>
          <w:ilvl w:val="0"/>
          <w:numId w:val="428"/>
        </w:numPr>
        <w:rPr>
          <w:rFonts w:ascii="Calibri" w:hAnsi="Calibri" w:eastAsia="Calibri" w:cs="Calibri"/>
          <w:sz w:val="24"/>
          <w:szCs w:val="24"/>
        </w:rPr>
      </w:pPr>
      <w:r w:rsidRPr="3FADF43B" w:rsidR="7D699948">
        <w:rPr>
          <w:rFonts w:ascii="Calibri" w:hAnsi="Calibri" w:eastAsia="Calibri" w:cs="Calibri"/>
          <w:sz w:val="24"/>
          <w:szCs w:val="24"/>
        </w:rPr>
        <w:t>Videos and photos (</w:t>
      </w:r>
      <w:r w:rsidRPr="3FADF43B" w:rsidR="7D699948">
        <w:rPr>
          <w:rFonts w:ascii="Calibri" w:hAnsi="Calibri" w:eastAsia="Calibri" w:cs="Calibri"/>
          <w:sz w:val="24"/>
          <w:szCs w:val="24"/>
        </w:rPr>
        <w:t>e.g.</w:t>
      </w:r>
      <w:r w:rsidRPr="3FADF43B" w:rsidR="7D699948">
        <w:rPr>
          <w:rFonts w:ascii="Calibri" w:hAnsi="Calibri" w:eastAsia="Calibri" w:cs="Calibri"/>
          <w:sz w:val="24"/>
          <w:szCs w:val="24"/>
        </w:rPr>
        <w:t xml:space="preserve"> JPEG, PNG) - media files/ embedded media (audio, video, image) will not be part of data analytics</w:t>
      </w:r>
    </w:p>
    <w:p w:rsidR="2F2A90B0" w:rsidP="2F2A90B0" w:rsidRDefault="2F2A90B0" w14:paraId="5FBD0986" w14:textId="3A3579C4">
      <w:pPr>
        <w:pStyle w:val="Normal"/>
        <w:ind w:left="0"/>
        <w:rPr>
          <w:rFonts w:ascii="Calibri" w:hAnsi="Calibri" w:eastAsia="Calibri" w:cs="Calibri"/>
        </w:rPr>
      </w:pPr>
    </w:p>
    <w:p w:rsidR="22CEEC34" w:rsidP="3FADF43B" w:rsidRDefault="22CEEC34" w14:paraId="5251BC4E" w14:textId="69FA3DB9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 w:val="1"/>
          <w:bCs w:val="1"/>
          <w:highlight w:val="yellow"/>
        </w:rPr>
      </w:pPr>
      <w:r w:rsidRPr="3FADF43B" w:rsidR="1EE54B2A">
        <w:rPr>
          <w:rFonts w:ascii="Calibri" w:hAnsi="Calibri" w:eastAsia="Calibri" w:cs="Calibri"/>
          <w:b w:val="1"/>
          <w:bCs w:val="1"/>
          <w:highlight w:val="yellow"/>
        </w:rPr>
        <w:t xml:space="preserve">Link Analysis Tools </w:t>
      </w:r>
    </w:p>
    <w:p w:rsidR="0A52E12C" w:rsidP="4E4C4192" w:rsidRDefault="0A52E12C" w14:paraId="469C280F" w14:textId="42068E1C">
      <w:pPr>
        <w:pStyle w:val="ListParagraph"/>
        <w:numPr>
          <w:ilvl w:val="0"/>
          <w:numId w:val="49"/>
        </w:numPr>
        <w:rPr>
          <w:rFonts w:ascii="Calibri" w:hAnsi="Calibri" w:eastAsia="Calibri" w:cs="Calibri"/>
          <w:b w:val="1"/>
          <w:bCs w:val="1"/>
        </w:rPr>
      </w:pPr>
      <w:r w:rsidRPr="4E4C4192" w:rsidR="0A52E12C">
        <w:rPr>
          <w:rFonts w:ascii="Calibri" w:hAnsi="Calibri" w:eastAsia="Calibri" w:cs="Calibri"/>
          <w:b w:val="1"/>
          <w:bCs w:val="1"/>
        </w:rPr>
        <w:t xml:space="preserve">Plot </w:t>
      </w:r>
      <w:r w:rsidRPr="4E4C4192" w:rsidR="486751AD">
        <w:rPr>
          <w:rFonts w:ascii="Calibri" w:hAnsi="Calibri" w:eastAsia="Calibri" w:cs="Calibri"/>
          <w:b w:val="1"/>
          <w:bCs w:val="1"/>
        </w:rPr>
        <w:t>L</w:t>
      </w:r>
      <w:r w:rsidRPr="4E4C4192" w:rsidR="0A52E12C">
        <w:rPr>
          <w:rFonts w:ascii="Calibri" w:hAnsi="Calibri" w:eastAsia="Calibri" w:cs="Calibri"/>
          <w:b w:val="1"/>
          <w:bCs w:val="1"/>
        </w:rPr>
        <w:t xml:space="preserve">ink </w:t>
      </w:r>
      <w:r w:rsidRPr="4E4C4192" w:rsidR="004B4183">
        <w:rPr>
          <w:rFonts w:ascii="Calibri" w:hAnsi="Calibri" w:eastAsia="Calibri" w:cs="Calibri"/>
          <w:b w:val="1"/>
          <w:bCs w:val="1"/>
        </w:rPr>
        <w:t>C</w:t>
      </w:r>
      <w:r w:rsidRPr="4E4C4192" w:rsidR="0A52E12C">
        <w:rPr>
          <w:rFonts w:ascii="Calibri" w:hAnsi="Calibri" w:eastAsia="Calibri" w:cs="Calibri"/>
          <w:b w:val="1"/>
          <w:bCs w:val="1"/>
        </w:rPr>
        <w:t xml:space="preserve">hart </w:t>
      </w:r>
      <w:ins w:author="Eric See Kian Seng" w:date="2025-09-22T01:38:28.905Z" w:id="1681492991">
        <w:r w:rsidRPr="4E4C4192" w:rsidR="7311C4C2">
          <w:rPr>
            <w:rFonts w:ascii="Calibri" w:hAnsi="Calibri" w:eastAsia="Calibri" w:cs="Calibri"/>
            <w:b w:val="1"/>
            <w:bCs w:val="1"/>
          </w:rPr>
          <w:t>[Front End – Judy, Backend – Dr LJ]</w:t>
        </w:r>
      </w:ins>
    </w:p>
    <w:p w:rsidR="0A52E12C" w:rsidP="61C3EAD4" w:rsidRDefault="0A52E12C" w14:paraId="05602ABE" w14:textId="7E304D7D">
      <w:pPr>
        <w:pStyle w:val="ListParagraph"/>
        <w:rPr>
          <w:rFonts w:ascii="Calibri" w:hAnsi="Calibri" w:eastAsia="Calibri" w:cs="Calibri"/>
        </w:rPr>
      </w:pPr>
      <w:r w:rsidRPr="4E4C4192" w:rsidR="552D657E">
        <w:rPr>
          <w:rFonts w:ascii="Calibri" w:hAnsi="Calibri" w:eastAsia="Calibri" w:cs="Calibri"/>
        </w:rPr>
        <w:t>As a</w:t>
      </w:r>
      <w:r w:rsidRPr="4E4C4192" w:rsidR="454B971D">
        <w:rPr>
          <w:rFonts w:ascii="Calibri" w:hAnsi="Calibri" w:eastAsia="Calibri" w:cs="Calibri"/>
        </w:rPr>
        <w:t>n OC/DOC, IC, or User</w:t>
      </w:r>
      <w:r w:rsidRPr="4E4C4192" w:rsidR="552D657E">
        <w:rPr>
          <w:rFonts w:ascii="Calibri" w:hAnsi="Calibri" w:eastAsia="Calibri" w:cs="Calibri"/>
        </w:rPr>
        <w:t xml:space="preserve">, I want to </w:t>
      </w:r>
      <w:r w:rsidRPr="4E4C4192" w:rsidR="4855B410">
        <w:rPr>
          <w:rFonts w:ascii="Calibri" w:hAnsi="Calibri" w:eastAsia="Calibri" w:cs="Calibri"/>
        </w:rPr>
        <w:t xml:space="preserve">import data and </w:t>
      </w:r>
      <w:r w:rsidRPr="4E4C4192" w:rsidR="271B9A5C">
        <w:rPr>
          <w:rFonts w:ascii="Calibri" w:hAnsi="Calibri" w:eastAsia="Calibri" w:cs="Calibri"/>
        </w:rPr>
        <w:t>plot a network graph showing its relationships between nodes</w:t>
      </w:r>
      <w:r w:rsidRPr="4E4C4192" w:rsidR="552D657E">
        <w:rPr>
          <w:rFonts w:ascii="Calibri" w:hAnsi="Calibri" w:eastAsia="Calibri" w:cs="Calibri"/>
        </w:rPr>
        <w:t xml:space="preserve">, so that I can visually understand </w:t>
      </w:r>
      <w:r w:rsidRPr="4E4C4192" w:rsidR="19A5AC56">
        <w:rPr>
          <w:rFonts w:ascii="Calibri" w:hAnsi="Calibri" w:eastAsia="Calibri" w:cs="Calibri"/>
        </w:rPr>
        <w:t>their</w:t>
      </w:r>
      <w:r w:rsidRPr="4E4C4192" w:rsidR="552D657E">
        <w:rPr>
          <w:rFonts w:ascii="Calibri" w:hAnsi="Calibri" w:eastAsia="Calibri" w:cs="Calibri"/>
        </w:rPr>
        <w:t xml:space="preserve"> connections.</w:t>
      </w:r>
      <w:ins w:author="Eric See Kian Seng" w:date="2025-09-22T01:38:52.422Z" w:id="1990827588">
        <w:r w:rsidRPr="4E4C4192" w:rsidR="6941E4D7">
          <w:rPr>
            <w:rFonts w:ascii="Calibri" w:hAnsi="Calibri" w:eastAsia="Calibri" w:cs="Calibri"/>
          </w:rPr>
          <w:t xml:space="preserve"> [Centrality,</w:t>
        </w:r>
      </w:ins>
      <w:ins w:author="Eric See Kian Seng" w:date="2025-09-22T01:40:35.984Z" w:id="1301594742">
        <w:r w:rsidRPr="4E4C4192" w:rsidR="520EE12C">
          <w:rPr>
            <w:rFonts w:ascii="Calibri" w:hAnsi="Calibri" w:eastAsia="Calibri" w:cs="Calibri"/>
          </w:rPr>
          <w:t xml:space="preserve">Betweenness, </w:t>
        </w:r>
      </w:ins>
      <w:ins w:author="Eric See Kian Seng" w:date="2025-09-22T01:38:52.422Z" w:id="1770366590">
        <w:r w:rsidRPr="4E4C4192" w:rsidR="6941E4D7">
          <w:rPr>
            <w:rFonts w:ascii="Calibri" w:hAnsi="Calibri" w:eastAsia="Calibri" w:cs="Calibri"/>
          </w:rPr>
          <w:t xml:space="preserve"> </w:t>
        </w:r>
        <w:r w:rsidRPr="4E4C4192" w:rsidR="6941E4D7">
          <w:rPr>
            <w:rFonts w:ascii="Calibri" w:hAnsi="Calibri" w:eastAsia="Calibri" w:cs="Calibri"/>
          </w:rPr>
          <w:t>CLoseness</w:t>
        </w:r>
        <w:r w:rsidRPr="4E4C4192" w:rsidR="6941E4D7">
          <w:rPr>
            <w:rFonts w:ascii="Calibri" w:hAnsi="Calibri" w:eastAsia="Calibri" w:cs="Calibri"/>
          </w:rPr>
          <w:t xml:space="preserve"> or </w:t>
        </w:r>
        <w:r w:rsidRPr="4E4C4192" w:rsidR="6941E4D7">
          <w:rPr>
            <w:rFonts w:ascii="Calibri" w:hAnsi="Calibri" w:eastAsia="Calibri" w:cs="Calibri"/>
          </w:rPr>
          <w:t>Clsutering</w:t>
        </w:r>
        <w:r w:rsidRPr="4E4C4192" w:rsidR="6941E4D7">
          <w:rPr>
            <w:rFonts w:ascii="Calibri" w:hAnsi="Calibri" w:eastAsia="Calibri" w:cs="Calibri"/>
          </w:rPr>
          <w:t>?]</w:t>
        </w:r>
      </w:ins>
    </w:p>
    <w:p w:rsidR="4BABE004" w:rsidP="3FADF43B" w:rsidRDefault="4BABE004" w14:paraId="640CE862" w14:textId="3325700F">
      <w:pPr>
        <w:pStyle w:val="ListParagraph"/>
        <w:rPr>
          <w:rFonts w:ascii="Calibri" w:hAnsi="Calibri" w:eastAsia="Calibri" w:cs="Calibri"/>
        </w:rPr>
      </w:pPr>
      <w:r w:rsidRPr="3FADF43B" w:rsidR="78474799">
        <w:rPr>
          <w:rFonts w:ascii="Calibri" w:hAnsi="Calibri" w:eastAsia="Calibri" w:cs="Calibri"/>
          <w:b w:val="1"/>
          <w:bCs w:val="1"/>
        </w:rPr>
        <w:t>A/C</w:t>
      </w:r>
    </w:p>
    <w:p w:rsidR="4BABE004" w:rsidP="3FADF43B" w:rsidRDefault="4BABE004" w14:paraId="6FA1D880" w14:textId="3AD75707">
      <w:pPr>
        <w:pStyle w:val="ListParagraph"/>
        <w:numPr>
          <w:ilvl w:val="0"/>
          <w:numId w:val="43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7847479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System generates network </w:t>
      </w:r>
      <w:r w:rsidRPr="3FADF43B" w:rsidR="78474799">
        <w:rPr>
          <w:rFonts w:ascii="Calibri" w:hAnsi="Calibri" w:eastAsia="Calibri" w:cs="Calibri"/>
          <w:b w:val="0"/>
          <w:bCs w:val="0"/>
          <w:sz w:val="24"/>
          <w:szCs w:val="24"/>
        </w:rPr>
        <w:t>graph</w:t>
      </w:r>
      <w:r w:rsidRPr="3FADF43B" w:rsidR="7847479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based on relational data</w:t>
      </w:r>
    </w:p>
    <w:p w:rsidR="4BABE004" w:rsidP="3FADF43B" w:rsidRDefault="4BABE004" w14:paraId="65EA688B" w14:textId="56ABC691">
      <w:pPr>
        <w:pStyle w:val="ListParagraph"/>
        <w:numPr>
          <w:ilvl w:val="0"/>
          <w:numId w:val="430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4C4192" w:rsidR="4BD58D7C">
        <w:rPr>
          <w:rFonts w:ascii="Calibri" w:hAnsi="Calibri" w:eastAsia="Calibri" w:cs="Calibri"/>
          <w:noProof w:val="0"/>
          <w:sz w:val="24"/>
          <w:szCs w:val="24"/>
          <w:lang w:val="en-US"/>
        </w:rPr>
        <w:t>System to provide standard template for mapping of imported data to create link relationship.</w:t>
      </w:r>
      <w:ins w:author="Eric See Kian Seng" w:date="2025-09-22T01:39:19.967Z" w:id="744375842">
        <w:r w:rsidRPr="4E4C4192" w:rsidR="4634FBDD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 xml:space="preserve"> [User can Import Manually?]</w:t>
        </w:r>
      </w:ins>
    </w:p>
    <w:p w:rsidR="4BABE004" w:rsidP="3FADF43B" w:rsidRDefault="4BABE004" w14:paraId="46BACD45" w14:textId="2505D37B">
      <w:pPr>
        <w:pStyle w:val="ListParagraph"/>
        <w:numPr>
          <w:ilvl w:val="0"/>
          <w:numId w:val="430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4C4192" w:rsidR="4BD58D7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Upon import of dataset, the system will be mapped via the standard </w:t>
      </w:r>
      <w:r w:rsidRPr="4E4C4192" w:rsidR="21003BB9">
        <w:rPr>
          <w:rFonts w:ascii="Calibri" w:hAnsi="Calibri" w:eastAsia="Calibri" w:cs="Calibri"/>
          <w:noProof w:val="0"/>
          <w:sz w:val="24"/>
          <w:szCs w:val="24"/>
          <w:lang w:val="en-US"/>
        </w:rPr>
        <w:t>template</w:t>
      </w:r>
      <w:r w:rsidRPr="4E4C4192" w:rsidR="4BD58D7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4E4C4192" w:rsidR="4BD58D7C">
        <w:rPr>
          <w:rFonts w:ascii="Calibri" w:hAnsi="Calibri" w:eastAsia="Calibri" w:cs="Calibri"/>
          <w:noProof w:val="0"/>
          <w:sz w:val="24"/>
          <w:szCs w:val="24"/>
          <w:lang w:val="en-US"/>
        </w:rPr>
        <w:t>so as to</w:t>
      </w:r>
      <w:r w:rsidRPr="4E4C4192" w:rsidR="4BD58D7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reduce processing </w:t>
      </w:r>
      <w:r w:rsidRPr="4E4C4192" w:rsidR="4BD58D7C">
        <w:rPr>
          <w:rFonts w:ascii="Calibri" w:hAnsi="Calibri" w:eastAsia="Calibri" w:cs="Calibri"/>
          <w:noProof w:val="0"/>
          <w:sz w:val="24"/>
          <w:szCs w:val="24"/>
          <w:lang w:val="en-US"/>
        </w:rPr>
        <w:t>time</w:t>
      </w:r>
      <w:ins w:author="Eric See Kian Seng" w:date="2025-09-22T01:41:32.85Z" w:id="1954267280">
        <w:r w:rsidRPr="4E4C4192" w:rsidR="618B0B3C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 xml:space="preserve">  [What</w:t>
        </w:r>
        <w:r w:rsidRPr="4E4C4192" w:rsidR="618B0B3C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 xml:space="preserve"> templates? Is it Dataset to be stored?]</w:t>
        </w:r>
      </w:ins>
    </w:p>
    <w:p w:rsidR="61C3EAD4" w:rsidP="4E4C4192" w:rsidRDefault="61C3EAD4" w14:paraId="0CC77313" w14:textId="4F8059CE">
      <w:pPr>
        <w:pStyle w:val="ListParagraph"/>
        <w:numPr>
          <w:ilvl w:val="0"/>
          <w:numId w:val="430"/>
        </w:numPr>
        <w:bidi w:val="0"/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5Z" w:id="1062827317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</w:pPr>
      <w:r w:rsidRPr="4E4C4192" w:rsidR="4BD58D7C"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48Z" w:id="1489314011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  <w:t xml:space="preserve">System </w:t>
      </w:r>
      <w:r w:rsidRPr="4E4C4192" w:rsidR="4BD58D7C"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49Z" w:id="1247765443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  <w:t>to data</w:t>
      </w:r>
      <w:r w:rsidRPr="4E4C4192" w:rsidR="4BD58D7C"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49Z" w:id="2083948480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  <w:t xml:space="preserve"> clean or format all fields prior to importing into the analysis visualization tool </w:t>
      </w:r>
      <w:r w:rsidRPr="4E4C4192" w:rsidR="4BD58D7C"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49Z" w:id="1663314922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  <w:t>e.g.</w:t>
      </w:r>
      <w:r w:rsidRPr="4E4C4192" w:rsidR="4BD58D7C"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49Z" w:id="684717369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  <w:t xml:space="preserve"> the field for input of date should be date </w:t>
      </w:r>
      <w:r w:rsidRPr="4E4C4192" w:rsidR="4BD58D7C"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49Z" w:id="1197600639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  <w:t>format</w:t>
      </w:r>
      <w:r w:rsidRPr="4E4C4192" w:rsidR="4BD58D7C">
        <w:rPr>
          <w:rFonts w:ascii="Calibri" w:hAnsi="Calibri" w:eastAsia="Calibri" w:cs="Calibri"/>
          <w:noProof w:val="0"/>
          <w:color w:val="E97132" w:themeColor="accent2" w:themeTint="FF" w:themeShade="FF"/>
          <w:sz w:val="24"/>
          <w:szCs w:val="24"/>
          <w:lang w:val="en-US"/>
          <w:rPrChange w:author="Eric See Kian Seng" w:date="2025-09-22T01:41:03.45Z" w:id="410135515">
            <w:rPr>
              <w:rFonts w:ascii="Calibri" w:hAnsi="Calibri" w:eastAsia="Calibri" w:cs="Calibri"/>
              <w:noProof w:val="0"/>
              <w:sz w:val="24"/>
              <w:szCs w:val="24"/>
              <w:lang w:val="en-US"/>
            </w:rPr>
          </w:rPrChange>
        </w:rPr>
        <w:t xml:space="preserve"> and not a text or general format. </w:t>
      </w:r>
    </w:p>
    <w:p w:rsidR="61C3EAD4" w:rsidP="3FADF43B" w:rsidRDefault="61C3EAD4" w14:paraId="6A57F4AD" w14:textId="3673ABBF">
      <w:pPr>
        <w:pStyle w:val="ListParagraph"/>
        <w:numPr>
          <w:ilvl w:val="0"/>
          <w:numId w:val="430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E4C4192" w:rsidR="60E29202">
        <w:rPr>
          <w:rFonts w:ascii="Calibri" w:hAnsi="Calibri" w:eastAsia="Calibri" w:cs="Calibri"/>
          <w:noProof w:val="0"/>
          <w:sz w:val="24"/>
          <w:szCs w:val="24"/>
          <w:lang w:val="en-US"/>
        </w:rPr>
        <w:t>System to update the process status for</w:t>
      </w:r>
      <w:r w:rsidRPr="4E4C4192" w:rsidR="60E2920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ins w:author="Eric See Kian Seng" w:date="2025-09-22T01:41:59.349Z" w:id="824593632">
        <w:r w:rsidRPr="4E4C4192" w:rsidR="1F75D312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 xml:space="preserve"> [</w:t>
        </w:r>
        <w:r w:rsidRPr="4E4C4192" w:rsidR="1F75D312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>We will have a UI to track pr</w:t>
        </w:r>
      </w:ins>
      <w:ins w:author="Eric See Kian Seng" w:date="2025-09-22T01:42:09.199Z" w:id="1431016908">
        <w:r w:rsidRPr="4E4C4192" w:rsidR="1F75D312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>ogress of s=</w:t>
        </w:r>
        <w:r w:rsidRPr="4E4C4192" w:rsidR="1F75D312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>cron</w:t>
        </w:r>
        <w:r w:rsidRPr="4E4C4192" w:rsidR="1F75D312">
          <w:rPr>
            <w:rFonts w:ascii="Calibri" w:hAnsi="Calibri" w:eastAsia="Calibri" w:cs="Calibri"/>
            <w:noProof w:val="0"/>
            <w:sz w:val="24"/>
            <w:szCs w:val="24"/>
            <w:lang w:val="en-US"/>
          </w:rPr>
          <w:t xml:space="preserve"> jobs]</w:t>
        </w:r>
      </w:ins>
    </w:p>
    <w:p w:rsidR="61C3EAD4" w:rsidP="3FADF43B" w:rsidRDefault="61C3EAD4" w14:paraId="2E40E31B" w14:textId="4A4C0265">
      <w:pPr>
        <w:pStyle w:val="ListParagraph"/>
        <w:numPr>
          <w:ilvl w:val="0"/>
          <w:numId w:val="437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60E29202">
        <w:rPr>
          <w:rFonts w:ascii="Calibri" w:hAnsi="Calibri" w:eastAsia="Calibri" w:cs="Calibri"/>
          <w:noProof w:val="0"/>
          <w:sz w:val="24"/>
          <w:szCs w:val="24"/>
          <w:lang w:val="en-US"/>
        </w:rPr>
        <w:t>Processing Data – In progress, completion, error</w:t>
      </w:r>
    </w:p>
    <w:p w:rsidR="61C3EAD4" w:rsidP="3FADF43B" w:rsidRDefault="61C3EAD4" w14:paraId="53388715" w14:textId="2EC2903D">
      <w:pPr>
        <w:pStyle w:val="ListParagraph"/>
        <w:numPr>
          <w:ilvl w:val="0"/>
          <w:numId w:val="437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60E29202">
        <w:rPr>
          <w:rFonts w:ascii="Calibri" w:hAnsi="Calibri" w:eastAsia="Calibri" w:cs="Calibri"/>
          <w:noProof w:val="0"/>
          <w:sz w:val="24"/>
          <w:szCs w:val="24"/>
          <w:lang w:val="en-US"/>
        </w:rPr>
        <w:t>Time taken – total time taken to process the request</w:t>
      </w:r>
    </w:p>
    <w:p w:rsidR="61C3EAD4" w:rsidP="3FADF43B" w:rsidRDefault="61C3EAD4" w14:paraId="1EA10AA2" w14:textId="721B6551">
      <w:pPr>
        <w:pStyle w:val="ListParagraph"/>
        <w:numPr>
          <w:ilvl w:val="0"/>
          <w:numId w:val="437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60E2920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Amount of data being process – </w:t>
      </w:r>
      <w:r w:rsidRPr="3FADF43B" w:rsidR="60E29202">
        <w:rPr>
          <w:rFonts w:ascii="Calibri" w:hAnsi="Calibri" w:eastAsia="Calibri" w:cs="Calibri"/>
          <w:noProof w:val="0"/>
          <w:sz w:val="24"/>
          <w:szCs w:val="24"/>
          <w:lang w:val="en-US"/>
        </w:rPr>
        <w:t>e.g.</w:t>
      </w:r>
      <w:r w:rsidRPr="3FADF43B" w:rsidR="60E2920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number of rows of data are mapped (for user to countercheck for missing data – to check against imported data)</w:t>
      </w:r>
    </w:p>
    <w:p w:rsidR="61C3EAD4" w:rsidP="3FADF43B" w:rsidRDefault="61C3EAD4" w14:paraId="5546D792" w14:textId="12F8410C">
      <w:pPr>
        <w:pStyle w:val="ListParagraph"/>
        <w:bidi w:val="0"/>
        <w:ind w:left="180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1C3EAD4" w:rsidP="3FADF43B" w:rsidRDefault="61C3EAD4" w14:paraId="592F9C52" w14:textId="7A3B36D9">
      <w:pPr>
        <w:pStyle w:val="ListParagraph"/>
        <w:numPr>
          <w:ilvl w:val="0"/>
          <w:numId w:val="48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E4C4192" w:rsidR="644F0100">
        <w:rPr>
          <w:rFonts w:ascii="Calibri" w:hAnsi="Calibri" w:eastAsia="Calibri" w:cs="Calibri"/>
          <w:b w:val="1"/>
          <w:bCs w:val="1"/>
        </w:rPr>
        <w:t xml:space="preserve">Search &amp; Insert </w:t>
      </w:r>
      <w:r w:rsidRPr="4E4C4192" w:rsidR="644F0100">
        <w:rPr>
          <w:rFonts w:ascii="Calibri" w:hAnsi="Calibri" w:eastAsia="Calibri" w:cs="Calibri"/>
          <w:b w:val="1"/>
          <w:bCs w:val="1"/>
        </w:rPr>
        <w:t>into</w:t>
      </w:r>
      <w:r w:rsidRPr="4E4C4192" w:rsidR="644F0100">
        <w:rPr>
          <w:rFonts w:ascii="Calibri" w:hAnsi="Calibri" w:eastAsia="Calibri" w:cs="Calibri"/>
          <w:b w:val="1"/>
          <w:bCs w:val="1"/>
        </w:rPr>
        <w:t xml:space="preserve"> Graph</w:t>
      </w:r>
      <w:ins w:author="Eric See Kian Seng" w:date="2025-09-22T01:42:20.356Z" w:id="456802814">
        <w:r w:rsidRPr="4E4C4192" w:rsidR="05492089">
          <w:rPr>
            <w:rFonts w:ascii="Calibri" w:hAnsi="Calibri" w:eastAsia="Calibri" w:cs="Calibri"/>
            <w:b w:val="1"/>
            <w:bCs w:val="1"/>
          </w:rPr>
          <w:t xml:space="preserve"> [UI]</w:t>
        </w:r>
      </w:ins>
    </w:p>
    <w:p w:rsidR="61C3EAD4" w:rsidP="3FADF43B" w:rsidRDefault="61C3EAD4" w14:paraId="56E88E25" w14:textId="384D6654">
      <w:pPr>
        <w:pStyle w:val="ListParagraph"/>
        <w:rPr>
          <w:rFonts w:ascii="Calibri" w:hAnsi="Calibri" w:eastAsia="Calibri" w:cs="Calibri"/>
        </w:rPr>
      </w:pPr>
      <w:r w:rsidRPr="3FADF43B" w:rsidR="644F0100">
        <w:rPr>
          <w:rFonts w:ascii="Calibri" w:hAnsi="Calibri" w:eastAsia="Calibri" w:cs="Calibri"/>
        </w:rPr>
        <w:t>As a user, I want to search for entities/nodes from the database and insert it into the graph, so that I can visualize all the connections.</w:t>
      </w:r>
    </w:p>
    <w:p w:rsidR="61C3EAD4" w:rsidP="3FADF43B" w:rsidRDefault="61C3EAD4" w14:paraId="70518242" w14:textId="78303958">
      <w:pPr>
        <w:pStyle w:val="ListParagraph"/>
        <w:rPr>
          <w:rFonts w:ascii="Calibri" w:hAnsi="Calibri" w:eastAsia="Calibri" w:cs="Calibri"/>
          <w:b w:val="1"/>
          <w:bCs w:val="1"/>
        </w:rPr>
      </w:pPr>
      <w:r w:rsidRPr="3FADF43B" w:rsidR="644F0100">
        <w:rPr>
          <w:rFonts w:ascii="Calibri" w:hAnsi="Calibri" w:eastAsia="Calibri" w:cs="Calibri"/>
          <w:b w:val="1"/>
          <w:bCs w:val="1"/>
        </w:rPr>
        <w:t>A/C</w:t>
      </w:r>
    </w:p>
    <w:p w:rsidR="61C3EAD4" w:rsidP="3FADF43B" w:rsidRDefault="61C3EAD4" w14:paraId="3DB4CDB6" w14:textId="6002E203">
      <w:pPr>
        <w:pStyle w:val="ListParagraph"/>
        <w:numPr>
          <w:ilvl w:val="0"/>
          <w:numId w:val="43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>System should be able to extract both entities and relationships from tables and databases</w:t>
      </w:r>
    </w:p>
    <w:p w:rsidR="61C3EAD4" w:rsidP="3FADF43B" w:rsidRDefault="61C3EAD4" w14:paraId="37C981B7" w14:textId="0193AB68">
      <w:pPr>
        <w:pStyle w:val="ListParagraph"/>
        <w:numPr>
          <w:ilvl w:val="0"/>
          <w:numId w:val="43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77444AA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Some tables in database could be </w:t>
      </w:r>
      <w:r w:rsidRPr="3FADF43B" w:rsidR="77444AA2">
        <w:rPr>
          <w:rFonts w:ascii="Calibri" w:hAnsi="Calibri" w:eastAsia="Calibri" w:cs="Calibri"/>
          <w:b w:val="0"/>
          <w:bCs w:val="0"/>
          <w:sz w:val="24"/>
          <w:szCs w:val="24"/>
        </w:rPr>
        <w:t>interpreted</w:t>
      </w:r>
      <w:r w:rsidRPr="3FADF43B" w:rsidR="77444AA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as both an entity and relationship: </w:t>
      </w: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System should be able to extract relationships from tables that </w:t>
      </w: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>contain</w:t>
      </w: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multiple relationships e.g. An entity (X) on the graph could be related to another entity (Y) multiple times by the same relationship (R) </w:t>
      </w:r>
    </w:p>
    <w:p w:rsidR="61C3EAD4" w:rsidP="3FADF43B" w:rsidRDefault="61C3EAD4" w14:paraId="5E0D0C60" w14:textId="3D53A2C3">
      <w:pPr>
        <w:pStyle w:val="ListParagraph"/>
        <w:numPr>
          <w:ilvl w:val="0"/>
          <w:numId w:val="43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>John called Jane 20 times.</w:t>
      </w:r>
    </w:p>
    <w:p w:rsidR="61C3EAD4" w:rsidP="3FADF43B" w:rsidRDefault="61C3EAD4" w14:paraId="03F7DE78" w14:textId="0EA67887">
      <w:pPr>
        <w:pStyle w:val="ListParagraph"/>
        <w:numPr>
          <w:ilvl w:val="0"/>
          <w:numId w:val="43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Users should be able to visualise such relationships in one of the following two ways: </w:t>
      </w:r>
    </w:p>
    <w:p w:rsidR="61C3EAD4" w:rsidP="3FADF43B" w:rsidRDefault="61C3EAD4" w14:paraId="3897E2BD" w14:textId="444663A9">
      <w:pPr>
        <w:pStyle w:val="ListParagraph"/>
        <w:numPr>
          <w:ilvl w:val="0"/>
          <w:numId w:val="43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>As individual edges on the graph</w:t>
      </w:r>
    </w:p>
    <w:p w:rsidR="61C3EAD4" w:rsidP="3FADF43B" w:rsidRDefault="61C3EAD4" w14:paraId="7B007644" w14:textId="106F8104">
      <w:pPr>
        <w:pStyle w:val="ListParagraph"/>
        <w:numPr>
          <w:ilvl w:val="0"/>
          <w:numId w:val="43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single combines edge on the graph, with </w:t>
      </w: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>appropriate text</w:t>
      </w: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label (</w:t>
      </w: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>e.g.</w:t>
      </w:r>
      <w:r w:rsidRPr="3FADF43B" w:rsidR="644F010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called [20])</w:t>
      </w:r>
    </w:p>
    <w:p w:rsidR="61C3EAD4" w:rsidP="3FADF43B" w:rsidRDefault="61C3EAD4" w14:paraId="45EB8CC3" w14:textId="235D546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1C3EAD4" w:rsidP="3FADF43B" w:rsidRDefault="61C3EAD4" w14:paraId="213F2DF6" w14:textId="39654037">
      <w:pPr>
        <w:pStyle w:val="ListParagraph"/>
        <w:numPr>
          <w:ilvl w:val="0"/>
          <w:numId w:val="47"/>
        </w:numPr>
        <w:rPr>
          <w:rFonts w:ascii="Calibri" w:hAnsi="Calibri" w:eastAsia="Calibri" w:cs="Calibri"/>
          <w:b w:val="1"/>
          <w:bCs w:val="1"/>
        </w:rPr>
      </w:pPr>
      <w:r w:rsidRPr="3FADF43B" w:rsidR="644F0100">
        <w:rPr>
          <w:rFonts w:ascii="Calibri" w:hAnsi="Calibri" w:eastAsia="Calibri" w:cs="Calibri"/>
          <w:b w:val="1"/>
          <w:bCs w:val="1"/>
        </w:rPr>
        <w:t>Expand/Collapse Links</w:t>
      </w:r>
      <w:r w:rsidRPr="3FADF43B" w:rsidR="64E88B4F">
        <w:rPr>
          <w:rFonts w:ascii="Calibri" w:hAnsi="Calibri" w:eastAsia="Calibri" w:cs="Calibri"/>
          <w:b w:val="1"/>
          <w:bCs w:val="1"/>
        </w:rPr>
        <w:t xml:space="preserve"> on Graph</w:t>
      </w:r>
    </w:p>
    <w:p w:rsidR="61C3EAD4" w:rsidP="3FADF43B" w:rsidRDefault="61C3EAD4" w14:paraId="3C7CB47F" w14:textId="54B75A4C">
      <w:pPr>
        <w:pStyle w:val="ListParagraph"/>
        <w:rPr>
          <w:rFonts w:ascii="Calibri" w:hAnsi="Calibri" w:eastAsia="Calibri" w:cs="Calibri"/>
        </w:rPr>
      </w:pPr>
      <w:r w:rsidRPr="3FADF43B" w:rsidR="644F0100">
        <w:rPr>
          <w:rFonts w:ascii="Calibri" w:hAnsi="Calibri" w:eastAsia="Calibri" w:cs="Calibri"/>
        </w:rPr>
        <w:t>As a user, I want to expand and collapse links/edges of connected nodes, so that I can explore the network step-by-step.</w:t>
      </w:r>
    </w:p>
    <w:p w:rsidR="61C3EAD4" w:rsidP="3FADF43B" w:rsidRDefault="61C3EAD4" w14:paraId="55B981D1" w14:textId="2490857B">
      <w:pPr>
        <w:pStyle w:val="ListParagraph"/>
        <w:rPr>
          <w:rFonts w:ascii="Calibri" w:hAnsi="Calibri" w:eastAsia="Calibri" w:cs="Calibri"/>
          <w:b w:val="1"/>
          <w:bCs w:val="1"/>
        </w:rPr>
      </w:pPr>
      <w:r w:rsidRPr="3FADF43B" w:rsidR="644F0100">
        <w:rPr>
          <w:rFonts w:ascii="Calibri" w:hAnsi="Calibri" w:eastAsia="Calibri" w:cs="Calibri"/>
          <w:b w:val="1"/>
          <w:bCs w:val="1"/>
        </w:rPr>
        <w:t>A/C</w:t>
      </w:r>
    </w:p>
    <w:p w:rsidR="61C3EAD4" w:rsidP="3FADF43B" w:rsidRDefault="61C3EAD4" w14:paraId="33CABC41" w14:textId="3D36C2F1">
      <w:pPr>
        <w:pStyle w:val="ListParagraph"/>
        <w:numPr>
          <w:ilvl w:val="0"/>
          <w:numId w:val="434"/>
        </w:numPr>
        <w:rPr>
          <w:rFonts w:ascii="Calibri" w:hAnsi="Calibri" w:eastAsia="Calibri" w:cs="Calibri"/>
        </w:rPr>
      </w:pPr>
      <w:r w:rsidRPr="3FADF43B" w:rsidR="644F0100">
        <w:rPr>
          <w:rFonts w:ascii="Calibri" w:hAnsi="Calibri" w:eastAsia="Calibri" w:cs="Calibri"/>
        </w:rPr>
        <w:t>User can expand/collapse for all link/edges</w:t>
      </w:r>
    </w:p>
    <w:p w:rsidR="61C3EAD4" w:rsidP="3FADF43B" w:rsidRDefault="61C3EAD4" w14:paraId="39C99118" w14:textId="0F74183E">
      <w:pPr>
        <w:pStyle w:val="ListParagraph"/>
        <w:numPr>
          <w:ilvl w:val="0"/>
          <w:numId w:val="434"/>
        </w:numPr>
        <w:rPr>
          <w:rFonts w:ascii="Calibri" w:hAnsi="Calibri" w:eastAsia="Calibri" w:cs="Calibri"/>
        </w:rPr>
      </w:pPr>
      <w:r w:rsidRPr="3FADF43B" w:rsidR="644F0100">
        <w:rPr>
          <w:rFonts w:ascii="Calibri" w:hAnsi="Calibri" w:eastAsia="Calibri" w:cs="Calibri"/>
        </w:rPr>
        <w:t>User can expand/collapse for links/edges of specific relationship type</w:t>
      </w:r>
    </w:p>
    <w:p w:rsidR="61C3EAD4" w:rsidP="3FADF43B" w:rsidRDefault="61C3EAD4" w14:paraId="4C75E744" w14:textId="4E92E9F9">
      <w:pPr>
        <w:pStyle w:val="ListParagraph"/>
        <w:ind w:left="1080"/>
        <w:rPr>
          <w:rFonts w:ascii="Calibri" w:hAnsi="Calibri" w:eastAsia="Calibri" w:cs="Calibri"/>
        </w:rPr>
      </w:pPr>
    </w:p>
    <w:p w:rsidR="61C3EAD4" w:rsidP="3FADF43B" w:rsidRDefault="61C3EAD4" w14:paraId="18784B6F" w14:textId="3363C52B">
      <w:pPr>
        <w:pStyle w:val="ListParagraph"/>
        <w:numPr>
          <w:ilvl w:val="0"/>
          <w:numId w:val="79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FADF43B" w:rsidR="644F0100">
        <w:rPr>
          <w:rFonts w:ascii="Calibri" w:hAnsi="Calibri" w:eastAsia="Calibri" w:cs="Calibri"/>
          <w:b w:val="1"/>
          <w:bCs w:val="1"/>
          <w:sz w:val="24"/>
          <w:szCs w:val="24"/>
        </w:rPr>
        <w:t>Toggle Weighted Edges</w:t>
      </w:r>
    </w:p>
    <w:p w:rsidR="61C3EAD4" w:rsidP="3FADF43B" w:rsidRDefault="61C3EAD4" w14:paraId="69E396A7" w14:textId="3A71E737">
      <w:pPr>
        <w:pStyle w:val="ListParagraph"/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lang w:val="en-US"/>
        </w:rPr>
      </w:pPr>
      <w:r w:rsidRPr="3FADF43B" w:rsidR="644F0100">
        <w:rPr>
          <w:rFonts w:ascii="Calibri" w:hAnsi="Calibri" w:eastAsia="Calibri" w:cs="Calibri"/>
          <w:sz w:val="24"/>
          <w:szCs w:val="24"/>
        </w:rPr>
        <w:t>As a user,</w:t>
      </w:r>
      <w:r w:rsidRPr="3FADF43B" w:rsidR="644F0100">
        <w:rPr>
          <w:rFonts w:ascii="Calibri" w:hAnsi="Calibri" w:eastAsia="Calibri" w:cs="Calibri"/>
          <w:noProof w:val="0"/>
          <w:lang w:val="en-US"/>
        </w:rPr>
        <w:t xml:space="preserve"> I want to toggle between enabling and disabling weighted edges when edges are combined, so that I can choose whether or not to visualize the number of original connections through edge thickness.</w:t>
      </w:r>
    </w:p>
    <w:p w:rsidR="61C3EAD4" w:rsidP="3FADF43B" w:rsidRDefault="61C3EAD4" w14:paraId="2BA9A726" w14:textId="23CF4C82">
      <w:pPr>
        <w:pStyle w:val="ListParagraph"/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3FADF43B" w:rsidR="644F0100">
        <w:rPr>
          <w:rFonts w:ascii="Calibri" w:hAnsi="Calibri" w:eastAsia="Calibri" w:cs="Calibri"/>
          <w:b w:val="1"/>
          <w:bCs w:val="1"/>
          <w:noProof w:val="0"/>
          <w:lang w:val="en-US"/>
        </w:rPr>
        <w:t>A/C</w:t>
      </w:r>
    </w:p>
    <w:p w:rsidR="61C3EAD4" w:rsidP="3FADF43B" w:rsidRDefault="61C3EAD4" w14:paraId="07DA8DD2" w14:textId="463F6B37">
      <w:pPr>
        <w:pStyle w:val="ListParagraph"/>
        <w:numPr>
          <w:ilvl w:val="0"/>
          <w:numId w:val="435"/>
        </w:numPr>
        <w:spacing w:before="240" w:beforeAutospacing="off" w:after="240" w:afterAutospacing="off"/>
        <w:rPr>
          <w:rFonts w:ascii="Calibri" w:hAnsi="Calibri" w:eastAsia="Calibri" w:cs="Calibri"/>
        </w:rPr>
      </w:pPr>
      <w:r w:rsidRPr="3FADF43B" w:rsidR="644F0100">
        <w:rPr>
          <w:rFonts w:ascii="Calibri" w:hAnsi="Calibri" w:eastAsia="Calibri" w:cs="Calibri"/>
          <w:noProof w:val="0"/>
          <w:lang w:val="en-US"/>
        </w:rPr>
        <w:t>User can enable/disable</w:t>
      </w:r>
      <w:r w:rsidRPr="3FADF43B" w:rsidR="2FB048E3">
        <w:rPr>
          <w:rFonts w:ascii="Calibri" w:hAnsi="Calibri" w:eastAsia="Calibri" w:cs="Calibri"/>
          <w:noProof w:val="0"/>
          <w:lang w:val="en-US"/>
        </w:rPr>
        <w:t xml:space="preserve">: </w:t>
      </w:r>
      <w:r w:rsidRPr="3FADF43B" w:rsidR="644F0100">
        <w:rPr>
          <w:rFonts w:ascii="Calibri" w:hAnsi="Calibri" w:eastAsia="Calibri" w:cs="Calibri"/>
        </w:rPr>
        <w:t xml:space="preserve">When weighted edge is enabled, the thickness of the edge is </w:t>
      </w:r>
      <w:r w:rsidRPr="3FADF43B" w:rsidR="644F0100">
        <w:rPr>
          <w:rFonts w:ascii="Calibri" w:hAnsi="Calibri" w:eastAsia="Calibri" w:cs="Calibri"/>
        </w:rPr>
        <w:t>determined</w:t>
      </w:r>
      <w:r w:rsidRPr="3FADF43B" w:rsidR="644F0100">
        <w:rPr>
          <w:rFonts w:ascii="Calibri" w:hAnsi="Calibri" w:eastAsia="Calibri" w:cs="Calibri"/>
        </w:rPr>
        <w:t xml:space="preserve"> by the number of edges that the combined edges were combined from.</w:t>
      </w:r>
    </w:p>
    <w:p w:rsidR="3FADF43B" w:rsidP="3FADF43B" w:rsidRDefault="3FADF43B" w14:paraId="29CE530F" w14:textId="4F114529">
      <w:pPr>
        <w:pStyle w:val="ListParagraph"/>
        <w:spacing w:before="240" w:beforeAutospacing="off" w:after="240" w:afterAutospacing="off"/>
        <w:ind w:left="1080"/>
        <w:rPr>
          <w:rFonts w:ascii="Calibri" w:hAnsi="Calibri" w:eastAsia="Calibri" w:cs="Calibri"/>
        </w:rPr>
      </w:pPr>
    </w:p>
    <w:p w:rsidR="75BAC307" w:rsidP="3FADF43B" w:rsidRDefault="75BAC307" w14:paraId="5B18367B" w14:textId="524148AC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 w:val="1"/>
          <w:bCs w:val="1"/>
          <w:highlight w:val="yellow"/>
        </w:rPr>
      </w:pPr>
      <w:r w:rsidRPr="3FADF43B" w:rsidR="46060259">
        <w:rPr>
          <w:rFonts w:ascii="Calibri" w:hAnsi="Calibri" w:eastAsia="Calibri" w:cs="Calibri"/>
          <w:b w:val="1"/>
          <w:bCs w:val="1"/>
          <w:highlight w:val="yellow"/>
        </w:rPr>
        <w:t xml:space="preserve">Graph Display </w:t>
      </w:r>
      <w:r w:rsidRPr="3FADF43B" w:rsidR="78B4E0BC">
        <w:rPr>
          <w:rFonts w:ascii="Calibri" w:hAnsi="Calibri" w:eastAsia="Calibri" w:cs="Calibri"/>
          <w:b w:val="1"/>
          <w:bCs w:val="1"/>
          <w:highlight w:val="yellow"/>
        </w:rPr>
        <w:t>Customization</w:t>
      </w:r>
    </w:p>
    <w:p w:rsidR="2224ED70" w:rsidP="00087D70" w:rsidRDefault="2224ED70" w14:paraId="23C94342" w14:textId="4A97A6C8">
      <w:pPr>
        <w:pStyle w:val="ListParagraph"/>
        <w:numPr>
          <w:ilvl w:val="0"/>
          <w:numId w:val="45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Edit Label of Node</w:t>
      </w:r>
    </w:p>
    <w:p w:rsidR="69D0CA7A" w:rsidP="3FADF43B" w:rsidRDefault="69D0CA7A" w14:paraId="4F0FD5A4" w14:textId="29691B24">
      <w:pPr>
        <w:pStyle w:val="ListParagraph"/>
        <w:rPr>
          <w:rFonts w:ascii="Calibri" w:hAnsi="Calibri" w:eastAsia="Calibri" w:cs="Calibri"/>
        </w:rPr>
      </w:pPr>
      <w:r w:rsidRPr="3FADF43B" w:rsidR="69D0CA7A">
        <w:rPr>
          <w:rFonts w:ascii="Calibri" w:hAnsi="Calibri" w:eastAsia="Calibri" w:cs="Calibri"/>
        </w:rPr>
        <w:t xml:space="preserve">As a user, I want to </w:t>
      </w:r>
      <w:r w:rsidRPr="3FADF43B" w:rsidR="69D0CA7A">
        <w:rPr>
          <w:rFonts w:ascii="Calibri" w:hAnsi="Calibri" w:eastAsia="Calibri" w:cs="Calibri"/>
        </w:rPr>
        <w:t>customise</w:t>
      </w:r>
      <w:r w:rsidRPr="3FADF43B" w:rsidR="69D0CA7A">
        <w:rPr>
          <w:rFonts w:ascii="Calibri" w:hAnsi="Calibri" w:eastAsia="Calibri" w:cs="Calibri"/>
        </w:rPr>
        <w:t xml:space="preserve"> the label of a node by selecting from the list of its properties, so that the graph reflects meaningful identifiers for each node.</w:t>
      </w:r>
    </w:p>
    <w:p w:rsidR="4D0A8817" w:rsidP="3FADF43B" w:rsidRDefault="4D0A8817" w14:paraId="0D6E563F" w14:textId="3752C78B">
      <w:pPr>
        <w:pStyle w:val="ListParagraph"/>
        <w:rPr>
          <w:rFonts w:ascii="Calibri" w:hAnsi="Calibri" w:eastAsia="Calibri" w:cs="Calibri"/>
          <w:b w:val="1"/>
          <w:bCs w:val="1"/>
        </w:rPr>
      </w:pPr>
      <w:r w:rsidRPr="3FADF43B" w:rsidR="4D0A8817">
        <w:rPr>
          <w:rFonts w:ascii="Calibri" w:hAnsi="Calibri" w:eastAsia="Calibri" w:cs="Calibri"/>
          <w:b w:val="1"/>
          <w:bCs w:val="1"/>
        </w:rPr>
        <w:t>A/C</w:t>
      </w:r>
    </w:p>
    <w:p w:rsidR="4D0A8817" w:rsidP="3FADF43B" w:rsidRDefault="4D0A8817" w14:paraId="7617D1FE" w14:textId="2B5F2EE5">
      <w:pPr>
        <w:pStyle w:val="ListParagraph"/>
        <w:numPr>
          <w:ilvl w:val="0"/>
          <w:numId w:val="446"/>
        </w:numPr>
        <w:rPr>
          <w:rFonts w:ascii="Calibri" w:hAnsi="Calibri" w:eastAsia="Calibri" w:cs="Calibri"/>
        </w:rPr>
      </w:pPr>
      <w:r w:rsidRPr="3FADF43B" w:rsidR="4D0A8817">
        <w:rPr>
          <w:rFonts w:ascii="Calibri" w:hAnsi="Calibri" w:eastAsia="Calibri" w:cs="Calibri"/>
        </w:rPr>
        <w:t>User selects node label from its properties.</w:t>
      </w:r>
    </w:p>
    <w:p w:rsidR="4D0A8817" w:rsidP="3FADF43B" w:rsidRDefault="4D0A8817" w14:paraId="01A3B6CE" w14:textId="3AA2419B">
      <w:pPr>
        <w:pStyle w:val="ListParagraph"/>
        <w:numPr>
          <w:ilvl w:val="0"/>
          <w:numId w:val="446"/>
        </w:numPr>
        <w:rPr>
          <w:rFonts w:ascii="Calibri" w:hAnsi="Calibri" w:eastAsia="Calibri" w:cs="Calibri"/>
        </w:rPr>
      </w:pPr>
      <w:r w:rsidRPr="3FADF43B" w:rsidR="4D0A8817">
        <w:rPr>
          <w:rFonts w:ascii="Calibri" w:hAnsi="Calibri" w:eastAsia="Calibri" w:cs="Calibri"/>
        </w:rPr>
        <w:t>Label update reflects immediately on the graph.</w:t>
      </w:r>
    </w:p>
    <w:p w:rsidR="4BABE004" w:rsidP="4BABE004" w:rsidRDefault="4BABE004" w14:paraId="12A97288" w14:textId="0294BA24">
      <w:pPr>
        <w:pStyle w:val="ListParagraph"/>
        <w:rPr>
          <w:rFonts w:ascii="Calibri" w:hAnsi="Calibri" w:eastAsia="Calibri" w:cs="Calibri"/>
        </w:rPr>
      </w:pPr>
    </w:p>
    <w:p w:rsidR="6C23071E" w:rsidP="00087D70" w:rsidRDefault="6C23071E" w14:paraId="069DEEC1" w14:textId="50B850D2">
      <w:pPr>
        <w:pStyle w:val="ListParagraph"/>
        <w:numPr>
          <w:ilvl w:val="0"/>
          <w:numId w:val="45"/>
        </w:numPr>
        <w:rPr>
          <w:rFonts w:ascii="Calibri" w:hAnsi="Calibri" w:eastAsia="Calibri" w:cs="Calibri"/>
          <w:b w:val="1"/>
          <w:bCs w:val="1"/>
        </w:rPr>
      </w:pPr>
      <w:r w:rsidRPr="3FADF43B" w:rsidR="44B4D28E">
        <w:rPr>
          <w:rFonts w:ascii="Calibri" w:hAnsi="Calibri" w:eastAsia="Calibri" w:cs="Calibri"/>
          <w:b w:val="1"/>
          <w:bCs w:val="1"/>
        </w:rPr>
        <w:t xml:space="preserve">Edit </w:t>
      </w:r>
      <w:r w:rsidRPr="3FADF43B" w:rsidR="44B4D28E">
        <w:rPr>
          <w:rFonts w:ascii="Calibri" w:hAnsi="Calibri" w:eastAsia="Calibri" w:cs="Calibri"/>
          <w:b w:val="1"/>
          <w:bCs w:val="1"/>
        </w:rPr>
        <w:t>Lab</w:t>
      </w:r>
      <w:r w:rsidRPr="3FADF43B" w:rsidR="7F91DDCF">
        <w:rPr>
          <w:rFonts w:ascii="Calibri" w:hAnsi="Calibri" w:eastAsia="Calibri" w:cs="Calibri"/>
          <w:b w:val="1"/>
          <w:bCs w:val="1"/>
        </w:rPr>
        <w:t>el</w:t>
      </w:r>
      <w:r w:rsidRPr="3FADF43B" w:rsidR="44B4D28E">
        <w:rPr>
          <w:rFonts w:ascii="Calibri" w:hAnsi="Calibri" w:eastAsia="Calibri" w:cs="Calibri"/>
          <w:b w:val="1"/>
          <w:bCs w:val="1"/>
        </w:rPr>
        <w:t xml:space="preserve"> of Edge</w:t>
      </w:r>
    </w:p>
    <w:p w:rsidR="6C23071E" w:rsidP="61C3EAD4" w:rsidRDefault="6C23071E" w14:paraId="2A111534" w14:textId="2BF2E8D1">
      <w:pPr>
        <w:pStyle w:val="ListParagraph"/>
        <w:rPr>
          <w:rFonts w:ascii="Calibri" w:hAnsi="Calibri" w:eastAsia="Calibri" w:cs="Calibri"/>
        </w:rPr>
      </w:pPr>
      <w:r w:rsidRPr="3FADF43B" w:rsidR="44B4D28E">
        <w:rPr>
          <w:rFonts w:ascii="Calibri" w:hAnsi="Calibri" w:eastAsia="Calibri" w:cs="Calibri"/>
        </w:rPr>
        <w:t xml:space="preserve">As a user, I want to </w:t>
      </w:r>
      <w:r w:rsidRPr="3FADF43B" w:rsidR="44B4D28E">
        <w:rPr>
          <w:rFonts w:ascii="Calibri" w:hAnsi="Calibri" w:eastAsia="Calibri" w:cs="Calibri"/>
        </w:rPr>
        <w:t>customise</w:t>
      </w:r>
      <w:r w:rsidRPr="3FADF43B" w:rsidR="44B4D28E">
        <w:rPr>
          <w:rFonts w:ascii="Calibri" w:hAnsi="Calibri" w:eastAsia="Calibri" w:cs="Calibri"/>
        </w:rPr>
        <w:t xml:space="preserve"> the label of an edge by selecting from the properties of the connected nodes or using a custom text, so that the relationship is clearly described.</w:t>
      </w:r>
    </w:p>
    <w:p w:rsidR="54EFCB38" w:rsidP="3FADF43B" w:rsidRDefault="54EFCB38" w14:paraId="648453B9" w14:textId="1CB1A44E">
      <w:pPr>
        <w:pStyle w:val="ListParagraph"/>
        <w:rPr>
          <w:rFonts w:ascii="Calibri" w:hAnsi="Calibri" w:eastAsia="Calibri" w:cs="Calibri"/>
          <w:b w:val="1"/>
          <w:bCs w:val="1"/>
        </w:rPr>
      </w:pPr>
      <w:r w:rsidRPr="3FADF43B" w:rsidR="54EFCB38">
        <w:rPr>
          <w:rFonts w:ascii="Calibri" w:hAnsi="Calibri" w:eastAsia="Calibri" w:cs="Calibri"/>
          <w:b w:val="1"/>
          <w:bCs w:val="1"/>
        </w:rPr>
        <w:t>A/C</w:t>
      </w:r>
    </w:p>
    <w:p w:rsidR="54EFCB38" w:rsidP="3FADF43B" w:rsidRDefault="54EFCB38" w14:paraId="174EC04D" w14:textId="3BD9121C">
      <w:pPr>
        <w:pStyle w:val="ListParagraph"/>
        <w:numPr>
          <w:ilvl w:val="0"/>
          <w:numId w:val="44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54EFCB38">
        <w:rPr>
          <w:rFonts w:ascii="Calibri" w:hAnsi="Calibri" w:eastAsia="Calibri" w:cs="Calibri"/>
        </w:rPr>
        <w:t>User selects edge label from properties of edge or its connected nodes.</w:t>
      </w:r>
      <w:r w:rsidRPr="3FADF43B" w:rsidR="54EFCB38">
        <w:rPr>
          <w:rFonts w:ascii="Calibri" w:hAnsi="Calibri" w:eastAsia="Calibri" w:cs="Calibri"/>
          <w:noProof w:val="0"/>
          <w:lang w:val="en-US"/>
        </w:rPr>
        <w:t xml:space="preserve"> </w:t>
      </w:r>
    </w:p>
    <w:p w:rsidR="54EFCB38" w:rsidP="3FADF43B" w:rsidRDefault="54EFCB38" w14:paraId="154F2F1C" w14:textId="7C208AB2">
      <w:pPr>
        <w:pStyle w:val="ListParagraph"/>
        <w:numPr>
          <w:ilvl w:val="0"/>
          <w:numId w:val="44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54EFCB38">
        <w:rPr>
          <w:rFonts w:ascii="Calibri" w:hAnsi="Calibri" w:eastAsia="Calibri" w:cs="Calibri"/>
          <w:noProof w:val="0"/>
          <w:lang w:val="en-US"/>
        </w:rPr>
        <w:t>Custom text input option is available.</w:t>
      </w:r>
    </w:p>
    <w:p w:rsidR="4BABE004" w:rsidP="4BABE004" w:rsidRDefault="4BABE004" w14:paraId="585C8A75" w14:textId="261943B1">
      <w:pPr>
        <w:pStyle w:val="ListParagraph"/>
        <w:rPr>
          <w:rFonts w:ascii="Calibri" w:hAnsi="Calibri" w:eastAsia="Calibri" w:cs="Calibri"/>
        </w:rPr>
      </w:pPr>
    </w:p>
    <w:p w:rsidR="00017556" w:rsidP="00F7728C" w:rsidRDefault="00017556" w14:paraId="3E9DC671" w14:textId="55FA95EE">
      <w:pPr>
        <w:pStyle w:val="ListParagraph"/>
        <w:numPr>
          <w:ilvl w:val="0"/>
          <w:numId w:val="36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Edit Shape of Nodes</w:t>
      </w:r>
    </w:p>
    <w:p w:rsidR="64F381B9" w:rsidP="61C3EAD4" w:rsidRDefault="64F381B9" w14:paraId="6691BE8B" w14:textId="2FA71B4D">
      <w:pPr>
        <w:pStyle w:val="ListParagraph"/>
        <w:rPr>
          <w:rFonts w:ascii="Calibri" w:hAnsi="Calibri" w:eastAsia="Calibri" w:cs="Calibri"/>
        </w:rPr>
      </w:pPr>
      <w:r w:rsidRPr="3FADF43B" w:rsidR="0686D89E">
        <w:rPr>
          <w:rFonts w:ascii="Calibri" w:hAnsi="Calibri" w:eastAsia="Calibri" w:cs="Calibri"/>
        </w:rPr>
        <w:t>As a user, I want to choose the shape</w:t>
      </w:r>
      <w:r w:rsidRPr="3FADF43B" w:rsidR="4193C435">
        <w:rPr>
          <w:rFonts w:ascii="Calibri" w:hAnsi="Calibri" w:eastAsia="Calibri" w:cs="Calibri"/>
        </w:rPr>
        <w:t xml:space="preserve"> </w:t>
      </w:r>
      <w:r w:rsidRPr="3FADF43B" w:rsidR="0686D89E">
        <w:rPr>
          <w:rFonts w:ascii="Calibri" w:hAnsi="Calibri" w:eastAsia="Calibri" w:cs="Calibri"/>
        </w:rPr>
        <w:t>of the node</w:t>
      </w:r>
      <w:r w:rsidRPr="3FADF43B" w:rsidR="34DE7B40">
        <w:rPr>
          <w:rFonts w:ascii="Calibri" w:hAnsi="Calibri" w:eastAsia="Calibri" w:cs="Calibri"/>
        </w:rPr>
        <w:t xml:space="preserve"> from a list of pre-defined shapes</w:t>
      </w:r>
      <w:r w:rsidRPr="3FADF43B" w:rsidR="0686D89E">
        <w:rPr>
          <w:rFonts w:ascii="Calibri" w:hAnsi="Calibri" w:eastAsia="Calibri" w:cs="Calibri"/>
        </w:rPr>
        <w:t xml:space="preserve">, so that I can visually differentiate </w:t>
      </w:r>
      <w:r w:rsidRPr="3FADF43B" w:rsidR="0FDD9ECA">
        <w:rPr>
          <w:rFonts w:ascii="Calibri" w:hAnsi="Calibri" w:eastAsia="Calibri" w:cs="Calibri"/>
        </w:rPr>
        <w:t xml:space="preserve">between </w:t>
      </w:r>
      <w:r w:rsidRPr="3FADF43B" w:rsidR="5EAE3C02">
        <w:rPr>
          <w:rFonts w:ascii="Calibri" w:hAnsi="Calibri" w:eastAsia="Calibri" w:cs="Calibri"/>
        </w:rPr>
        <w:t>entity types</w:t>
      </w:r>
      <w:r w:rsidRPr="3FADF43B" w:rsidR="0686D89E">
        <w:rPr>
          <w:rFonts w:ascii="Calibri" w:hAnsi="Calibri" w:eastAsia="Calibri" w:cs="Calibri"/>
        </w:rPr>
        <w:t>.</w:t>
      </w:r>
    </w:p>
    <w:p w:rsidR="4AC1AF91" w:rsidP="3FADF43B" w:rsidRDefault="4AC1AF91" w14:paraId="2E02D8CB" w14:textId="22685EA0">
      <w:pPr>
        <w:pStyle w:val="ListParagraph"/>
        <w:rPr>
          <w:rFonts w:ascii="Calibri" w:hAnsi="Calibri" w:eastAsia="Calibri" w:cs="Calibri"/>
        </w:rPr>
      </w:pPr>
      <w:r w:rsidRPr="3FADF43B" w:rsidR="4AC1AF91">
        <w:rPr>
          <w:rFonts w:ascii="Calibri" w:hAnsi="Calibri" w:eastAsia="Calibri" w:cs="Calibri"/>
          <w:b w:val="1"/>
          <w:bCs w:val="1"/>
        </w:rPr>
        <w:t>A/C</w:t>
      </w:r>
    </w:p>
    <w:p w:rsidR="32D4E7B6" w:rsidP="3FADF43B" w:rsidRDefault="32D4E7B6" w14:paraId="2045F7E3" w14:textId="29F6BC97">
      <w:pPr>
        <w:pStyle w:val="ListParagraph"/>
        <w:numPr>
          <w:ilvl w:val="0"/>
          <w:numId w:val="448"/>
        </w:numPr>
        <w:rPr>
          <w:rFonts w:ascii="Calibri" w:hAnsi="Calibri" w:eastAsia="Calibri" w:cs="Calibri"/>
        </w:rPr>
      </w:pPr>
      <w:r w:rsidRPr="3FADF43B" w:rsidR="32D4E7B6">
        <w:rPr>
          <w:rFonts w:ascii="Calibri" w:hAnsi="Calibri" w:eastAsia="Calibri" w:cs="Calibri"/>
        </w:rPr>
        <w:t>User selects from predefined shapes (circle, rectangle, hexagon etc.)</w:t>
      </w:r>
    </w:p>
    <w:p w:rsidR="4BABE004" w:rsidP="4BABE004" w:rsidRDefault="4BABE004" w14:paraId="734FA154" w14:textId="66027768">
      <w:pPr>
        <w:pStyle w:val="ListParagraph"/>
        <w:rPr>
          <w:rFonts w:ascii="Calibri" w:hAnsi="Calibri" w:eastAsia="Calibri" w:cs="Calibri"/>
        </w:rPr>
      </w:pPr>
    </w:p>
    <w:p w:rsidR="33AAB8B5" w:rsidP="00F7728C" w:rsidRDefault="33AAB8B5" w14:paraId="2F698A82" w14:textId="09898C7A">
      <w:pPr>
        <w:pStyle w:val="ListParagraph"/>
        <w:numPr>
          <w:ilvl w:val="0"/>
          <w:numId w:val="35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Edit Node Background (i.e. the inside of the shape)</w:t>
      </w:r>
    </w:p>
    <w:p w:rsidR="7F2DE59C" w:rsidP="4BABE004" w:rsidRDefault="7F2DE59C" w14:paraId="52279B94" w14:textId="229A2E26">
      <w:pPr>
        <w:pStyle w:val="ListParagraph"/>
        <w:rPr>
          <w:rFonts w:ascii="Calibri" w:hAnsi="Calibri" w:eastAsia="Calibri" w:cs="Calibri"/>
          <w:b w:val="1"/>
          <w:bCs w:val="1"/>
        </w:rPr>
      </w:pPr>
      <w:r w:rsidRPr="3FADF43B" w:rsidR="70789250">
        <w:rPr>
          <w:rFonts w:ascii="Calibri" w:hAnsi="Calibri" w:eastAsia="Calibri" w:cs="Calibri"/>
        </w:rPr>
        <w:t>As a user, I want to set the background of the node</w:t>
      </w:r>
      <w:r w:rsidRPr="3FADF43B" w:rsidR="162EFB74">
        <w:rPr>
          <w:rFonts w:ascii="Calibri" w:hAnsi="Calibri" w:eastAsia="Calibri" w:cs="Calibri"/>
        </w:rPr>
        <w:t xml:space="preserve">, </w:t>
      </w:r>
      <w:r w:rsidRPr="3FADF43B" w:rsidR="70789250">
        <w:rPr>
          <w:rFonts w:ascii="Calibri" w:hAnsi="Calibri" w:eastAsia="Calibri" w:cs="Calibri"/>
        </w:rPr>
        <w:t>so that visual styling aligns with entity characteristics.</w:t>
      </w:r>
    </w:p>
    <w:p w:rsidR="0D78C33C" w:rsidP="3FADF43B" w:rsidRDefault="0D78C33C" w14:paraId="7F3346B0" w14:textId="17AF5D04">
      <w:pPr>
        <w:pStyle w:val="ListParagraph"/>
        <w:rPr>
          <w:rFonts w:ascii="Calibri" w:hAnsi="Calibri" w:eastAsia="Calibri" w:cs="Calibri"/>
          <w:b w:val="1"/>
          <w:bCs w:val="1"/>
        </w:rPr>
      </w:pPr>
      <w:r w:rsidRPr="3FADF43B" w:rsidR="0D78C33C">
        <w:rPr>
          <w:rFonts w:ascii="Calibri" w:hAnsi="Calibri" w:eastAsia="Calibri" w:cs="Calibri"/>
          <w:b w:val="1"/>
          <w:bCs w:val="1"/>
        </w:rPr>
        <w:t>A/C</w:t>
      </w:r>
    </w:p>
    <w:p w:rsidR="4911BD8D" w:rsidP="3FADF43B" w:rsidRDefault="4911BD8D" w14:paraId="739DD6D9" w14:textId="4C6E0422">
      <w:pPr>
        <w:pStyle w:val="ListParagraph"/>
        <w:numPr>
          <w:ilvl w:val="0"/>
          <w:numId w:val="449"/>
        </w:numPr>
        <w:rPr>
          <w:rFonts w:ascii="Calibri" w:hAnsi="Calibri" w:eastAsia="Calibri" w:cs="Calibri"/>
          <w:sz w:val="24"/>
          <w:szCs w:val="24"/>
        </w:rPr>
      </w:pPr>
      <w:r w:rsidRPr="3FADF43B" w:rsidR="0D78C33C">
        <w:rPr>
          <w:rFonts w:ascii="Calibri" w:hAnsi="Calibri" w:eastAsia="Calibri" w:cs="Calibri"/>
        </w:rPr>
        <w:t>User can s</w:t>
      </w:r>
      <w:r w:rsidRPr="3FADF43B" w:rsidR="1D0F547E">
        <w:rPr>
          <w:rFonts w:ascii="Calibri" w:hAnsi="Calibri" w:eastAsia="Calibri" w:cs="Calibri"/>
        </w:rPr>
        <w:t xml:space="preserve">elect from the following options:  </w:t>
      </w:r>
    </w:p>
    <w:p w:rsidR="4911BD8D" w:rsidP="3FADF43B" w:rsidRDefault="4911BD8D" w14:paraId="0067033E" w14:textId="0F0C24D7">
      <w:pPr>
        <w:pStyle w:val="ListParagraph"/>
        <w:numPr>
          <w:ilvl w:val="0"/>
          <w:numId w:val="80"/>
        </w:numPr>
        <w:rPr>
          <w:rFonts w:ascii="Calibri" w:hAnsi="Calibri" w:eastAsia="Calibri" w:cs="Calibri"/>
          <w:sz w:val="24"/>
          <w:szCs w:val="24"/>
        </w:rPr>
      </w:pPr>
      <w:r w:rsidRPr="3FADF43B" w:rsidR="1D0F547E">
        <w:rPr>
          <w:rFonts w:ascii="Calibri" w:hAnsi="Calibri" w:eastAsia="Calibri" w:cs="Calibri"/>
        </w:rPr>
        <w:t>Static Image (user to upload image during configuration)</w:t>
      </w:r>
    </w:p>
    <w:p w:rsidR="4911BD8D" w:rsidP="4BABE004" w:rsidRDefault="4911BD8D" w14:paraId="3BEE1A76" w14:textId="3F02C53F">
      <w:pPr>
        <w:pStyle w:val="ListParagraph"/>
        <w:numPr>
          <w:ilvl w:val="0"/>
          <w:numId w:val="80"/>
        </w:numPr>
        <w:rPr>
          <w:rFonts w:ascii="Calibri" w:hAnsi="Calibri" w:eastAsia="Calibri" w:cs="Calibri"/>
        </w:rPr>
      </w:pPr>
      <w:r w:rsidRPr="4BABE004" w:rsidR="4911BD8D">
        <w:rPr>
          <w:rFonts w:ascii="Calibri" w:hAnsi="Calibri" w:eastAsia="Calibri" w:cs="Calibri"/>
        </w:rPr>
        <w:t xml:space="preserve">Dynamic Image (select from list of the </w:t>
      </w:r>
      <w:r w:rsidRPr="4BABE004" w:rsidR="4911BD8D">
        <w:rPr>
          <w:rFonts w:ascii="Calibri" w:hAnsi="Calibri" w:eastAsia="Calibri" w:cs="Calibri"/>
        </w:rPr>
        <w:t>node’s</w:t>
      </w:r>
      <w:r w:rsidRPr="4BABE004" w:rsidR="4911BD8D">
        <w:rPr>
          <w:rFonts w:ascii="Calibri" w:hAnsi="Calibri" w:eastAsia="Calibri" w:cs="Calibri"/>
        </w:rPr>
        <w:t xml:space="preserve"> properties)</w:t>
      </w:r>
    </w:p>
    <w:p w:rsidR="4911BD8D" w:rsidP="4BABE004" w:rsidRDefault="4911BD8D" w14:paraId="5F9EEF5C" w14:textId="70A53BCE">
      <w:pPr>
        <w:pStyle w:val="ListParagraph"/>
        <w:numPr>
          <w:ilvl w:val="0"/>
          <w:numId w:val="80"/>
        </w:numPr>
        <w:rPr>
          <w:rFonts w:ascii="Calibri" w:hAnsi="Calibri" w:eastAsia="Calibri" w:cs="Calibri"/>
        </w:rPr>
      </w:pPr>
      <w:r w:rsidRPr="4BABE004" w:rsidR="4911BD8D">
        <w:rPr>
          <w:rFonts w:ascii="Calibri" w:hAnsi="Calibri" w:eastAsia="Calibri" w:cs="Calibri"/>
        </w:rPr>
        <w:t>System pre-defined icons</w:t>
      </w:r>
    </w:p>
    <w:p w:rsidR="4911BD8D" w:rsidP="4BABE004" w:rsidRDefault="4911BD8D" w14:paraId="49659A1D" w14:textId="3C1FBF45">
      <w:pPr>
        <w:pStyle w:val="ListParagraph"/>
        <w:numPr>
          <w:ilvl w:val="0"/>
          <w:numId w:val="80"/>
        </w:numPr>
        <w:rPr>
          <w:rFonts w:ascii="Calibri" w:hAnsi="Calibri" w:eastAsia="Calibri" w:cs="Calibri"/>
        </w:rPr>
      </w:pPr>
      <w:r w:rsidRPr="4BABE004" w:rsidR="4911BD8D">
        <w:rPr>
          <w:rFonts w:ascii="Calibri" w:hAnsi="Calibri" w:eastAsia="Calibri" w:cs="Calibri"/>
        </w:rPr>
        <w:t>Background</w:t>
      </w:r>
      <w:r w:rsidRPr="4BABE004" w:rsidR="4911BD8D">
        <w:rPr>
          <w:rFonts w:ascii="Calibri" w:hAnsi="Calibri" w:eastAsia="Calibri" w:cs="Calibri"/>
        </w:rPr>
        <w:t xml:space="preserve"> colour</w:t>
      </w:r>
    </w:p>
    <w:p w:rsidR="4BABE004" w:rsidP="4BABE004" w:rsidRDefault="4BABE004" w14:paraId="68DED51D" w14:textId="79AE9FB2">
      <w:pPr>
        <w:pStyle w:val="ListParagraph"/>
        <w:rPr>
          <w:rFonts w:ascii="Calibri" w:hAnsi="Calibri" w:eastAsia="Calibri" w:cs="Calibri"/>
        </w:rPr>
      </w:pPr>
    </w:p>
    <w:p w:rsidR="71D4B1D7" w:rsidP="00F7728C" w:rsidRDefault="71D4B1D7" w14:paraId="3548A25B" w14:textId="0F8E1B5F">
      <w:pPr>
        <w:pStyle w:val="ListParagraph"/>
        <w:numPr>
          <w:ilvl w:val="0"/>
          <w:numId w:val="34"/>
        </w:numPr>
        <w:rPr>
          <w:rFonts w:ascii="Calibri" w:hAnsi="Calibri" w:eastAsia="Calibri" w:cs="Calibri"/>
        </w:rPr>
      </w:pPr>
      <w:r w:rsidRPr="4E4C4192" w:rsidR="71D4B1D7">
        <w:rPr>
          <w:rFonts w:ascii="Calibri" w:hAnsi="Calibri" w:eastAsia="Calibri" w:cs="Calibri"/>
          <w:b w:val="1"/>
          <w:bCs w:val="1"/>
        </w:rPr>
        <w:t>Customise</w:t>
      </w:r>
      <w:r w:rsidRPr="4E4C4192" w:rsidR="71D4B1D7">
        <w:rPr>
          <w:rFonts w:ascii="Calibri" w:hAnsi="Calibri" w:eastAsia="Calibri" w:cs="Calibri"/>
          <w:b w:val="1"/>
          <w:bCs w:val="1"/>
        </w:rPr>
        <w:t xml:space="preserve"> G</w:t>
      </w:r>
      <w:r w:rsidRPr="4E4C4192" w:rsidR="63517A05">
        <w:rPr>
          <w:rFonts w:ascii="Calibri" w:hAnsi="Calibri" w:eastAsia="Calibri" w:cs="Calibri"/>
          <w:b w:val="1"/>
          <w:bCs w:val="1"/>
        </w:rPr>
        <w:t xml:space="preserve">raph </w:t>
      </w:r>
      <w:r w:rsidRPr="4E4C4192" w:rsidR="63517A05">
        <w:rPr>
          <w:rFonts w:ascii="Calibri" w:hAnsi="Calibri" w:eastAsia="Calibri" w:cs="Calibri"/>
          <w:b w:val="1"/>
          <w:bCs w:val="1"/>
        </w:rPr>
        <w:t>Display</w:t>
      </w:r>
      <w:ins w:author="Eric See Kian Seng" w:date="2025-09-22T01:43:34.667Z" w:id="1480194035">
        <w:r w:rsidRPr="4E4C4192" w:rsidR="3FEF6144">
          <w:rPr>
            <w:rFonts w:ascii="Calibri" w:hAnsi="Calibri" w:eastAsia="Calibri" w:cs="Calibri"/>
            <w:b w:val="1"/>
            <w:bCs w:val="1"/>
          </w:rPr>
          <w:t>- JD</w:t>
        </w:r>
      </w:ins>
    </w:p>
    <w:p w:rsidR="14E8B229" w:rsidP="61C3EAD4" w:rsidRDefault="14E8B229" w14:paraId="5CB21A7C" w14:textId="51F8BAEF">
      <w:pPr>
        <w:pStyle w:val="ListParagraph"/>
        <w:rPr>
          <w:rFonts w:ascii="Calibri" w:hAnsi="Calibri" w:eastAsia="Calibri" w:cs="Calibri"/>
        </w:rPr>
      </w:pPr>
      <w:r w:rsidRPr="3FADF43B" w:rsidR="2502D775">
        <w:rPr>
          <w:rFonts w:ascii="Calibri" w:hAnsi="Calibri" w:eastAsia="Calibri" w:cs="Calibri"/>
        </w:rPr>
        <w:t xml:space="preserve">As a user, I want to </w:t>
      </w:r>
      <w:r w:rsidRPr="3FADF43B" w:rsidR="2502D775">
        <w:rPr>
          <w:rFonts w:ascii="Calibri" w:hAnsi="Calibri" w:eastAsia="Calibri" w:cs="Calibri"/>
        </w:rPr>
        <w:t>customise</w:t>
      </w:r>
      <w:r w:rsidRPr="3FADF43B" w:rsidR="2502D775">
        <w:rPr>
          <w:rFonts w:ascii="Calibri" w:hAnsi="Calibri" w:eastAsia="Calibri" w:cs="Calibri"/>
        </w:rPr>
        <w:t xml:space="preserve"> the graph’s aesthetic such as line width, </w:t>
      </w:r>
      <w:r w:rsidRPr="3FADF43B" w:rsidR="2502D775">
        <w:rPr>
          <w:rFonts w:ascii="Calibri" w:hAnsi="Calibri" w:eastAsia="Calibri" w:cs="Calibri"/>
        </w:rPr>
        <w:t>colour</w:t>
      </w:r>
      <w:r w:rsidRPr="3FADF43B" w:rsidR="2502D775">
        <w:rPr>
          <w:rFonts w:ascii="Calibri" w:hAnsi="Calibri" w:eastAsia="Calibri" w:cs="Calibri"/>
        </w:rPr>
        <w:t xml:space="preserve">, and size, so that I can better </w:t>
      </w:r>
      <w:r w:rsidRPr="3FADF43B" w:rsidR="2502D775">
        <w:rPr>
          <w:rFonts w:ascii="Calibri" w:hAnsi="Calibri" w:eastAsia="Calibri" w:cs="Calibri"/>
        </w:rPr>
        <w:t>visualise</w:t>
      </w:r>
      <w:r w:rsidRPr="3FADF43B" w:rsidR="2502D775">
        <w:rPr>
          <w:rFonts w:ascii="Calibri" w:hAnsi="Calibri" w:eastAsia="Calibri" w:cs="Calibri"/>
        </w:rPr>
        <w:t xml:space="preserve"> and differentiate relationships and nodes.</w:t>
      </w:r>
    </w:p>
    <w:p w:rsidR="5D09610B" w:rsidP="3FADF43B" w:rsidRDefault="5D09610B" w14:paraId="21DA45C3" w14:textId="35627AA5">
      <w:pPr>
        <w:pStyle w:val="ListParagraph"/>
        <w:rPr>
          <w:rFonts w:ascii="Calibri" w:hAnsi="Calibri" w:eastAsia="Calibri" w:cs="Calibri"/>
        </w:rPr>
      </w:pPr>
      <w:r w:rsidRPr="3FADF43B" w:rsidR="5D09610B">
        <w:rPr>
          <w:rFonts w:ascii="Calibri" w:hAnsi="Calibri" w:eastAsia="Calibri" w:cs="Calibri"/>
          <w:b w:val="1"/>
          <w:bCs w:val="1"/>
        </w:rPr>
        <w:t>A/C</w:t>
      </w:r>
    </w:p>
    <w:p w:rsidR="5D09610B" w:rsidP="3FADF43B" w:rsidRDefault="5D09610B" w14:paraId="58FE82DA" w14:textId="77389F1E">
      <w:pPr>
        <w:pStyle w:val="ListParagraph"/>
        <w:numPr>
          <w:ilvl w:val="0"/>
          <w:numId w:val="450"/>
        </w:numPr>
        <w:rPr>
          <w:rFonts w:ascii="Calibri" w:hAnsi="Calibri" w:eastAsia="Calibri" w:cs="Calibri"/>
        </w:rPr>
      </w:pPr>
      <w:r w:rsidRPr="3FADF43B" w:rsidR="5D09610B">
        <w:rPr>
          <w:rFonts w:ascii="Calibri" w:hAnsi="Calibri" w:eastAsia="Calibri" w:cs="Calibri"/>
        </w:rPr>
        <w:t>Line color, thickness, and node size adjustable via settings.</w:t>
      </w:r>
    </w:p>
    <w:p w:rsidR="5D09610B" w:rsidP="3FADF43B" w:rsidRDefault="5D09610B" w14:paraId="3C020B2A" w14:textId="4E27B4ED">
      <w:pPr>
        <w:pStyle w:val="ListParagraph"/>
        <w:numPr>
          <w:ilvl w:val="0"/>
          <w:numId w:val="45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5D09610B">
        <w:rPr>
          <w:rFonts w:ascii="Calibri" w:hAnsi="Calibri" w:eastAsia="Calibri" w:cs="Calibri"/>
          <w:noProof w:val="0"/>
          <w:lang w:val="en-US"/>
        </w:rPr>
        <w:t xml:space="preserve">Changes apply </w:t>
      </w:r>
      <w:r w:rsidRPr="3FADF43B" w:rsidR="5D09610B">
        <w:rPr>
          <w:rFonts w:ascii="Calibri" w:hAnsi="Calibri" w:eastAsia="Calibri" w:cs="Calibri"/>
          <w:noProof w:val="0"/>
          <w:lang w:val="en-US"/>
        </w:rPr>
        <w:t>immediately</w:t>
      </w:r>
      <w:r w:rsidRPr="3FADF43B" w:rsidR="5D09610B">
        <w:rPr>
          <w:rFonts w:ascii="Calibri" w:hAnsi="Calibri" w:eastAsia="Calibri" w:cs="Calibri"/>
          <w:noProof w:val="0"/>
          <w:lang w:val="en-US"/>
        </w:rPr>
        <w:t xml:space="preserve"> to the active graph view.</w:t>
      </w:r>
    </w:p>
    <w:p w:rsidR="4BABE004" w:rsidP="4BABE004" w:rsidRDefault="4BABE004" w14:paraId="25ED626A" w14:textId="30423518">
      <w:pPr>
        <w:pStyle w:val="ListParagraph"/>
        <w:rPr>
          <w:rFonts w:ascii="Calibri" w:hAnsi="Calibri" w:eastAsia="Calibri" w:cs="Calibri"/>
        </w:rPr>
      </w:pPr>
    </w:p>
    <w:p w:rsidR="14E8B229" w:rsidP="4E4C4192" w:rsidRDefault="14E8B229" w14:paraId="3E1D9650" w14:textId="76FB502C">
      <w:pPr>
        <w:pStyle w:val="ListParagraph"/>
        <w:numPr>
          <w:ilvl w:val="0"/>
          <w:numId w:val="33"/>
        </w:numPr>
        <w:rPr>
          <w:rFonts w:ascii="Calibri" w:hAnsi="Calibri" w:eastAsia="Calibri" w:cs="Calibri"/>
          <w:b w:val="1"/>
          <w:bCs w:val="1"/>
          <w:color w:val="A02B93" w:themeColor="accent5" w:themeTint="FF" w:themeShade="FF"/>
          <w:rPrChange w:author="Eric See Kian Seng" w:date="2025-09-22T01:43:50.001Z" w:id="1876014743">
            <w:rPr>
              <w:rFonts w:ascii="Calibri" w:hAnsi="Calibri" w:eastAsia="Calibri" w:cs="Calibri"/>
              <w:b w:val="1"/>
              <w:bCs w:val="1"/>
            </w:rPr>
          </w:rPrChange>
        </w:rPr>
      </w:pPr>
      <w:r w:rsidRPr="4E4C4192" w:rsidR="14E8B229">
        <w:rPr>
          <w:rFonts w:ascii="Calibri" w:hAnsi="Calibri" w:eastAsia="Calibri" w:cs="Calibri"/>
          <w:b w:val="1"/>
          <w:bCs w:val="1"/>
          <w:color w:val="A02B93" w:themeColor="accent5" w:themeTint="FF" w:themeShade="FF"/>
          <w:rPrChange w:author="Eric See Kian Seng" w:date="2025-09-22T01:43:50.001Z" w:id="558328610">
            <w:rPr>
              <w:rFonts w:ascii="Calibri" w:hAnsi="Calibri" w:eastAsia="Calibri" w:cs="Calibri"/>
              <w:b w:val="1"/>
              <w:bCs w:val="1"/>
            </w:rPr>
          </w:rPrChange>
        </w:rPr>
        <w:t>Set Global Display</w:t>
      </w:r>
    </w:p>
    <w:p w:rsidR="14E8B229" w:rsidP="4E4C4192" w:rsidRDefault="14E8B229" w14:paraId="0C15EAE0" w14:textId="251D5ECB">
      <w:pPr>
        <w:pStyle w:val="ListParagraph"/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2Z" w:id="299994384">
            <w:rPr>
              <w:rFonts w:ascii="Calibri" w:hAnsi="Calibri" w:eastAsia="Calibri" w:cs="Calibri"/>
            </w:rPr>
          </w:rPrChange>
        </w:rPr>
      </w:pPr>
      <w:r w:rsidRPr="4E4C4192" w:rsidR="2502D775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1Z" w:id="1810669348">
            <w:rPr>
              <w:rFonts w:ascii="Calibri" w:hAnsi="Calibri" w:eastAsia="Calibri" w:cs="Calibri"/>
            </w:rPr>
          </w:rPrChange>
        </w:rPr>
        <w:t xml:space="preserve">As a user, I want to set these </w:t>
      </w:r>
      <w:r w:rsidRPr="4E4C4192" w:rsidR="2502D775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2Z" w:id="1544183422">
            <w:rPr>
              <w:rFonts w:ascii="Calibri" w:hAnsi="Calibri" w:eastAsia="Calibri" w:cs="Calibri"/>
            </w:rPr>
          </w:rPrChange>
        </w:rPr>
        <w:t>customisation</w:t>
      </w:r>
      <w:r w:rsidRPr="4E4C4192" w:rsidR="2502D775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2Z" w:id="755457025">
            <w:rPr>
              <w:rFonts w:ascii="Calibri" w:hAnsi="Calibri" w:eastAsia="Calibri" w:cs="Calibri"/>
            </w:rPr>
          </w:rPrChange>
        </w:rPr>
        <w:t xml:space="preserve"> preferences globally </w:t>
      </w:r>
      <w:r w:rsidRPr="4E4C4192" w:rsidR="2502D775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2Z" w:id="792932476">
            <w:rPr>
              <w:rFonts w:ascii="Calibri" w:hAnsi="Calibri" w:eastAsia="Calibri" w:cs="Calibri"/>
            </w:rPr>
          </w:rPrChange>
        </w:rPr>
        <w:t>in</w:t>
      </w:r>
      <w:r w:rsidRPr="4E4C4192" w:rsidR="2502D775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2Z" w:id="1989160335">
            <w:rPr>
              <w:rFonts w:ascii="Calibri" w:hAnsi="Calibri" w:eastAsia="Calibri" w:cs="Calibri"/>
            </w:rPr>
          </w:rPrChange>
        </w:rPr>
        <w:t xml:space="preserve"> a settings page, so that my default styling is applied consistently.</w:t>
      </w:r>
    </w:p>
    <w:p w:rsidR="67414A88" w:rsidP="4E4C4192" w:rsidRDefault="67414A88" w14:paraId="412B65E8" w14:textId="1BD9E33B">
      <w:pPr>
        <w:pStyle w:val="ListParagraph"/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2Z" w:id="856539152">
            <w:rPr>
              <w:rFonts w:ascii="Calibri" w:hAnsi="Calibri" w:eastAsia="Calibri" w:cs="Calibri"/>
            </w:rPr>
          </w:rPrChange>
        </w:rPr>
      </w:pPr>
      <w:r w:rsidRPr="4E4C4192" w:rsidR="67414A88">
        <w:rPr>
          <w:rFonts w:ascii="Calibri" w:hAnsi="Calibri" w:eastAsia="Calibri" w:cs="Calibri"/>
          <w:b w:val="1"/>
          <w:bCs w:val="1"/>
          <w:color w:val="A02B93" w:themeColor="accent5" w:themeTint="FF" w:themeShade="FF"/>
          <w:rPrChange w:author="Eric See Kian Seng" w:date="2025-09-22T01:43:50.002Z" w:id="1807927711">
            <w:rPr>
              <w:rFonts w:ascii="Calibri" w:hAnsi="Calibri" w:eastAsia="Calibri" w:cs="Calibri"/>
              <w:b w:val="1"/>
              <w:bCs w:val="1"/>
            </w:rPr>
          </w:rPrChange>
        </w:rPr>
        <w:t>A/C</w:t>
      </w:r>
    </w:p>
    <w:p w:rsidR="67414A88" w:rsidP="4E4C4192" w:rsidRDefault="67414A88" w14:paraId="1CB47FA3" w14:textId="44092A43">
      <w:pPr>
        <w:pStyle w:val="ListParagraph"/>
        <w:numPr>
          <w:ilvl w:val="0"/>
          <w:numId w:val="451"/>
        </w:numPr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3Z" w:id="1682074765">
            <w:rPr>
              <w:rFonts w:ascii="Calibri" w:hAnsi="Calibri" w:eastAsia="Calibri" w:cs="Calibri"/>
            </w:rPr>
          </w:rPrChange>
        </w:rPr>
      </w:pPr>
      <w:r w:rsidRPr="4E4C4192" w:rsidR="67414A88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3Z" w:id="898305954">
            <w:rPr>
              <w:rFonts w:ascii="Calibri" w:hAnsi="Calibri" w:eastAsia="Calibri" w:cs="Calibri"/>
            </w:rPr>
          </w:rPrChange>
        </w:rPr>
        <w:t xml:space="preserve">Global styling preferences are saved in </w:t>
      </w:r>
      <w:r w:rsidRPr="4E4C4192" w:rsidR="67414A88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3Z" w:id="47669837">
            <w:rPr>
              <w:rFonts w:ascii="Calibri" w:hAnsi="Calibri" w:eastAsia="Calibri" w:cs="Calibri"/>
            </w:rPr>
          </w:rPrChange>
        </w:rPr>
        <w:t>user</w:t>
      </w:r>
      <w:r w:rsidRPr="4E4C4192" w:rsidR="67414A88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3:50.003Z" w:id="180748230">
            <w:rPr>
              <w:rFonts w:ascii="Calibri" w:hAnsi="Calibri" w:eastAsia="Calibri" w:cs="Calibri"/>
            </w:rPr>
          </w:rPrChange>
        </w:rPr>
        <w:t xml:space="preserve"> profile.</w:t>
      </w:r>
    </w:p>
    <w:p w:rsidR="61C3EAD4" w:rsidP="3FADF43B" w:rsidRDefault="61C3EAD4" w14:paraId="53140D29" w14:textId="2F195E93">
      <w:pPr>
        <w:pStyle w:val="Normal"/>
        <w:rPr>
          <w:rFonts w:ascii="Calibri" w:hAnsi="Calibri" w:eastAsia="Calibri" w:cs="Calibri"/>
        </w:rPr>
      </w:pPr>
    </w:p>
    <w:p w:rsidR="5F9AC13F" w:rsidP="3FADF43B" w:rsidRDefault="5F9AC13F" w14:paraId="009021D2" w14:textId="175FEF3D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 w:val="1"/>
          <w:bCs w:val="1"/>
          <w:highlight w:val="yellow"/>
        </w:rPr>
      </w:pPr>
      <w:r w:rsidRPr="3FADF43B" w:rsidR="6AEDEA1E">
        <w:rPr>
          <w:rFonts w:ascii="Calibri" w:hAnsi="Calibri" w:eastAsia="Calibri" w:cs="Calibri"/>
          <w:b w:val="1"/>
          <w:bCs w:val="1"/>
          <w:highlight w:val="yellow"/>
        </w:rPr>
        <w:t>Information Display on Selected Node/Edge</w:t>
      </w:r>
    </w:p>
    <w:p w:rsidR="5F9AC13F" w:rsidP="00F7728C" w:rsidRDefault="5F9AC13F" w14:paraId="68796071" w14:textId="2970D244">
      <w:pPr>
        <w:pStyle w:val="ListParagraph"/>
        <w:numPr>
          <w:ilvl w:val="0"/>
          <w:numId w:val="31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Information Panel Display</w:t>
      </w:r>
    </w:p>
    <w:p w:rsidR="5F9AC13F" w:rsidP="61C3EAD4" w:rsidRDefault="5F9AC13F" w14:paraId="7E34F09A" w14:textId="65C20B75">
      <w:pPr>
        <w:pStyle w:val="ListParagraph"/>
        <w:rPr>
          <w:rFonts w:ascii="Calibri" w:hAnsi="Calibri" w:eastAsia="Calibri" w:cs="Calibri"/>
        </w:rPr>
      </w:pPr>
      <w:r w:rsidRPr="4BABE004" w:rsidR="5F9AC13F">
        <w:rPr>
          <w:rFonts w:ascii="Calibri" w:hAnsi="Calibri" w:eastAsia="Calibri" w:cs="Calibri"/>
        </w:rPr>
        <w:t>As a user, I want to view an information panel on one side of the page (left or right), so that selected data does not obstruct the main graph view.</w:t>
      </w:r>
    </w:p>
    <w:p w:rsidR="4BABE004" w:rsidP="4BABE004" w:rsidRDefault="4BABE004" w14:paraId="3458F42F" w14:textId="3FD16FD8">
      <w:pPr>
        <w:pStyle w:val="ListParagraph"/>
        <w:rPr>
          <w:rFonts w:ascii="Calibri" w:hAnsi="Calibri" w:eastAsia="Calibri" w:cs="Calibri"/>
        </w:rPr>
      </w:pPr>
    </w:p>
    <w:p w:rsidR="5F9AC13F" w:rsidP="00F7728C" w:rsidRDefault="5F9AC13F" w14:paraId="66D47C84" w14:textId="088890A4">
      <w:pPr>
        <w:pStyle w:val="ListParagraph"/>
        <w:numPr>
          <w:ilvl w:val="0"/>
          <w:numId w:val="30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View Information</w:t>
      </w:r>
    </w:p>
    <w:p w:rsidR="5F9AC13F" w:rsidP="61C3EAD4" w:rsidRDefault="5F9AC13F" w14:paraId="46FBB562" w14:textId="622DF806" w14:noSpellErr="1">
      <w:pPr>
        <w:pStyle w:val="ListParagraph"/>
        <w:rPr>
          <w:rFonts w:ascii="Calibri" w:hAnsi="Calibri" w:eastAsia="Calibri" w:cs="Calibri"/>
        </w:rPr>
      </w:pPr>
      <w:r w:rsidRPr="4BABE004" w:rsidR="5F9AC13F">
        <w:rPr>
          <w:rFonts w:ascii="Calibri" w:hAnsi="Calibri" w:eastAsia="Calibri" w:cs="Calibri"/>
        </w:rPr>
        <w:t>As a user, I want to view information only when I explicitly ask it to be shown (</w:t>
      </w:r>
      <w:r w:rsidRPr="4BABE004" w:rsidR="5F9AC13F">
        <w:rPr>
          <w:rFonts w:ascii="Calibri" w:hAnsi="Calibri" w:eastAsia="Calibri" w:cs="Calibri"/>
        </w:rPr>
        <w:t>e.g.</w:t>
      </w:r>
      <w:r w:rsidRPr="4BABE004" w:rsidR="5F9AC13F">
        <w:rPr>
          <w:rFonts w:ascii="Calibri" w:hAnsi="Calibri" w:eastAsia="Calibri" w:cs="Calibri"/>
        </w:rPr>
        <w:t xml:space="preserve"> double-clicking, context menu), so that information is only shown when I request it.</w:t>
      </w:r>
    </w:p>
    <w:p w:rsidR="4BABE004" w:rsidP="4BABE004" w:rsidRDefault="4BABE004" w14:paraId="0EEA8C28" w14:textId="03FFA257">
      <w:pPr>
        <w:pStyle w:val="ListParagraph"/>
        <w:rPr>
          <w:rFonts w:ascii="Calibri" w:hAnsi="Calibri" w:eastAsia="Calibri" w:cs="Calibri"/>
        </w:rPr>
      </w:pPr>
    </w:p>
    <w:p w:rsidR="5F9AC13F" w:rsidP="00F7728C" w:rsidRDefault="5F9AC13F" w14:paraId="33D8D9F6" w14:textId="0D488067">
      <w:pPr>
        <w:pStyle w:val="ListParagraph"/>
        <w:numPr>
          <w:ilvl w:val="0"/>
          <w:numId w:val="29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View Information Details Based on Node/Edge Selected</w:t>
      </w:r>
    </w:p>
    <w:p w:rsidR="5F9AC13F" w:rsidP="61C3EAD4" w:rsidRDefault="5F9AC13F" w14:paraId="2E165F15" w14:textId="03B5FFC6">
      <w:pPr>
        <w:pStyle w:val="ListParagraph"/>
        <w:rPr>
          <w:rFonts w:ascii="Calibri" w:hAnsi="Calibri" w:eastAsia="Calibri" w:cs="Calibri"/>
        </w:rPr>
      </w:pPr>
      <w:r w:rsidRPr="4BABE004" w:rsidR="5F9AC13F">
        <w:rPr>
          <w:rFonts w:ascii="Calibri" w:hAnsi="Calibri" w:eastAsia="Calibri" w:cs="Calibri"/>
        </w:rPr>
        <w:t>As a user, I want to see detailed information relevant to the type of selected node or edge selected, so that I understand the context</w:t>
      </w:r>
      <w:r w:rsidRPr="4BABE004" w:rsidR="753D0C3E">
        <w:rPr>
          <w:rFonts w:ascii="Calibri" w:hAnsi="Calibri" w:eastAsia="Calibri" w:cs="Calibri"/>
        </w:rPr>
        <w:t>.</w:t>
      </w:r>
    </w:p>
    <w:p w:rsidR="753D0C3E" w:rsidP="4BABE004" w:rsidRDefault="753D0C3E" w14:paraId="311A2EEA" w14:textId="599994AA">
      <w:pPr>
        <w:pStyle w:val="ListParagraph"/>
        <w:rPr>
          <w:rFonts w:ascii="Calibri" w:hAnsi="Calibri" w:eastAsia="Calibri" w:cs="Calibri"/>
        </w:rPr>
      </w:pPr>
      <w:r w:rsidRPr="4BABE004" w:rsidR="753D0C3E">
        <w:rPr>
          <w:rFonts w:ascii="Calibri" w:hAnsi="Calibri" w:eastAsia="Calibri" w:cs="Calibri"/>
        </w:rPr>
        <w:t>The information shown is dependent on the item being selected:</w:t>
      </w:r>
    </w:p>
    <w:p w:rsidR="753D0C3E" w:rsidP="4BABE004" w:rsidRDefault="753D0C3E" w14:paraId="793B1B3F" w14:textId="290C3FBE">
      <w:pPr>
        <w:pStyle w:val="ListParagraph"/>
        <w:numPr>
          <w:ilvl w:val="1"/>
          <w:numId w:val="29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</w:rPr>
      </w:pPr>
      <w:r w:rsidRPr="4BABE004" w:rsidR="753D0C3E">
        <w:rPr>
          <w:rFonts w:ascii="Calibri" w:hAnsi="Calibri" w:eastAsia="Calibri" w:cs="Calibri"/>
        </w:rPr>
        <w:t>Node</w:t>
      </w:r>
      <w:r w:rsidRPr="4BABE004" w:rsidR="5F9AC13F">
        <w:rPr>
          <w:rFonts w:ascii="Calibri" w:hAnsi="Calibri" w:eastAsia="Calibri" w:cs="Calibri"/>
        </w:rPr>
        <w:t xml:space="preserve">: </w:t>
      </w:r>
      <w:r w:rsidRPr="4BABE004" w:rsidR="2EA27379">
        <w:rPr>
          <w:rFonts w:ascii="Calibri" w:hAnsi="Calibri" w:eastAsia="Calibri" w:cs="Calibri"/>
        </w:rPr>
        <w:t>Show the node’s properties (based on the columns of the corresponding table in the database)</w:t>
      </w:r>
    </w:p>
    <w:p w:rsidR="2EA27379" w:rsidP="4BABE004" w:rsidRDefault="2EA27379" w14:paraId="375BE9B0" w14:textId="40D80DA9">
      <w:pPr>
        <w:pStyle w:val="ListParagraph"/>
        <w:numPr>
          <w:ilvl w:val="1"/>
          <w:numId w:val="29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</w:rPr>
      </w:pPr>
      <w:r w:rsidRPr="4BABE004" w:rsidR="2EA27379">
        <w:rPr>
          <w:rFonts w:ascii="Calibri" w:hAnsi="Calibri" w:eastAsia="Calibri" w:cs="Calibri"/>
        </w:rPr>
        <w:t>Single edge</w:t>
      </w:r>
      <w:r w:rsidRPr="4BABE004" w:rsidR="5F9AC13F">
        <w:rPr>
          <w:rFonts w:ascii="Calibri" w:hAnsi="Calibri" w:eastAsia="Calibri" w:cs="Calibri"/>
        </w:rPr>
        <w:t xml:space="preserve">: Show </w:t>
      </w:r>
      <w:r w:rsidRPr="4BABE004" w:rsidR="73C5E504">
        <w:rPr>
          <w:rFonts w:ascii="Calibri" w:hAnsi="Calibri" w:eastAsia="Calibri" w:cs="Calibri"/>
        </w:rPr>
        <w:t>the edge’s properties (based on the columns of the corresponding table in the database)</w:t>
      </w:r>
    </w:p>
    <w:p w:rsidR="5F9AC13F" w:rsidP="00F7728C" w:rsidRDefault="5F9AC13F" w14:paraId="163CE779" w14:textId="000CD2D6">
      <w:pPr>
        <w:pStyle w:val="ListParagraph"/>
        <w:numPr>
          <w:ilvl w:val="1"/>
          <w:numId w:val="29"/>
        </w:numPr>
        <w:rPr>
          <w:rFonts w:ascii="Calibri" w:hAnsi="Calibri" w:eastAsia="Calibri" w:cs="Calibri"/>
        </w:rPr>
      </w:pPr>
      <w:commentRangeStart w:id="603684156"/>
      <w:r w:rsidRPr="3FADF43B" w:rsidR="6AEDEA1E">
        <w:rPr>
          <w:rFonts w:ascii="Calibri" w:hAnsi="Calibri" w:eastAsia="Calibri" w:cs="Calibri"/>
        </w:rPr>
        <w:t>Combine</w:t>
      </w:r>
      <w:r w:rsidRPr="3FADF43B" w:rsidR="3177E9DC">
        <w:rPr>
          <w:rFonts w:ascii="Calibri" w:hAnsi="Calibri" w:eastAsia="Calibri" w:cs="Calibri"/>
        </w:rPr>
        <w:t>d edge</w:t>
      </w:r>
      <w:commentRangeEnd w:id="603684156"/>
      <w:r>
        <w:rPr>
          <w:rStyle w:val="CommentReference"/>
        </w:rPr>
        <w:commentReference w:id="603684156"/>
      </w:r>
      <w:r w:rsidRPr="3FADF43B" w:rsidR="3177E9DC">
        <w:rPr>
          <w:rFonts w:ascii="Calibri" w:hAnsi="Calibri" w:eastAsia="Calibri" w:cs="Calibri"/>
        </w:rPr>
        <w:t>: Show combined information (</w:t>
      </w:r>
      <w:r w:rsidRPr="3FADF43B" w:rsidR="3177E9DC">
        <w:rPr>
          <w:rFonts w:ascii="Calibri" w:hAnsi="Calibri" w:eastAsia="Calibri" w:cs="Calibri"/>
        </w:rPr>
        <w:t>e.g.</w:t>
      </w:r>
      <w:r w:rsidRPr="3FADF43B" w:rsidR="3177E9DC">
        <w:rPr>
          <w:rFonts w:ascii="Calibri" w:hAnsi="Calibri" w:eastAsia="Calibri" w:cs="Calibri"/>
        </w:rPr>
        <w:t xml:space="preserve"> duration:20 seconds – 5 min 15 sec)</w:t>
      </w:r>
    </w:p>
    <w:p w:rsidR="61C3EAD4" w:rsidP="61C3EAD4" w:rsidRDefault="61C3EAD4" w14:paraId="6D00202F" w14:textId="01BF671E">
      <w:pPr>
        <w:pStyle w:val="ListParagraph"/>
        <w:ind w:left="1440" w:hanging="360"/>
        <w:rPr>
          <w:rFonts w:ascii="Calibri" w:hAnsi="Calibri" w:eastAsia="Calibri" w:cs="Calibri"/>
        </w:rPr>
      </w:pPr>
    </w:p>
    <w:p w:rsidR="0D39C74C" w:rsidP="4E4C4192" w:rsidRDefault="0D39C74C" w14:paraId="539DB7D4" w14:textId="3176F828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b w:val="1"/>
          <w:bCs w:val="1"/>
          <w:color w:val="A02B93" w:themeColor="accent5" w:themeTint="FF" w:themeShade="FF"/>
          <w:rPrChange w:author="Eric See Kian Seng" w:date="2025-09-22T01:44:20.189Z" w:id="544905755">
            <w:rPr>
              <w:rFonts w:ascii="Calibri" w:hAnsi="Calibri" w:eastAsia="Calibri" w:cs="Calibri"/>
              <w:b w:val="1"/>
              <w:bCs w:val="1"/>
            </w:rPr>
          </w:rPrChange>
        </w:rPr>
      </w:pPr>
      <w:r w:rsidRPr="4E4C4192" w:rsidR="0D39C74C">
        <w:rPr>
          <w:rFonts w:ascii="Calibri" w:hAnsi="Calibri" w:eastAsia="Calibri" w:cs="Calibri"/>
          <w:b w:val="1"/>
          <w:bCs w:val="1"/>
          <w:color w:val="A02B93" w:themeColor="accent5" w:themeTint="FF" w:themeShade="FF"/>
          <w:rPrChange w:author="Eric See Kian Seng" w:date="2025-09-22T01:44:20.189Z" w:id="1528599196">
            <w:rPr>
              <w:rFonts w:ascii="Calibri" w:hAnsi="Calibri" w:eastAsia="Calibri" w:cs="Calibri"/>
              <w:b w:val="1"/>
              <w:bCs w:val="1"/>
            </w:rPr>
          </w:rPrChange>
        </w:rPr>
        <w:t>Filter Criteria</w:t>
      </w:r>
    </w:p>
    <w:p w:rsidR="0D39C74C" w:rsidP="4E4C4192" w:rsidRDefault="0D39C74C" w14:paraId="08E2E654" w14:textId="1A5AB2C1">
      <w:pPr>
        <w:pStyle w:val="ListParagraph"/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89Z" w:id="1557701908">
            <w:rPr>
              <w:rFonts w:ascii="Calibri" w:hAnsi="Calibri" w:eastAsia="Calibri" w:cs="Calibri"/>
            </w:rPr>
          </w:rPrChange>
        </w:rPr>
      </w:pPr>
      <w:r w:rsidRPr="4E4C4192" w:rsidR="4E6FE8C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89Z" w:id="1361481737">
            <w:rPr>
              <w:rFonts w:ascii="Calibri" w:hAnsi="Calibri" w:eastAsia="Calibri" w:cs="Calibri"/>
            </w:rPr>
          </w:rPrChange>
        </w:rPr>
        <w:t>As a user, I want to filter out nodes and edges based on criteria</w:t>
      </w:r>
      <w:r w:rsidRPr="4E4C4192" w:rsidR="4E6FE8C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89Z" w:id="1844363911">
            <w:rPr>
              <w:rFonts w:ascii="Calibri" w:hAnsi="Calibri" w:eastAsia="Calibri" w:cs="Calibri"/>
            </w:rPr>
          </w:rPrChange>
        </w:rPr>
        <w:t xml:space="preserve"> so that I can focus on specific data segments.</w:t>
      </w:r>
    </w:p>
    <w:p w:rsidR="577C6D63" w:rsidP="4E4C4192" w:rsidRDefault="577C6D63" w14:paraId="52220903" w14:textId="22B78A7B">
      <w:pPr>
        <w:pStyle w:val="ListParagraph"/>
        <w:rPr>
          <w:rFonts w:ascii="Calibri" w:hAnsi="Calibri" w:eastAsia="Calibri" w:cs="Calibri"/>
          <w:b w:val="1"/>
          <w:bCs w:val="1"/>
          <w:color w:val="A02B93" w:themeColor="accent5" w:themeTint="FF" w:themeShade="FF"/>
          <w:rPrChange w:author="Eric See Kian Seng" w:date="2025-09-22T01:44:20.19Z" w:id="719595322">
            <w:rPr>
              <w:rFonts w:ascii="Calibri" w:hAnsi="Calibri" w:eastAsia="Calibri" w:cs="Calibri"/>
              <w:b w:val="1"/>
              <w:bCs w:val="1"/>
            </w:rPr>
          </w:rPrChange>
        </w:rPr>
      </w:pPr>
      <w:r w:rsidRPr="4E4C4192" w:rsidR="577C6D63">
        <w:rPr>
          <w:rFonts w:ascii="Calibri" w:hAnsi="Calibri" w:eastAsia="Calibri" w:cs="Calibri"/>
          <w:b w:val="1"/>
          <w:bCs w:val="1"/>
          <w:color w:val="A02B93" w:themeColor="accent5" w:themeTint="FF" w:themeShade="FF"/>
          <w:rPrChange w:author="Eric See Kian Seng" w:date="2025-09-22T01:44:20.19Z" w:id="388326438">
            <w:rPr>
              <w:rFonts w:ascii="Calibri" w:hAnsi="Calibri" w:eastAsia="Calibri" w:cs="Calibri"/>
              <w:b w:val="1"/>
              <w:bCs w:val="1"/>
            </w:rPr>
          </w:rPrChange>
        </w:rPr>
        <w:t>A/C</w:t>
      </w:r>
    </w:p>
    <w:p w:rsidR="577C6D63" w:rsidP="4E4C4192" w:rsidRDefault="577C6D63" w14:paraId="09D063C5" w14:textId="78F8B6AA">
      <w:pPr>
        <w:pStyle w:val="ListParagraph"/>
        <w:numPr>
          <w:ilvl w:val="0"/>
          <w:numId w:val="454"/>
        </w:numPr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3Z" w:id="120507368">
            <w:rPr>
              <w:rFonts w:ascii="Calibri" w:hAnsi="Calibri" w:eastAsia="Calibri" w:cs="Calibri"/>
            </w:rPr>
          </w:rPrChange>
        </w:rPr>
      </w:pPr>
      <w:r w:rsidRPr="4E4C4192" w:rsidR="577C6D63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Z" w:id="386325954">
            <w:rPr>
              <w:rFonts w:ascii="Calibri" w:hAnsi="Calibri" w:eastAsia="Calibri" w:cs="Calibri"/>
            </w:rPr>
          </w:rPrChange>
        </w:rPr>
        <w:t xml:space="preserve">System to </w:t>
      </w:r>
      <w:r w:rsidRPr="4E4C4192" w:rsidR="1CD35D2C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Z" w:id="1743597044">
            <w:rPr>
              <w:rFonts w:ascii="Calibri" w:hAnsi="Calibri" w:eastAsia="Calibri" w:cs="Calibri"/>
            </w:rPr>
          </w:rPrChange>
        </w:rPr>
        <w:t>gre</w:t>
      </w:r>
      <w:r w:rsidRPr="4E4C4192" w:rsidR="577C6D63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Z" w:id="342310305">
            <w:rPr>
              <w:rFonts w:ascii="Calibri" w:hAnsi="Calibri" w:eastAsia="Calibri" w:cs="Calibri"/>
            </w:rPr>
          </w:rPrChange>
        </w:rPr>
        <w:t>y</w:t>
      </w:r>
      <w:r w:rsidRPr="4E4C4192" w:rsidR="1CD35D2C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1Z" w:id="158963243">
            <w:rPr>
              <w:rFonts w:ascii="Calibri" w:hAnsi="Calibri" w:eastAsia="Calibri" w:cs="Calibri"/>
            </w:rPr>
          </w:rPrChange>
        </w:rPr>
        <w:t>-out</w:t>
      </w:r>
      <w:r w:rsidRPr="4E4C4192" w:rsidR="577C6D63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1Z" w:id="2108688845">
            <w:rPr>
              <w:rFonts w:ascii="Calibri" w:hAnsi="Calibri" w:eastAsia="Calibri" w:cs="Calibri"/>
            </w:rPr>
          </w:rPrChange>
        </w:rPr>
        <w:t xml:space="preserve"> f</w:t>
      </w:r>
      <w:r w:rsidRPr="4E4C4192" w:rsidR="4E6FE8C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1Z" w:id="105803102">
            <w:rPr>
              <w:rFonts w:ascii="Calibri" w:hAnsi="Calibri" w:eastAsia="Calibri" w:cs="Calibri"/>
            </w:rPr>
          </w:rPrChange>
        </w:rPr>
        <w:t>iltered-out nodes/edges</w:t>
      </w:r>
      <w:r w:rsidRPr="4E4C4192" w:rsidR="34C77D7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1Z" w:id="1579547386">
            <w:rPr>
              <w:rFonts w:ascii="Calibri" w:hAnsi="Calibri" w:eastAsia="Calibri" w:cs="Calibri"/>
            </w:rPr>
          </w:rPrChange>
        </w:rPr>
        <w:t xml:space="preserve">. Optionally, if a </w:t>
      </w:r>
      <w:r w:rsidRPr="4E4C4192" w:rsidR="34C77D7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2Z" w:id="1956234071">
            <w:rPr>
              <w:rFonts w:ascii="Calibri" w:hAnsi="Calibri" w:eastAsia="Calibri" w:cs="Calibri"/>
            </w:rPr>
          </w:rPrChange>
        </w:rPr>
        <w:t>portion</w:t>
      </w:r>
      <w:r w:rsidRPr="4E4C4192" w:rsidR="34C77D7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2Z" w:id="1098690182">
            <w:rPr>
              <w:rFonts w:ascii="Calibri" w:hAnsi="Calibri" w:eastAsia="Calibri" w:cs="Calibri"/>
            </w:rPr>
          </w:rPrChange>
        </w:rPr>
        <w:t xml:space="preserve"> of the graph has been isolated from the main tree, the whole </w:t>
      </w:r>
      <w:r w:rsidRPr="4E4C4192" w:rsidR="34C77D7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3Z" w:id="164476809">
            <w:rPr>
              <w:rFonts w:ascii="Calibri" w:hAnsi="Calibri" w:eastAsia="Calibri" w:cs="Calibri"/>
            </w:rPr>
          </w:rPrChange>
        </w:rPr>
        <w:t>portion</w:t>
      </w:r>
      <w:r w:rsidRPr="4E4C4192" w:rsidR="34C77D7E"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3Z" w:id="1923497303">
            <w:rPr>
              <w:rFonts w:ascii="Calibri" w:hAnsi="Calibri" w:eastAsia="Calibri" w:cs="Calibri"/>
            </w:rPr>
          </w:rPrChange>
        </w:rPr>
        <w:t xml:space="preserve"> shall be greyed out too.</w:t>
      </w:r>
    </w:p>
    <w:p w:rsidR="34C77D7E" w:rsidP="4E4C4192" w:rsidRDefault="34C77D7E" w14:paraId="58C582B1" w14:textId="031F978D">
      <w:pPr>
        <w:pStyle w:val="ListParagraph"/>
        <w:numPr>
          <w:ilvl w:val="0"/>
          <w:numId w:val="454"/>
        </w:numPr>
        <w:rPr>
          <w:rFonts w:ascii="Calibri" w:hAnsi="Calibri" w:eastAsia="Calibri" w:cs="Calibri"/>
          <w:color w:val="A02B93" w:themeColor="accent5" w:themeTint="FF" w:themeShade="FF"/>
          <w:rPrChange w:author="Eric See Kian Seng" w:date="2025-09-22T01:44:20.194Z" w:id="209704239">
            <w:rPr>
              <w:rFonts w:ascii="Calibri" w:hAnsi="Calibri" w:eastAsia="Calibri" w:cs="Calibri"/>
            </w:rPr>
          </w:rPrChange>
        </w:rPr>
      </w:pPr>
      <w:r w:rsidRPr="4E4C4192" w:rsidR="34C77D7E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1:44:20.194Z" w:id="790729539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System to </w:t>
      </w:r>
      <w:r w:rsidRPr="4E4C4192" w:rsidR="6C31AB70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1:44:20.194Z" w:id="989397584">
            <w:rPr>
              <w:rFonts w:ascii="Calibri" w:hAnsi="Calibri" w:eastAsia="Calibri" w:cs="Calibri"/>
              <w:sz w:val="24"/>
              <w:szCs w:val="24"/>
            </w:rPr>
          </w:rPrChange>
        </w:rPr>
        <w:t>remove filtered-out nodes/edges from the graph view</w:t>
      </w:r>
      <w:r w:rsidRPr="4E4C4192" w:rsidR="495BE063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1:44:20.194Z" w:id="628298304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. Optionally, if a </w:t>
      </w:r>
      <w:r w:rsidRPr="4E4C4192" w:rsidR="495BE063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1:44:20.194Z" w:id="80012351">
            <w:rPr>
              <w:rFonts w:ascii="Calibri" w:hAnsi="Calibri" w:eastAsia="Calibri" w:cs="Calibri"/>
              <w:sz w:val="24"/>
              <w:szCs w:val="24"/>
            </w:rPr>
          </w:rPrChange>
        </w:rPr>
        <w:t>portion</w:t>
      </w:r>
      <w:r w:rsidRPr="4E4C4192" w:rsidR="495BE063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1:44:20.194Z" w:id="130648476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of the graph has been disconnected from the main tree, the whole </w:t>
      </w:r>
      <w:r w:rsidRPr="4E4C4192" w:rsidR="495BE063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1:44:20.194Z" w:id="303891768">
            <w:rPr>
              <w:rFonts w:ascii="Calibri" w:hAnsi="Calibri" w:eastAsia="Calibri" w:cs="Calibri"/>
              <w:sz w:val="24"/>
              <w:szCs w:val="24"/>
            </w:rPr>
          </w:rPrChange>
        </w:rPr>
        <w:t>portion</w:t>
      </w:r>
      <w:r w:rsidRPr="4E4C4192" w:rsidR="495BE063">
        <w:rPr>
          <w:rFonts w:ascii="Calibri" w:hAnsi="Calibri" w:eastAsia="Calibri" w:cs="Calibri"/>
          <w:color w:val="A02B93" w:themeColor="accent5" w:themeTint="FF" w:themeShade="FF"/>
          <w:sz w:val="24"/>
          <w:szCs w:val="24"/>
          <w:rPrChange w:author="Eric See Kian Seng" w:date="2025-09-22T01:44:20.194Z" w:id="297415957">
            <w:rPr>
              <w:rFonts w:ascii="Calibri" w:hAnsi="Calibri" w:eastAsia="Calibri" w:cs="Calibri"/>
              <w:sz w:val="24"/>
              <w:szCs w:val="24"/>
            </w:rPr>
          </w:rPrChange>
        </w:rPr>
        <w:t xml:space="preserve"> shall be removed too.</w:t>
      </w:r>
    </w:p>
    <w:p w:rsidR="3FADF43B" w:rsidP="3FADF43B" w:rsidRDefault="3FADF43B" w14:paraId="6042D99C" w14:textId="28018A78">
      <w:pPr>
        <w:pStyle w:val="ListParagraph"/>
        <w:ind w:left="1080"/>
        <w:rPr>
          <w:rFonts w:ascii="Calibri" w:hAnsi="Calibri" w:eastAsia="Calibri" w:cs="Calibri"/>
        </w:rPr>
      </w:pPr>
    </w:p>
    <w:p w:rsidR="4B23074E" w:rsidP="4E4C4192" w:rsidRDefault="4B23074E" w14:paraId="321CA7A4" w14:textId="14C16642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 w:val="1"/>
          <w:bCs w:val="1"/>
          <w:color w:val="E97132" w:themeColor="accent2" w:themeTint="FF" w:themeShade="FF"/>
          <w:highlight w:val="yellow"/>
          <w:rPrChange w:author="Eric See Kian Seng" w:date="2025-09-22T01:44:38.547Z" w:id="596259511">
            <w:rPr>
              <w:rFonts w:ascii="Calibri" w:hAnsi="Calibri" w:eastAsia="Calibri" w:cs="Calibri"/>
              <w:b w:val="1"/>
              <w:bCs w:val="1"/>
              <w:highlight w:val="yellow"/>
            </w:rPr>
          </w:rPrChange>
        </w:rPr>
      </w:pPr>
      <w:r w:rsidRPr="4E4C4192" w:rsidR="30F3CE50">
        <w:rPr>
          <w:rFonts w:ascii="Calibri" w:hAnsi="Calibri" w:eastAsia="Calibri" w:cs="Calibri"/>
          <w:b w:val="1"/>
          <w:bCs w:val="1"/>
          <w:color w:val="E97132" w:themeColor="accent2" w:themeTint="FF" w:themeShade="FF"/>
          <w:highlight w:val="yellow"/>
          <w:rPrChange w:author="Eric See Kian Seng" w:date="2025-09-22T01:44:38.542Z" w:id="1952042423">
            <w:rPr>
              <w:rFonts w:ascii="Calibri" w:hAnsi="Calibri" w:eastAsia="Calibri" w:cs="Calibri"/>
              <w:b w:val="1"/>
              <w:bCs w:val="1"/>
              <w:highlight w:val="yellow"/>
            </w:rPr>
          </w:rPrChange>
        </w:rPr>
        <w:t>Machine Learning/ AI Enhancement</w:t>
      </w:r>
      <w:ins w:author="Eric See Kian Seng" w:date="2025-09-22T01:44:31.365Z" w:id="556360760">
        <w:r w:rsidRPr="4E4C4192" w:rsidR="67062CC6">
          <w:rPr>
            <w:rFonts w:ascii="Calibri" w:hAnsi="Calibri" w:eastAsia="Calibri" w:cs="Calibri"/>
            <w:b w:val="1"/>
            <w:bCs w:val="1"/>
            <w:color w:val="E97132" w:themeColor="accent2" w:themeTint="FF" w:themeShade="FF"/>
            <w:highlight w:val="yellow"/>
            <w:rPrChange w:author="Eric See Kian Seng" w:date="2025-09-22T01:44:38.543Z" w:id="1939976670">
              <w:rPr>
                <w:rFonts w:ascii="Calibri" w:hAnsi="Calibri" w:eastAsia="Calibri" w:cs="Calibri"/>
                <w:b w:val="1"/>
                <w:bCs w:val="1"/>
                <w:highlight w:val="yellow"/>
              </w:rPr>
            </w:rPrChange>
          </w:rPr>
          <w:t xml:space="preserve"> – Dr Liu</w:t>
        </w:r>
      </w:ins>
    </w:p>
    <w:p w:rsidR="4B23074E" w:rsidP="00087D70" w:rsidRDefault="4B23074E" w14:paraId="784049BC" w14:textId="3D4380ED">
      <w:pPr>
        <w:pStyle w:val="ListParagraph"/>
        <w:numPr>
          <w:ilvl w:val="0"/>
          <w:numId w:val="44"/>
        </w:numPr>
        <w:rPr>
          <w:rFonts w:ascii="Calibri" w:hAnsi="Calibri" w:eastAsia="Calibri" w:cs="Calibri"/>
          <w:b/>
          <w:bCs/>
        </w:rPr>
      </w:pPr>
      <w:proofErr w:type="gramStart"/>
      <w:r w:rsidRPr="61C3EAD4">
        <w:rPr>
          <w:rFonts w:ascii="Calibri" w:hAnsi="Calibri" w:eastAsia="Calibri" w:cs="Calibri"/>
          <w:b/>
          <w:bCs/>
        </w:rPr>
        <w:t>Detect</w:t>
      </w:r>
      <w:proofErr w:type="gramEnd"/>
      <w:r w:rsidRPr="61C3EAD4">
        <w:rPr>
          <w:rFonts w:ascii="Calibri" w:hAnsi="Calibri" w:eastAsia="Calibri" w:cs="Calibri"/>
          <w:b/>
          <w:bCs/>
        </w:rPr>
        <w:t xml:space="preserve"> Equivalent Data</w:t>
      </w:r>
    </w:p>
    <w:p w:rsidR="4B23074E" w:rsidP="61C3EAD4" w:rsidRDefault="4B23074E" w14:paraId="63B241B0" w14:textId="0242F5A0">
      <w:pPr>
        <w:pStyle w:val="ListParagraph"/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As a user, I want the system to automatically detect equivalent data with different formats (e.g., phone numbers, addresses, dates), so that links can be established more accurately.</w:t>
      </w:r>
    </w:p>
    <w:p w:rsidR="4B23074E" w:rsidP="00087D70" w:rsidRDefault="4B23074E" w14:paraId="54CC077A" w14:textId="6E6517B1">
      <w:pPr>
        <w:pStyle w:val="ListParagraph"/>
        <w:numPr>
          <w:ilvl w:val="1"/>
          <w:numId w:val="44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 xml:space="preserve">e.g. formatting issues: </w:t>
      </w:r>
    </w:p>
    <w:p w:rsidR="4B23074E" w:rsidP="00087D70" w:rsidRDefault="4B23074E" w14:paraId="56E32804" w14:textId="72F43685">
      <w:pPr>
        <w:pStyle w:val="ListParagraph"/>
        <w:numPr>
          <w:ilvl w:val="2"/>
          <w:numId w:val="44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1/1/2023 = 01 Jan 2023</w:t>
      </w:r>
    </w:p>
    <w:p w:rsidR="4B23074E" w:rsidP="00087D70" w:rsidRDefault="4B23074E" w14:paraId="242DCF12" w14:textId="13D2088A">
      <w:pPr>
        <w:pStyle w:val="ListParagraph"/>
        <w:numPr>
          <w:ilvl w:val="2"/>
          <w:numId w:val="44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 xml:space="preserve">Jurong East Street 21 = Jurong </w:t>
      </w:r>
      <w:proofErr w:type="spellStart"/>
      <w:r w:rsidRPr="61C3EAD4">
        <w:rPr>
          <w:rFonts w:ascii="Calibri" w:hAnsi="Calibri" w:eastAsia="Calibri" w:cs="Calibri"/>
        </w:rPr>
        <w:t>Eas</w:t>
      </w:r>
      <w:proofErr w:type="spellEnd"/>
      <w:r w:rsidRPr="61C3EAD4">
        <w:rPr>
          <w:rFonts w:ascii="Calibri" w:hAnsi="Calibri" w:eastAsia="Calibri" w:cs="Calibri"/>
        </w:rPr>
        <w:t xml:space="preserve"> St 21</w:t>
      </w:r>
    </w:p>
    <w:p w:rsidR="4B23074E" w:rsidP="00087D70" w:rsidRDefault="4B23074E" w14:paraId="0E34BB56" w14:textId="0AF056CD">
      <w:pPr>
        <w:pStyle w:val="ListParagraph"/>
        <w:numPr>
          <w:ilvl w:val="2"/>
          <w:numId w:val="44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+6512345678 = 12345678</w:t>
      </w:r>
    </w:p>
    <w:p w:rsidR="61C3EAD4" w:rsidP="61C3EAD4" w:rsidRDefault="61C3EAD4" w14:paraId="49314639" w14:textId="53E68C8B">
      <w:pPr>
        <w:pStyle w:val="ListParagraph"/>
        <w:rPr>
          <w:rFonts w:ascii="Calibri" w:hAnsi="Calibri" w:eastAsia="Calibri" w:cs="Calibri"/>
        </w:rPr>
      </w:pPr>
    </w:p>
    <w:p w:rsidR="4B23074E" w:rsidP="00087D70" w:rsidRDefault="4B23074E" w14:paraId="654A473A" w14:textId="4C3595EF">
      <w:pPr>
        <w:pStyle w:val="ListParagraph"/>
        <w:numPr>
          <w:ilvl w:val="0"/>
          <w:numId w:val="43"/>
        </w:numPr>
        <w:rPr>
          <w:rFonts w:ascii="Calibri" w:hAnsi="Calibri" w:eastAsia="Calibri" w:cs="Calibri"/>
          <w:b/>
          <w:bCs/>
        </w:rPr>
      </w:pPr>
      <w:proofErr w:type="gramStart"/>
      <w:r w:rsidRPr="61C3EAD4">
        <w:rPr>
          <w:rFonts w:ascii="Calibri" w:hAnsi="Calibri" w:eastAsia="Calibri" w:cs="Calibri"/>
          <w:b/>
          <w:bCs/>
        </w:rPr>
        <w:t>Detect</w:t>
      </w:r>
      <w:proofErr w:type="gramEnd"/>
      <w:r w:rsidRPr="61C3EAD4">
        <w:rPr>
          <w:rFonts w:ascii="Calibri" w:hAnsi="Calibri" w:eastAsia="Calibri" w:cs="Calibri"/>
          <w:b/>
          <w:bCs/>
        </w:rPr>
        <w:t xml:space="preserve"> Hidden Relationships</w:t>
      </w:r>
    </w:p>
    <w:p w:rsidR="4A8441CF" w:rsidP="61C3EAD4" w:rsidRDefault="4A8441CF" w14:paraId="56397208" w14:textId="10E2B68C">
      <w:pPr>
        <w:pStyle w:val="ListParagraph"/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As a user, I want the system to detect hidden relationships, so that I can uncover indirect connections.</w:t>
      </w:r>
    </w:p>
    <w:p w:rsidR="270AC55C" w:rsidP="00087D70" w:rsidRDefault="270AC55C" w14:paraId="61A60461" w14:textId="489E1B5B">
      <w:pPr>
        <w:pStyle w:val="ListParagraph"/>
        <w:numPr>
          <w:ilvl w:val="1"/>
          <w:numId w:val="43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 xml:space="preserve">Relationships should be established for values </w:t>
      </w:r>
      <w:r w:rsidRPr="61C3EAD4" w:rsidR="686512C7">
        <w:rPr>
          <w:rFonts w:ascii="Calibri" w:hAnsi="Calibri" w:eastAsia="Calibri" w:cs="Calibri"/>
        </w:rPr>
        <w:t>that</w:t>
      </w:r>
      <w:r w:rsidRPr="61C3EAD4">
        <w:rPr>
          <w:rFonts w:ascii="Calibri" w:hAnsi="Calibri" w:eastAsia="Calibri" w:cs="Calibri"/>
        </w:rPr>
        <w:t xml:space="preserve"> are deemed to be equivalent</w:t>
      </w:r>
    </w:p>
    <w:p w:rsidR="0D4C4005" w:rsidP="00087D70" w:rsidRDefault="0D4C4005" w14:paraId="578EED95" w14:textId="7336FEDE">
      <w:pPr>
        <w:pStyle w:val="ListParagraph"/>
        <w:numPr>
          <w:ilvl w:val="2"/>
          <w:numId w:val="43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John owns 12345678</w:t>
      </w:r>
    </w:p>
    <w:p w:rsidR="0D4C4005" w:rsidP="00087D70" w:rsidRDefault="0D4C4005" w14:paraId="4B8EB486" w14:textId="3EF03837">
      <w:pPr>
        <w:pStyle w:val="ListParagraph"/>
        <w:numPr>
          <w:ilvl w:val="2"/>
          <w:numId w:val="43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+6512345678 calls 98765432</w:t>
      </w:r>
    </w:p>
    <w:p w:rsidR="0D4C4005" w:rsidP="00087D70" w:rsidRDefault="0D4C4005" w14:paraId="3BE07BEA" w14:textId="61C04E63">
      <w:pPr>
        <w:pStyle w:val="ListParagraph"/>
        <w:numPr>
          <w:ilvl w:val="2"/>
          <w:numId w:val="43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Peter owns +6598765432</w:t>
      </w:r>
    </w:p>
    <w:p w:rsidR="0D4C4005" w:rsidP="00087D70" w:rsidRDefault="0D4C4005" w14:paraId="5F79EAA2" w14:textId="10067BD4">
      <w:pPr>
        <w:pStyle w:val="ListParagraph"/>
        <w:numPr>
          <w:ilvl w:val="2"/>
          <w:numId w:val="43"/>
        </w:numPr>
        <w:rPr>
          <w:rFonts w:ascii="Calibri" w:hAnsi="Calibri" w:eastAsia="Calibri" w:cs="Calibri"/>
        </w:rPr>
      </w:pPr>
      <w:r w:rsidRPr="4BABE004" w:rsidR="0D4C4005">
        <w:rPr>
          <w:rFonts w:ascii="Calibri" w:hAnsi="Calibri" w:eastAsia="Calibri" w:cs="Calibri"/>
        </w:rPr>
        <w:t>Relationship between John and Peter established</w:t>
      </w:r>
    </w:p>
    <w:p w:rsidR="4BABE004" w:rsidP="4BABE004" w:rsidRDefault="4BABE004" w14:paraId="44D61ED3" w14:textId="55A39821">
      <w:pPr>
        <w:pStyle w:val="ListParagraph"/>
        <w:ind w:left="2160"/>
        <w:rPr>
          <w:rFonts w:ascii="Calibri" w:hAnsi="Calibri" w:eastAsia="Calibri" w:cs="Calibri"/>
        </w:rPr>
      </w:pPr>
    </w:p>
    <w:p w:rsidR="75BD0FB1" w:rsidP="00087D70" w:rsidRDefault="75BD0FB1" w14:paraId="6FC1BE9E" w14:textId="4DF70610">
      <w:pPr>
        <w:pStyle w:val="ListParagraph"/>
        <w:numPr>
          <w:ilvl w:val="0"/>
          <w:numId w:val="42"/>
        </w:numPr>
        <w:rPr>
          <w:rFonts w:ascii="Calibri" w:hAnsi="Calibri" w:eastAsia="Calibri" w:cs="Calibri"/>
          <w:b/>
          <w:bCs/>
        </w:rPr>
      </w:pPr>
      <w:proofErr w:type="spellStart"/>
      <w:r w:rsidRPr="61C3EAD4">
        <w:rPr>
          <w:rFonts w:ascii="Calibri" w:hAnsi="Calibri" w:eastAsia="Calibri" w:cs="Calibri"/>
          <w:b/>
          <w:bCs/>
        </w:rPr>
        <w:t>Analyse</w:t>
      </w:r>
      <w:proofErr w:type="spellEnd"/>
      <w:r w:rsidRPr="61C3EAD4">
        <w:rPr>
          <w:rFonts w:ascii="Calibri" w:hAnsi="Calibri" w:eastAsia="Calibri" w:cs="Calibri"/>
          <w:b/>
          <w:bCs/>
        </w:rPr>
        <w:t xml:space="preserve"> Data</w:t>
      </w:r>
    </w:p>
    <w:p w:rsidR="75BD0FB1" w:rsidP="4E4C4192" w:rsidRDefault="75BD0FB1" w14:paraId="5270E9B0" w14:textId="42019DD0">
      <w:pPr>
        <w:pStyle w:val="ListParagraph"/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7Z" w:id="1105713271">
            <w:rPr>
              <w:rFonts w:ascii="Calibri" w:hAnsi="Calibri" w:eastAsia="Calibri" w:cs="Calibri"/>
            </w:rPr>
          </w:rPrChange>
        </w:rPr>
      </w:pPr>
      <w:r w:rsidRPr="4E4C4192" w:rsidR="75BD0FB1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07Z" w:id="2097940794">
            <w:rPr>
              <w:rFonts w:ascii="Calibri" w:hAnsi="Calibri" w:eastAsia="Calibri" w:cs="Calibri"/>
            </w:rPr>
          </w:rPrChange>
        </w:rPr>
        <w:t xml:space="preserve">As a user, I want the system to </w:t>
      </w:r>
      <w:r w:rsidRPr="4E4C4192" w:rsidR="649E33B7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07Z" w:id="1417049128">
            <w:rPr>
              <w:rFonts w:ascii="Calibri" w:hAnsi="Calibri" w:eastAsia="Calibri" w:cs="Calibri"/>
            </w:rPr>
          </w:rPrChange>
        </w:rPr>
        <w:t xml:space="preserve">perform </w:t>
      </w:r>
      <w:r w:rsidRPr="4E4C4192" w:rsidR="75BD0FB1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07Z" w:id="1490013464">
            <w:rPr>
              <w:rFonts w:ascii="Calibri" w:hAnsi="Calibri" w:eastAsia="Calibri" w:cs="Calibri"/>
            </w:rPr>
          </w:rPrChange>
        </w:rPr>
        <w:t>analys</w:t>
      </w:r>
      <w:r w:rsidRPr="4E4C4192" w:rsidR="21D5E62D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08Z" w:id="174732551">
            <w:rPr>
              <w:rFonts w:ascii="Calibri" w:hAnsi="Calibri" w:eastAsia="Calibri" w:cs="Calibri"/>
            </w:rPr>
          </w:rPrChange>
        </w:rPr>
        <w:t>is</w:t>
      </w:r>
      <w:r w:rsidRPr="4E4C4192" w:rsidR="75BD0FB1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4Z" w:id="1859942374">
            <w:rPr>
              <w:rFonts w:ascii="Calibri" w:hAnsi="Calibri" w:eastAsia="Calibri" w:cs="Calibri"/>
            </w:rPr>
          </w:rPrChange>
        </w:rPr>
        <w:t xml:space="preserve"> </w:t>
      </w:r>
      <w:r w:rsidRPr="4E4C4192" w:rsidR="2389F46F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4Z" w:id="882814277">
            <w:rPr>
              <w:rFonts w:ascii="Calibri" w:hAnsi="Calibri" w:eastAsia="Calibri" w:cs="Calibri"/>
            </w:rPr>
          </w:rPrChange>
        </w:rPr>
        <w:t>u</w:t>
      </w:r>
      <w:r w:rsidRPr="4E4C4192" w:rsidR="75BD0FB1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5Z" w:id="1793461555">
            <w:rPr>
              <w:rFonts w:ascii="Calibri" w:hAnsi="Calibri" w:eastAsia="Calibri" w:cs="Calibri"/>
            </w:rPr>
          </w:rPrChange>
        </w:rPr>
        <w:t xml:space="preserve">sing ML/AI to detect potential criminal activity or suspicious clusters, so that I </w:t>
      </w:r>
      <w:r w:rsidRPr="4E4C4192" w:rsidR="3FEE375E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5Z" w:id="1217554272">
            <w:rPr>
              <w:rFonts w:ascii="Calibri" w:hAnsi="Calibri" w:eastAsia="Calibri" w:cs="Calibri"/>
            </w:rPr>
          </w:rPrChange>
        </w:rPr>
        <w:t>can</w:t>
      </w:r>
      <w:r w:rsidRPr="4E4C4192" w:rsidR="75BD0FB1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6Z" w:id="2136958445">
            <w:rPr>
              <w:rFonts w:ascii="Calibri" w:hAnsi="Calibri" w:eastAsia="Calibri" w:cs="Calibri"/>
            </w:rPr>
          </w:rPrChange>
        </w:rPr>
        <w:t xml:space="preserve"> proactively </w:t>
      </w:r>
      <w:r w:rsidRPr="4E4C4192" w:rsidR="09A6C1AC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6Z" w:id="868787339">
            <w:rPr>
              <w:rFonts w:ascii="Calibri" w:hAnsi="Calibri" w:eastAsia="Calibri" w:cs="Calibri"/>
            </w:rPr>
          </w:rPrChange>
        </w:rPr>
        <w:t>identify</w:t>
      </w:r>
      <w:r w:rsidRPr="4E4C4192" w:rsidR="75BD0FB1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6Z" w:id="1278778823">
            <w:rPr>
              <w:rFonts w:ascii="Calibri" w:hAnsi="Calibri" w:eastAsia="Calibri" w:cs="Calibri"/>
            </w:rPr>
          </w:rPrChange>
        </w:rPr>
        <w:t xml:space="preserve"> important findings</w:t>
      </w:r>
      <w:r w:rsidRPr="4E4C4192" w:rsidR="1ED2E926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7Z" w:id="1121499638">
            <w:rPr>
              <w:rFonts w:ascii="Calibri" w:hAnsi="Calibri" w:eastAsia="Calibri" w:cs="Calibri"/>
            </w:rPr>
          </w:rPrChange>
        </w:rPr>
        <w:t>.</w:t>
      </w:r>
    </w:p>
    <w:p w:rsidR="03B9FF4B" w:rsidP="4E4C4192" w:rsidRDefault="03B9FF4B" w14:paraId="23268958" w14:textId="78DF2604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9Z" w:id="525045169">
            <w:rPr>
              <w:rFonts w:ascii="Calibri" w:hAnsi="Calibri" w:eastAsia="Calibri" w:cs="Calibri"/>
            </w:rPr>
          </w:rPrChange>
        </w:rPr>
      </w:pPr>
      <w:r w:rsidRPr="4E4C4192" w:rsidR="03B9FF4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9Z" w:id="99274495">
            <w:rPr>
              <w:rFonts w:ascii="Calibri" w:hAnsi="Calibri" w:eastAsia="Calibri" w:cs="Calibri"/>
            </w:rPr>
          </w:rPrChange>
        </w:rPr>
        <w:t>Shortest Path Analysis</w:t>
      </w:r>
    </w:p>
    <w:p w:rsidR="39E325D2" w:rsidP="4E4C4192" w:rsidRDefault="39E325D2" w14:paraId="2AECA7F9" w14:textId="07CA8CE5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782565592">
            <w:rPr>
              <w:rFonts w:ascii="Calibri" w:hAnsi="Calibri" w:eastAsia="Calibri" w:cs="Calibri"/>
            </w:rPr>
          </w:rPrChange>
        </w:rPr>
      </w:pPr>
      <w:r w:rsidRPr="4E4C4192" w:rsidR="39E325D2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19Z" w:id="1702241772">
            <w:rPr>
              <w:rFonts w:ascii="Calibri" w:hAnsi="Calibri" w:eastAsia="Calibri" w:cs="Calibri"/>
            </w:rPr>
          </w:rPrChange>
        </w:rPr>
        <w:t>Central</w:t>
      </w:r>
      <w:r w:rsidRPr="4E4C4192" w:rsidR="16681146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930089886">
            <w:rPr>
              <w:rFonts w:ascii="Calibri" w:hAnsi="Calibri" w:eastAsia="Calibri" w:cs="Calibri"/>
            </w:rPr>
          </w:rPrChange>
        </w:rPr>
        <w:t xml:space="preserve">ity </w:t>
      </w:r>
      <w:r w:rsidRPr="4E4C4192" w:rsidR="39E325D2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026363384">
            <w:rPr>
              <w:rFonts w:ascii="Calibri" w:hAnsi="Calibri" w:eastAsia="Calibri" w:cs="Calibri"/>
            </w:rPr>
          </w:rPrChange>
        </w:rPr>
        <w:t>Analysis</w:t>
      </w:r>
    </w:p>
    <w:p w:rsidR="2A72729B" w:rsidP="4E4C4192" w:rsidRDefault="2A72729B" w14:paraId="5893AC75" w14:textId="5F1FD8CF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263070133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924589279">
            <w:rPr>
              <w:rFonts w:ascii="Calibri" w:hAnsi="Calibri" w:eastAsia="Calibri" w:cs="Calibri"/>
            </w:rPr>
          </w:rPrChange>
        </w:rPr>
        <w:t xml:space="preserve">Geographical Analysis </w:t>
      </w:r>
    </w:p>
    <w:p w:rsidR="2A72729B" w:rsidP="4E4C4192" w:rsidRDefault="2A72729B" w14:paraId="4167BADD" w14:textId="77F363AE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184841981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673807305">
            <w:rPr>
              <w:rFonts w:ascii="Calibri" w:hAnsi="Calibri" w:eastAsia="Calibri" w:cs="Calibri"/>
            </w:rPr>
          </w:rPrChange>
        </w:rPr>
        <w:t>Call Location</w:t>
      </w:r>
    </w:p>
    <w:p w:rsidR="2A72729B" w:rsidP="4E4C4192" w:rsidRDefault="2A72729B" w14:paraId="4EC8CE4B" w14:textId="4E7C3567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912712565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902287487">
            <w:rPr>
              <w:rFonts w:ascii="Calibri" w:hAnsi="Calibri" w:eastAsia="Calibri" w:cs="Calibri"/>
            </w:rPr>
          </w:rPrChange>
        </w:rPr>
        <w:t>Residential Address</w:t>
      </w:r>
    </w:p>
    <w:p w:rsidR="2A72729B" w:rsidP="4E4C4192" w:rsidRDefault="2A72729B" w14:paraId="39B50B59" w14:textId="77F0884C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636377776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081850699">
            <w:rPr>
              <w:rFonts w:ascii="Calibri" w:hAnsi="Calibri" w:eastAsia="Calibri" w:cs="Calibri"/>
            </w:rPr>
          </w:rPrChange>
        </w:rPr>
        <w:t xml:space="preserve">Temporal Analysis </w:t>
      </w:r>
      <w:r w:rsidRPr="4E4C4192" w:rsidR="5881AEF5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Z" w:id="1380939628">
            <w:rPr>
              <w:rFonts w:ascii="Calibri" w:hAnsi="Calibri" w:eastAsia="Calibri" w:cs="Calibri"/>
            </w:rPr>
          </w:rPrChange>
        </w:rPr>
        <w:t>(usually done in conjunction with link analysis or geographical analysis)</w:t>
      </w:r>
    </w:p>
    <w:p w:rsidR="2A72729B" w:rsidP="4E4C4192" w:rsidRDefault="2A72729B" w14:paraId="6DD1E35C" w14:textId="7ABC7F64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357625257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738722075">
            <w:rPr>
              <w:rFonts w:ascii="Calibri" w:hAnsi="Calibri" w:eastAsia="Calibri" w:cs="Calibri"/>
            </w:rPr>
          </w:rPrChange>
        </w:rPr>
        <w:t>Date</w:t>
      </w:r>
    </w:p>
    <w:p w:rsidR="2A72729B" w:rsidP="4E4C4192" w:rsidRDefault="2A72729B" w14:paraId="4110051A" w14:textId="1C0E6AB3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1943231560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1450551429">
            <w:rPr>
              <w:rFonts w:ascii="Calibri" w:hAnsi="Calibri" w:eastAsia="Calibri" w:cs="Calibri"/>
            </w:rPr>
          </w:rPrChange>
        </w:rPr>
        <w:t>Time</w:t>
      </w:r>
    </w:p>
    <w:p w:rsidR="2A72729B" w:rsidP="4E4C4192" w:rsidRDefault="2A72729B" w14:paraId="7E40FA73" w14:textId="3B1BF3E8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1872443695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907716295">
            <w:rPr>
              <w:rFonts w:ascii="Calibri" w:hAnsi="Calibri" w:eastAsia="Calibri" w:cs="Calibri"/>
            </w:rPr>
          </w:rPrChange>
        </w:rPr>
        <w:t>Date &amp; Time</w:t>
      </w:r>
    </w:p>
    <w:p w:rsidR="2A72729B" w:rsidP="4E4C4192" w:rsidRDefault="2A72729B" w14:paraId="26A06089" w14:textId="2CCE554F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374669861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801794975">
            <w:rPr>
              <w:rFonts w:ascii="Calibri" w:hAnsi="Calibri" w:eastAsia="Calibri" w:cs="Calibri"/>
            </w:rPr>
          </w:rPrChange>
        </w:rPr>
        <w:t>Day of the week</w:t>
      </w:r>
    </w:p>
    <w:p w:rsidR="2A72729B" w:rsidP="4E4C4192" w:rsidRDefault="2A72729B" w14:paraId="1AE65CF0" w14:textId="0909C837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1716205449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1Z" w:id="94203827">
            <w:rPr>
              <w:rFonts w:ascii="Calibri" w:hAnsi="Calibri" w:eastAsia="Calibri" w:cs="Calibri"/>
            </w:rPr>
          </w:rPrChange>
        </w:rPr>
        <w:t>Hour</w:t>
      </w:r>
    </w:p>
    <w:p w:rsidR="2A72729B" w:rsidP="4E4C4192" w:rsidRDefault="2A72729B" w14:paraId="563A9F7F" w14:textId="0DA82C16">
      <w:pPr>
        <w:pStyle w:val="ListParagraph"/>
        <w:numPr>
          <w:ilvl w:val="2"/>
          <w:numId w:val="42"/>
        </w:numPr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2Z" w:id="933670238">
            <w:rPr>
              <w:rFonts w:ascii="Calibri" w:hAnsi="Calibri" w:eastAsia="Calibri" w:cs="Calibri"/>
            </w:rPr>
          </w:rPrChange>
        </w:rPr>
      </w:pPr>
      <w:r w:rsidRPr="4E4C4192" w:rsidR="2A72729B">
        <w:rPr>
          <w:rFonts w:ascii="Calibri" w:hAnsi="Calibri" w:eastAsia="Calibri" w:cs="Calibri"/>
          <w:color w:val="E97132" w:themeColor="accent2" w:themeTint="FF" w:themeShade="FF"/>
          <w:rPrChange w:author="Eric See Kian Seng" w:date="2025-09-22T01:45:00.122Z" w:id="1845444542">
            <w:rPr>
              <w:rFonts w:ascii="Calibri" w:hAnsi="Calibri" w:eastAsia="Calibri" w:cs="Calibri"/>
            </w:rPr>
          </w:rPrChange>
        </w:rPr>
        <w:t>Etc.</w:t>
      </w:r>
    </w:p>
    <w:p w:rsidR="27E03234" w:rsidP="61C3EAD4" w:rsidRDefault="27E03234" w14:paraId="2DFD1203" w14:textId="01EA10C8">
      <w:p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 xml:space="preserve">Application of Temporal Analysis: </w:t>
      </w:r>
    </w:p>
    <w:p w:rsidR="27E03234" w:rsidP="00087D70" w:rsidRDefault="27E03234" w14:paraId="3988CFCC" w14:textId="3E050C4D">
      <w:pPr>
        <w:pStyle w:val="ListParagraph"/>
        <w:numPr>
          <w:ilvl w:val="1"/>
          <w:numId w:val="42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Used as a filter (e.g. Link analysis filter)</w:t>
      </w:r>
    </w:p>
    <w:p w:rsidR="27E03234" w:rsidP="00087D70" w:rsidRDefault="27E03234" w14:paraId="099279B5" w14:textId="2F32D001">
      <w:pPr>
        <w:pStyle w:val="ListParagraph"/>
        <w:numPr>
          <w:ilvl w:val="1"/>
          <w:numId w:val="42"/>
        </w:numPr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>Used for visualizing data</w:t>
      </w:r>
    </w:p>
    <w:p w:rsidR="27E03234" w:rsidP="00087D70" w:rsidRDefault="27E03234" w14:paraId="5E7748E6" w14:textId="4AF3CD63">
      <w:pPr>
        <w:pStyle w:val="ListParagraph"/>
        <w:numPr>
          <w:ilvl w:val="1"/>
          <w:numId w:val="42"/>
        </w:numPr>
        <w:rPr>
          <w:rFonts w:ascii="Calibri" w:hAnsi="Calibri" w:eastAsia="Calibri" w:cs="Calibri"/>
        </w:rPr>
      </w:pPr>
      <w:r w:rsidRPr="3FADF43B" w:rsidR="7AD15566">
        <w:rPr>
          <w:rFonts w:ascii="Calibri" w:hAnsi="Calibri" w:eastAsia="Calibri" w:cs="Calibri"/>
        </w:rPr>
        <w:t xml:space="preserve">To group data in day of week and </w:t>
      </w:r>
      <w:r w:rsidRPr="3FADF43B" w:rsidR="7AD15566">
        <w:rPr>
          <w:rFonts w:ascii="Calibri" w:hAnsi="Calibri" w:eastAsia="Calibri" w:cs="Calibri"/>
        </w:rPr>
        <w:t>visualise</w:t>
      </w:r>
      <w:r w:rsidRPr="3FADF43B" w:rsidR="7AD15566">
        <w:rPr>
          <w:rFonts w:ascii="Calibri" w:hAnsi="Calibri" w:eastAsia="Calibri" w:cs="Calibri"/>
        </w:rPr>
        <w:t xml:space="preserve"> data based on days</w:t>
      </w:r>
    </w:p>
    <w:p w:rsidR="61C3EAD4" w:rsidP="3FADF43B" w:rsidRDefault="61C3EAD4" w14:paraId="06905467" w14:textId="6FECFE6C">
      <w:pPr>
        <w:pStyle w:val="ListParagraph"/>
        <w:numPr>
          <w:ilvl w:val="0"/>
          <w:numId w:val="38"/>
        </w:numPr>
        <w:bidi w:val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Analysis</w:t>
      </w:r>
    </w:p>
    <w:p w:rsidR="61C3EAD4" w:rsidP="3FADF43B" w:rsidRDefault="61C3EAD4" w14:paraId="74D1CF90" w14:textId="4CC7B793">
      <w:pPr>
        <w:pStyle w:val="ListParagraph"/>
        <w:bidi w:val="0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As an OC/DOC, IC, or User, I want to perform certain analysis for the dataset, so that I can obtain clearer insights to support my decision-making.</w:t>
      </w:r>
    </w:p>
    <w:p w:rsidR="61C3EAD4" w:rsidP="3FADF43B" w:rsidRDefault="61C3EAD4" w14:paraId="764C5E6A" w14:textId="7569269E">
      <w:pPr>
        <w:pStyle w:val="ListParagraph"/>
        <w:bidi w:val="0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A/C</w:t>
      </w:r>
    </w:p>
    <w:p w:rsidR="61C3EAD4" w:rsidP="3FADF43B" w:rsidRDefault="61C3EAD4" w14:paraId="64470295" w14:textId="7D304E8F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User can choose MSISDN (either one or multiple) and period of data for analysis. </w:t>
      </w:r>
    </w:p>
    <w:p w:rsidR="61C3EAD4" w:rsidP="3FADF43B" w:rsidRDefault="61C3EAD4" w14:paraId="26547B26" w14:textId="0FC94B67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User can find locations frequented by TOI and display by location, Cell ID, MAC address, day and hour. </w:t>
      </w:r>
    </w:p>
    <w:p w:rsidR="61C3EAD4" w:rsidP="3FADF43B" w:rsidRDefault="61C3EAD4" w14:paraId="17C7D7EA" w14:textId="20E88F2B">
      <w:pPr>
        <w:pStyle w:val="ListParagraph"/>
        <w:numPr>
          <w:ilvl w:val="0"/>
          <w:numId w:val="440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To collate the top cellsite (Cell IDs and locations) and to filter by critieria (e.g. MAC address, certain hours of the day / certain weekdays)</w:t>
      </w:r>
    </w:p>
    <w:p w:rsidR="61C3EAD4" w:rsidP="3FADF43B" w:rsidRDefault="61C3EAD4" w14:paraId="4D2F95B6" w14:textId="5BCAE94E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User can identify travel matters or mode of travel </w:t>
      </w:r>
    </w:p>
    <w:p w:rsidR="61C3EAD4" w:rsidP="3FADF43B" w:rsidRDefault="61C3EAD4" w14:paraId="63280C3E" w14:textId="3AF1E9A5">
      <w:pPr>
        <w:pStyle w:val="ListParagraph"/>
        <w:numPr>
          <w:ilvl w:val="0"/>
          <w:numId w:val="441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To calculate the routes that TOI was detected on according to time slots and geolocation of the phone. </w:t>
      </w:r>
    </w:p>
    <w:p w:rsidR="61C3EAD4" w:rsidP="3FADF43B" w:rsidRDefault="61C3EAD4" w14:paraId="57201EBD" w14:textId="4CBE7E48">
      <w:pPr>
        <w:pStyle w:val="ListParagraph"/>
        <w:numPr>
          <w:ilvl w:val="0"/>
          <w:numId w:val="441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The travel patterns to be plotted on map and can be used to enrich the phone details and the person that is related to this phone.</w:t>
      </w:r>
    </w:p>
    <w:p w:rsidR="61C3EAD4" w:rsidP="3FADF43B" w:rsidRDefault="61C3EAD4" w14:paraId="4C401222" w14:textId="5F70AD97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User can find meeting places – defined TOIs, date and time range and location (geo-location parameters set above and show it on the map as meeting Icon and/or in a table format.)</w:t>
      </w:r>
    </w:p>
    <w:p w:rsidR="61C3EAD4" w:rsidP="3FADF43B" w:rsidRDefault="61C3EAD4" w14:paraId="39CE3C24" w14:textId="1FA6E2AA">
      <w:pPr>
        <w:pStyle w:val="ListParagraph"/>
        <w:numPr>
          <w:ilvl w:val="0"/>
          <w:numId w:val="443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System to identify common travel patterns across two or more lines – to be able to pick up users who converge into a same point i.e. meeting place</w:t>
      </w:r>
    </w:p>
    <w:p w:rsidR="61C3EAD4" w:rsidP="3FADF43B" w:rsidRDefault="61C3EAD4" w14:paraId="4B8B0F1C" w14:textId="1FEFC8D5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User can list common contacts amongst two or more phone numbers – to find POI (associates) through defined TOIs, date/time range and location (geo-location parameters of the phone call)</w:t>
      </w:r>
    </w:p>
    <w:p w:rsidR="61C3EAD4" w:rsidP="3FADF43B" w:rsidRDefault="61C3EAD4" w14:paraId="32E20D58" w14:textId="712BDA9C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System to highlight change of IMEI – to be performed on single MSISDN entity and show all linked IMEI entities of telephone number and time frames that this number was related to each IMEI.</w:t>
      </w:r>
    </w:p>
    <w:p w:rsidR="61C3EAD4" w:rsidP="3FADF43B" w:rsidRDefault="61C3EAD4" w14:paraId="751AB074" w14:textId="4AD8E9D4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System to highlight IMEI links – to be performed on multiple MSISDNs, extending the search to multiple data sources.</w:t>
      </w:r>
    </w:p>
    <w:p w:rsidR="61C3EAD4" w:rsidP="3FADF43B" w:rsidRDefault="61C3EAD4" w14:paraId="3A76FE46" w14:textId="4106B969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System to associate contact or ‘Unknown’ – to list common IMSI or IMEI found across 2 or more locations.</w:t>
      </w:r>
    </w:p>
    <w:p w:rsidR="61C3EAD4" w:rsidP="3FADF43B" w:rsidRDefault="61C3EAD4" w14:paraId="77838B4E" w14:textId="21F2EDDD">
      <w:pPr>
        <w:pStyle w:val="ListParagraph"/>
        <w:numPr>
          <w:ilvl w:val="0"/>
          <w:numId w:val="439"/>
        </w:numPr>
        <w:bidi w:val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User can conduct </w:t>
      </w: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>search</w:t>
      </w:r>
      <w:r w:rsidRPr="3FADF43B" w:rsidR="73CE183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data from different data sources and display the entities and links.</w:t>
      </w:r>
    </w:p>
    <w:p w:rsidR="61C3EAD4" w:rsidP="3FADF43B" w:rsidRDefault="61C3EAD4" w14:paraId="218B3C41" w14:textId="342A96F0">
      <w:pPr>
        <w:pStyle w:val="Normal"/>
        <w:ind w:left="0"/>
        <w:rPr>
          <w:rFonts w:ascii="Calibri" w:hAnsi="Calibri" w:eastAsia="Calibri" w:cs="Calibri"/>
        </w:rPr>
      </w:pPr>
    </w:p>
    <w:p w:rsidR="61C3EAD4" w:rsidP="61C3EAD4" w:rsidRDefault="61C3EAD4" w14:paraId="5047FEE0" w14:textId="1C8E276C">
      <w:pPr>
        <w:pStyle w:val="ListParagraph"/>
        <w:rPr>
          <w:rFonts w:ascii="Calibri" w:hAnsi="Calibri" w:eastAsia="Calibri" w:cs="Calibri"/>
        </w:rPr>
      </w:pPr>
    </w:p>
    <w:p w:rsidR="25FD6367" w:rsidP="3FADF43B" w:rsidRDefault="25FD6367" w14:paraId="27FA962D" w14:textId="5134612F" w14:noSpellErr="1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 w:val="1"/>
          <w:bCs w:val="1"/>
          <w:highlight w:val="yellow"/>
        </w:rPr>
      </w:pPr>
      <w:r w:rsidRPr="3FADF43B" w:rsidR="7B16DCB2">
        <w:rPr>
          <w:rFonts w:ascii="Calibri" w:hAnsi="Calibri" w:eastAsia="Calibri" w:cs="Calibri"/>
          <w:b w:val="1"/>
          <w:bCs w:val="1"/>
          <w:highlight w:val="yellow"/>
        </w:rPr>
        <w:t>Special Queries</w:t>
      </w:r>
    </w:p>
    <w:p w:rsidR="5B60D0DA" w:rsidP="00F7728C" w:rsidRDefault="5B60D0DA" w14:paraId="7CA33504" w14:textId="26524C78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b w:val="1"/>
          <w:bCs w:val="1"/>
        </w:rPr>
      </w:pPr>
      <w:r w:rsidRPr="4BABE004" w:rsidR="5A2E11EF">
        <w:rPr>
          <w:rFonts w:ascii="Calibri" w:hAnsi="Calibri" w:eastAsia="Calibri" w:cs="Calibri"/>
          <w:b w:val="1"/>
          <w:bCs w:val="1"/>
        </w:rPr>
        <w:t>Expand Graph</w:t>
      </w:r>
    </w:p>
    <w:p w:rsidR="5B60D0DA" w:rsidP="4BABE004" w:rsidRDefault="5B60D0DA" w14:paraId="5EB9D357" w14:textId="5D938289">
      <w:pPr>
        <w:pStyle w:val="ListParagraph"/>
        <w:rPr>
          <w:rFonts w:ascii="Calibri" w:hAnsi="Calibri" w:eastAsia="Calibri" w:cs="Calibri"/>
        </w:rPr>
      </w:pPr>
      <w:r w:rsidRPr="3FADF43B" w:rsidR="73EC00EA">
        <w:rPr>
          <w:rFonts w:ascii="Calibri" w:hAnsi="Calibri" w:eastAsia="Calibri" w:cs="Calibri"/>
        </w:rPr>
        <w:t>As a user, I want to</w:t>
      </w:r>
      <w:r w:rsidRPr="3FADF43B" w:rsidR="4422DE08">
        <w:rPr>
          <w:rFonts w:ascii="Calibri" w:hAnsi="Calibri" w:eastAsia="Calibri" w:cs="Calibri"/>
        </w:rPr>
        <w:t xml:space="preserve"> expand the graph to show </w:t>
      </w:r>
      <w:r w:rsidRPr="3FADF43B" w:rsidR="50BA4EBF">
        <w:rPr>
          <w:rFonts w:ascii="Calibri" w:hAnsi="Calibri" w:eastAsia="Calibri" w:cs="Calibri"/>
        </w:rPr>
        <w:t>entities</w:t>
      </w:r>
      <w:r w:rsidRPr="3FADF43B" w:rsidR="4422DE08">
        <w:rPr>
          <w:rFonts w:ascii="Calibri" w:hAnsi="Calibri" w:eastAsia="Calibri" w:cs="Calibri"/>
        </w:rPr>
        <w:t xml:space="preserve">/nodes and relationships/edges that are relevant to the analysis or investigation, </w:t>
      </w:r>
      <w:r w:rsidRPr="3FADF43B" w:rsidR="0614AE74">
        <w:rPr>
          <w:rFonts w:ascii="Calibri" w:hAnsi="Calibri" w:eastAsia="Calibri" w:cs="Calibri"/>
        </w:rPr>
        <w:t>so that I can focus better without being distracted by irrelevant data.</w:t>
      </w:r>
    </w:p>
    <w:p w:rsidR="4BABE004" w:rsidP="4BABE004" w:rsidRDefault="4BABE004" w14:paraId="10F4DAD4" w14:textId="2FBAC850">
      <w:pPr>
        <w:pStyle w:val="ListParagraph"/>
        <w:rPr>
          <w:rFonts w:ascii="Calibri" w:hAnsi="Calibri" w:eastAsia="Calibri" w:cs="Calibri"/>
        </w:rPr>
      </w:pPr>
    </w:p>
    <w:p w:rsidR="37AF6E9A" w:rsidP="4BABE004" w:rsidRDefault="37AF6E9A" w14:paraId="610CFF91" w14:textId="55CCC872">
      <w:pPr>
        <w:pStyle w:val="ListParagraph"/>
        <w:numPr>
          <w:ilvl w:val="0"/>
          <w:numId w:val="81"/>
        </w:numPr>
        <w:rPr>
          <w:rFonts w:ascii="Calibri" w:hAnsi="Calibri" w:eastAsia="Calibri" w:cs="Calibri"/>
          <w:b w:val="1"/>
          <w:bCs w:val="1"/>
        </w:rPr>
      </w:pPr>
      <w:r w:rsidRPr="4BABE004" w:rsidR="37AF6E9A">
        <w:rPr>
          <w:rFonts w:ascii="Calibri" w:hAnsi="Calibri" w:eastAsia="Calibri" w:cs="Calibri"/>
          <w:b w:val="1"/>
          <w:bCs w:val="1"/>
        </w:rPr>
        <w:t>Run Query</w:t>
      </w:r>
    </w:p>
    <w:p w:rsidR="37AF6E9A" w:rsidP="4BABE004" w:rsidRDefault="37AF6E9A" w14:paraId="45A61954" w14:textId="4C9AC15E">
      <w:pPr>
        <w:pStyle w:val="ListParagraph"/>
        <w:ind w:left="720"/>
        <w:rPr>
          <w:rFonts w:ascii="Calibri" w:hAnsi="Calibri" w:eastAsia="Calibri" w:cs="Calibri"/>
          <w:b w:val="0"/>
          <w:bCs w:val="0"/>
        </w:rPr>
      </w:pPr>
      <w:r w:rsidRPr="4BABE004" w:rsidR="37AF6E9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I want to </w:t>
      </w:r>
      <w:r w:rsidRPr="4BABE004" w:rsidR="080BF5ED">
        <w:rPr>
          <w:rFonts w:ascii="Calibri" w:hAnsi="Calibri" w:eastAsia="Calibri" w:cs="Calibri"/>
          <w:b w:val="0"/>
          <w:bCs w:val="0"/>
        </w:rPr>
        <w:t xml:space="preserve">perform </w:t>
      </w:r>
      <w:r w:rsidRPr="4BABE004" w:rsidR="5B60D0DA">
        <w:rPr>
          <w:rFonts w:ascii="Calibri" w:hAnsi="Calibri" w:eastAsia="Calibri" w:cs="Calibri"/>
          <w:b w:val="0"/>
          <w:bCs w:val="0"/>
        </w:rPr>
        <w:t>special queries between nodes, so that I can explore specific graph insights.</w:t>
      </w:r>
    </w:p>
    <w:p w:rsidR="15C6902D" w:rsidP="4BABE004" w:rsidRDefault="15C6902D" w14:paraId="5B3584F3" w14:textId="6C66F005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commentRangeStart w:id="1039013785"/>
      <w:r w:rsidRPr="4BABE004" w:rsidR="15C6902D">
        <w:rPr>
          <w:rFonts w:ascii="Calibri" w:hAnsi="Calibri" w:eastAsia="Calibri" w:cs="Calibri"/>
          <w:sz w:val="24"/>
          <w:szCs w:val="24"/>
        </w:rPr>
        <w:t xml:space="preserve">If the Special Query requires </w:t>
      </w:r>
      <w:r w:rsidRPr="4BABE004" w:rsidR="15C6902D">
        <w:rPr>
          <w:rFonts w:ascii="Calibri" w:hAnsi="Calibri" w:eastAsia="Calibri" w:cs="Calibri"/>
          <w:sz w:val="24"/>
          <w:szCs w:val="24"/>
        </w:rPr>
        <w:t>additional</w:t>
      </w:r>
      <w:r w:rsidRPr="4BABE004" w:rsidR="15C6902D">
        <w:rPr>
          <w:rFonts w:ascii="Calibri" w:hAnsi="Calibri" w:eastAsia="Calibri" w:cs="Calibri"/>
          <w:sz w:val="24"/>
          <w:szCs w:val="24"/>
        </w:rPr>
        <w:t xml:space="preserve"> information, the operator shall provide the </w:t>
      </w:r>
      <w:r w:rsidRPr="4BABE004" w:rsidR="15C6902D">
        <w:rPr>
          <w:rFonts w:ascii="Calibri" w:hAnsi="Calibri" w:eastAsia="Calibri" w:cs="Calibri"/>
          <w:sz w:val="24"/>
          <w:szCs w:val="24"/>
        </w:rPr>
        <w:t>additional</w:t>
      </w:r>
      <w:r w:rsidRPr="4BABE004" w:rsidR="15C6902D">
        <w:rPr>
          <w:rFonts w:ascii="Calibri" w:hAnsi="Calibri" w:eastAsia="Calibri" w:cs="Calibri"/>
          <w:sz w:val="24"/>
          <w:szCs w:val="24"/>
        </w:rPr>
        <w:t xml:space="preserve"> information </w:t>
      </w:r>
      <w:r w:rsidRPr="4BABE004" w:rsidR="15C6902D">
        <w:rPr>
          <w:rFonts w:ascii="Calibri" w:hAnsi="Calibri" w:eastAsia="Calibri" w:cs="Calibri"/>
          <w:sz w:val="24"/>
          <w:szCs w:val="24"/>
        </w:rPr>
        <w:t>in order to</w:t>
      </w:r>
      <w:r w:rsidRPr="4BABE004" w:rsidR="15C6902D">
        <w:rPr>
          <w:rFonts w:ascii="Calibri" w:hAnsi="Calibri" w:eastAsia="Calibri" w:cs="Calibri"/>
          <w:sz w:val="24"/>
          <w:szCs w:val="24"/>
        </w:rPr>
        <w:t xml:space="preserve"> run the query.</w:t>
      </w:r>
      <w:commentRangeEnd w:id="1039013785"/>
      <w:r>
        <w:rPr>
          <w:rStyle w:val="CommentReference"/>
        </w:rPr>
        <w:commentReference w:id="1039013785"/>
      </w:r>
    </w:p>
    <w:p w:rsidR="4BABE004" w:rsidP="4BABE004" w:rsidRDefault="4BABE004" w14:paraId="01EAE938" w14:textId="1E10B14C">
      <w:pPr>
        <w:pStyle w:val="ListParagraph"/>
        <w:ind w:left="720"/>
        <w:rPr>
          <w:rFonts w:ascii="Calibri" w:hAnsi="Calibri" w:eastAsia="Calibri" w:cs="Calibri"/>
          <w:b w:val="0"/>
          <w:bCs w:val="0"/>
        </w:rPr>
      </w:pPr>
    </w:p>
    <w:p w:rsidR="43F63A5D" w:rsidP="4BABE004" w:rsidRDefault="43F63A5D" w14:paraId="351E7984" w14:textId="208EA630">
      <w:pPr>
        <w:pStyle w:val="ListParagraph"/>
        <w:numPr>
          <w:ilvl w:val="0"/>
          <w:numId w:val="82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43F63A5D">
        <w:rPr>
          <w:rFonts w:ascii="Calibri" w:hAnsi="Calibri" w:eastAsia="Calibri" w:cs="Calibri"/>
          <w:b w:val="1"/>
          <w:bCs w:val="1"/>
          <w:sz w:val="24"/>
          <w:szCs w:val="24"/>
        </w:rPr>
        <w:t>Configure New Special Query</w:t>
      </w:r>
    </w:p>
    <w:p w:rsidR="43F63A5D" w:rsidP="4BABE004" w:rsidRDefault="43F63A5D" w14:paraId="13A042B3" w14:textId="40C6D692">
      <w:pPr>
        <w:pStyle w:val="ListParagraph"/>
        <w:ind w:left="720"/>
        <w:rPr>
          <w:rFonts w:ascii="Calibri" w:hAnsi="Calibri" w:eastAsia="Calibri" w:cs="Calibri"/>
          <w:b w:val="0"/>
          <w:bCs w:val="0"/>
          <w:noProof w:val="0"/>
          <w:lang w:val="en-US"/>
        </w:rPr>
      </w:pPr>
      <w:r w:rsidRPr="4BABE004" w:rsidR="43F63A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I want to configure a new special query, </w:t>
      </w:r>
      <w:r w:rsidRPr="4BABE004" w:rsidR="43F63A5D">
        <w:rPr>
          <w:rFonts w:ascii="Calibri" w:hAnsi="Calibri" w:eastAsia="Calibri" w:cs="Calibri"/>
          <w:b w:val="0"/>
          <w:bCs w:val="0"/>
          <w:noProof w:val="0"/>
          <w:lang w:val="en-US"/>
        </w:rPr>
        <w:t>so that</w:t>
      </w:r>
      <w:r w:rsidRPr="4BABE004" w:rsidR="43F63A5D">
        <w:rPr>
          <w:rFonts w:ascii="Calibri" w:hAnsi="Calibri" w:eastAsia="Calibri" w:cs="Calibri"/>
          <w:b w:val="0"/>
          <w:bCs w:val="0"/>
          <w:noProof w:val="0"/>
          <w:lang w:val="en-US"/>
        </w:rPr>
        <w:t xml:space="preserve"> I can tailor the query to extract insights relevant to my specific use case or investigation.</w:t>
      </w:r>
    </w:p>
    <w:p w:rsidR="4BABE004" w:rsidP="4BABE004" w:rsidRDefault="4BABE004" w14:paraId="4C633C3E" w14:textId="7AE16894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3F63A5D" w:rsidP="4BABE004" w:rsidRDefault="43F63A5D" w14:paraId="67C0A329" w14:textId="13EC6F39">
      <w:pPr>
        <w:pStyle w:val="ListParagraph"/>
        <w:numPr>
          <w:ilvl w:val="0"/>
          <w:numId w:val="83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43F63A5D">
        <w:rPr>
          <w:rFonts w:ascii="Calibri" w:hAnsi="Calibri" w:eastAsia="Calibri" w:cs="Calibri"/>
          <w:b w:val="1"/>
          <w:bCs w:val="1"/>
          <w:sz w:val="24"/>
          <w:szCs w:val="24"/>
        </w:rPr>
        <w:t>Edit an existing Special Query</w:t>
      </w:r>
    </w:p>
    <w:p w:rsidR="43F63A5D" w:rsidP="4BABE004" w:rsidRDefault="43F63A5D" w14:paraId="6EA8B688" w14:textId="7342E2E2">
      <w:pPr>
        <w:pStyle w:val="ListParagraph"/>
        <w:ind w:left="720"/>
        <w:rPr>
          <w:rFonts w:ascii="Calibri" w:hAnsi="Calibri" w:eastAsia="Calibri" w:cs="Calibri"/>
          <w:noProof w:val="0"/>
          <w:lang w:val="en-US"/>
        </w:rPr>
      </w:pPr>
      <w:r w:rsidRPr="4BABE004" w:rsidR="43F63A5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I want to edit an existing Special Query, so that </w:t>
      </w:r>
      <w:r w:rsidRPr="4BABE004" w:rsidR="43F63A5D">
        <w:rPr>
          <w:rFonts w:ascii="Calibri" w:hAnsi="Calibri" w:eastAsia="Calibri" w:cs="Calibri"/>
          <w:noProof w:val="0"/>
          <w:lang w:val="en-US"/>
        </w:rPr>
        <w:t>I can refine or update the query conditions without creating a new one from scratch.</w:t>
      </w:r>
    </w:p>
    <w:p w:rsidR="4BABE004" w:rsidP="4BABE004" w:rsidRDefault="4BABE004" w14:paraId="7DBD502F" w14:textId="45FDD65D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3F63A5D" w:rsidP="4BABE004" w:rsidRDefault="43F63A5D" w14:paraId="51B4F660" w14:textId="0F04EF4F">
      <w:pPr>
        <w:pStyle w:val="ListParagraph"/>
        <w:numPr>
          <w:ilvl w:val="0"/>
          <w:numId w:val="84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43F63A5D">
        <w:rPr>
          <w:rFonts w:ascii="Calibri" w:hAnsi="Calibri" w:eastAsia="Calibri" w:cs="Calibri"/>
          <w:b w:val="1"/>
          <w:bCs w:val="1"/>
          <w:sz w:val="24"/>
          <w:szCs w:val="24"/>
        </w:rPr>
        <w:t>Delete an existing Special Query</w:t>
      </w:r>
    </w:p>
    <w:p w:rsidR="37E2F629" w:rsidP="4BABE004" w:rsidRDefault="37E2F629" w14:paraId="3B24416C" w14:textId="0C6FAB89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1BD1369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As a user, I want to </w:t>
      </w:r>
      <w:r w:rsidRPr="3FADF43B" w:rsidR="1BD13693">
        <w:rPr>
          <w:rFonts w:ascii="Calibri" w:hAnsi="Calibri" w:eastAsia="Calibri" w:cs="Calibri"/>
          <w:b w:val="0"/>
          <w:bCs w:val="0"/>
          <w:sz w:val="24"/>
          <w:szCs w:val="24"/>
        </w:rPr>
        <w:t>delete</w:t>
      </w:r>
      <w:r w:rsidRPr="3FADF43B" w:rsidR="1BD1369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a special query that I no longer need, so that I can keep </w:t>
      </w:r>
      <w:r w:rsidRPr="3FADF43B" w:rsidR="1BD13693">
        <w:rPr>
          <w:rFonts w:ascii="Calibri" w:hAnsi="Calibri" w:eastAsia="Calibri" w:cs="Calibri"/>
          <w:b w:val="0"/>
          <w:bCs w:val="0"/>
          <w:sz w:val="24"/>
          <w:szCs w:val="24"/>
        </w:rPr>
        <w:t>the query</w:t>
      </w:r>
      <w:r w:rsidRPr="3FADF43B" w:rsidR="1BD1369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list organized and relevant.</w:t>
      </w:r>
    </w:p>
    <w:p w:rsidR="37A06E5A" w:rsidP="3FADF43B" w:rsidRDefault="37A06E5A" w14:paraId="0CC758F0" w14:textId="04414365">
      <w:pPr>
        <w:pStyle w:val="ListParagraph"/>
        <w:numPr>
          <w:ilvl w:val="0"/>
          <w:numId w:val="426"/>
        </w:numPr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3FADF43B" w:rsidR="37A06E5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Note that it will affect the </w:t>
      </w:r>
      <w:r w:rsidRPr="3FADF43B" w:rsidR="2B49F50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existing </w:t>
      </w:r>
      <w:r w:rsidRPr="3FADF43B" w:rsidR="37A06E5A">
        <w:rPr>
          <w:rFonts w:ascii="Calibri" w:hAnsi="Calibri" w:eastAsia="Calibri" w:cs="Calibri"/>
          <w:b w:val="0"/>
          <w:bCs w:val="0"/>
          <w:sz w:val="24"/>
          <w:szCs w:val="24"/>
        </w:rPr>
        <w:t>links</w:t>
      </w:r>
    </w:p>
    <w:p w:rsidR="4BABE004" w:rsidP="4BABE004" w:rsidRDefault="4BABE004" w14:paraId="1B7173C5" w14:textId="57FBEDA2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B60D0DA" w:rsidP="00F7728C" w:rsidRDefault="5B60D0DA" w14:paraId="512BA0B2" w14:textId="782A28FE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Use Pre-configured Queries</w:t>
      </w:r>
    </w:p>
    <w:p w:rsidR="61C3EAD4" w:rsidP="4674E52A" w:rsidRDefault="5B60D0DA" w14:paraId="6055B5E4" w14:textId="520C2771">
      <w:pPr>
        <w:pStyle w:val="ListParagraph"/>
        <w:rPr>
          <w:rFonts w:ascii="Calibri" w:hAnsi="Calibri" w:eastAsia="Calibri" w:cs="Calibri"/>
        </w:rPr>
      </w:pPr>
      <w:r w:rsidRPr="4BABE004" w:rsidR="5B60D0DA">
        <w:rPr>
          <w:rFonts w:ascii="Calibri" w:hAnsi="Calibri" w:eastAsia="Calibri" w:cs="Calibri"/>
        </w:rPr>
        <w:t>As a user, I want to use pre-configured queries, so that I can quickly answer complex questions.</w:t>
      </w:r>
    </w:p>
    <w:p w:rsidR="4BABE004" w:rsidP="4BABE004" w:rsidRDefault="4BABE004" w14:paraId="5DF40580" w14:textId="12479876">
      <w:pPr>
        <w:pStyle w:val="ListParagraph"/>
        <w:rPr>
          <w:rFonts w:ascii="Calibri" w:hAnsi="Calibri" w:eastAsia="Calibri" w:cs="Calibri"/>
        </w:rPr>
      </w:pPr>
    </w:p>
    <w:p w:rsidR="6DC1F4C1" w:rsidP="00F7728C" w:rsidRDefault="6DC1F4C1" w14:paraId="396A8B57" w14:textId="2267F724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 w:val="1"/>
          <w:bCs w:val="1"/>
        </w:rPr>
      </w:pPr>
      <w:r w:rsidRPr="4E4C4192" w:rsidR="1C70E751">
        <w:rPr>
          <w:rFonts w:ascii="Calibri" w:hAnsi="Calibri" w:eastAsia="Calibri" w:cs="Calibri"/>
          <w:b w:val="1"/>
          <w:bCs w:val="1"/>
          <w:highlight w:val="yellow"/>
        </w:rPr>
        <w:t>Alerts</w:t>
      </w:r>
      <w:ins w:author="Eric See Kian Seng" w:date="2025-09-22T01:45:52.889Z" w:id="381776860">
        <w:r w:rsidRPr="4E4C4192" w:rsidR="1A2E7CAF">
          <w:rPr>
            <w:rFonts w:ascii="Calibri" w:hAnsi="Calibri" w:eastAsia="Calibri" w:cs="Calibri"/>
            <w:b w:val="1"/>
            <w:bCs w:val="1"/>
            <w:highlight w:val="yellow"/>
          </w:rPr>
          <w:t xml:space="preserve"> [User must have an alert box]</w:t>
        </w:r>
      </w:ins>
    </w:p>
    <w:p w:rsidR="6DC1F4C1" w:rsidP="00F7728C" w:rsidRDefault="6DC1F4C1" w14:paraId="60CB0D01" w14:textId="651C031C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b w:val="1"/>
          <w:bCs w:val="1"/>
        </w:rPr>
      </w:pPr>
      <w:r w:rsidRPr="4BABE004" w:rsidR="6DC1F4C1">
        <w:rPr>
          <w:rFonts w:ascii="Calibri" w:hAnsi="Calibri" w:eastAsia="Calibri" w:cs="Calibri"/>
          <w:b w:val="1"/>
          <w:bCs w:val="1"/>
        </w:rPr>
        <w:t xml:space="preserve">Configure </w:t>
      </w:r>
      <w:r w:rsidRPr="4BABE004" w:rsidR="7E7F739E">
        <w:rPr>
          <w:rFonts w:ascii="Calibri" w:hAnsi="Calibri" w:eastAsia="Calibri" w:cs="Calibri"/>
          <w:b w:val="1"/>
          <w:bCs w:val="1"/>
        </w:rPr>
        <w:t xml:space="preserve">Alert </w:t>
      </w:r>
      <w:r w:rsidRPr="4BABE004" w:rsidR="6DC1F4C1">
        <w:rPr>
          <w:rFonts w:ascii="Calibri" w:hAnsi="Calibri" w:eastAsia="Calibri" w:cs="Calibri"/>
          <w:b w:val="1"/>
          <w:bCs w:val="1"/>
        </w:rPr>
        <w:t>Template</w:t>
      </w:r>
    </w:p>
    <w:p w:rsidR="6DC1F4C1" w:rsidP="4BABE004" w:rsidRDefault="6DC1F4C1" w14:paraId="00B83969" w14:textId="3EF508A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Calibri" w:hAnsi="Calibri" w:eastAsia="Calibri" w:cs="Calibri"/>
        </w:rPr>
      </w:pPr>
      <w:r w:rsidRPr="4BABE004" w:rsidR="6DC1F4C1">
        <w:rPr>
          <w:rFonts w:ascii="Calibri" w:hAnsi="Calibri" w:eastAsia="Calibri" w:cs="Calibri"/>
        </w:rPr>
        <w:t xml:space="preserve">As a </w:t>
      </w:r>
      <w:r w:rsidRPr="4BABE004" w:rsidR="6DF7C8CE">
        <w:rPr>
          <w:rFonts w:ascii="Calibri" w:hAnsi="Calibri" w:eastAsia="Calibri" w:cs="Calibri"/>
        </w:rPr>
        <w:t xml:space="preserve">privileged </w:t>
      </w:r>
      <w:r w:rsidRPr="4BABE004" w:rsidR="6DC1F4C1">
        <w:rPr>
          <w:rFonts w:ascii="Calibri" w:hAnsi="Calibri" w:eastAsia="Calibri" w:cs="Calibri"/>
        </w:rPr>
        <w:t>user, I want to c</w:t>
      </w:r>
      <w:r w:rsidRPr="4BABE004" w:rsidR="4C394C8B">
        <w:rPr>
          <w:rFonts w:ascii="Calibri" w:hAnsi="Calibri" w:eastAsia="Calibri" w:cs="Calibri"/>
        </w:rPr>
        <w:t>reat</w:t>
      </w:r>
      <w:r w:rsidRPr="4BABE004" w:rsidR="6DC1F4C1">
        <w:rPr>
          <w:rFonts w:ascii="Calibri" w:hAnsi="Calibri" w:eastAsia="Calibri" w:cs="Calibri"/>
        </w:rPr>
        <w:t xml:space="preserve">e a </w:t>
      </w:r>
      <w:r w:rsidRPr="4BABE004" w:rsidR="6DC1F4C1">
        <w:rPr>
          <w:rFonts w:ascii="Calibri" w:hAnsi="Calibri" w:eastAsia="Calibri" w:cs="Calibri"/>
        </w:rPr>
        <w:t>new alert</w:t>
      </w:r>
      <w:r w:rsidRPr="4BABE004" w:rsidR="6DC1F4C1">
        <w:rPr>
          <w:rFonts w:ascii="Calibri" w:hAnsi="Calibri" w:eastAsia="Calibri" w:cs="Calibri"/>
        </w:rPr>
        <w:t xml:space="preserve"> template with specific triggers</w:t>
      </w:r>
      <w:r w:rsidRPr="4BABE004" w:rsidR="58DB2176">
        <w:rPr>
          <w:rFonts w:ascii="Calibri" w:hAnsi="Calibri" w:eastAsia="Calibri" w:cs="Calibri"/>
        </w:rPr>
        <w:t xml:space="preserve"> by specifying entities/relationships related to the alert</w:t>
      </w:r>
      <w:r w:rsidRPr="4BABE004" w:rsidR="6DC1F4C1">
        <w:rPr>
          <w:rFonts w:ascii="Calibri" w:hAnsi="Calibri" w:eastAsia="Calibri" w:cs="Calibri"/>
        </w:rPr>
        <w:t xml:space="preserve">, so that I can proactively </w:t>
      </w:r>
      <w:r w:rsidRPr="4BABE004" w:rsidR="6DC1F4C1">
        <w:rPr>
          <w:rFonts w:ascii="Calibri" w:hAnsi="Calibri" w:eastAsia="Calibri" w:cs="Calibri"/>
        </w:rPr>
        <w:t>monitor</w:t>
      </w:r>
      <w:r w:rsidRPr="4BABE004" w:rsidR="6DC1F4C1">
        <w:rPr>
          <w:rFonts w:ascii="Calibri" w:hAnsi="Calibri" w:eastAsia="Calibri" w:cs="Calibri"/>
        </w:rPr>
        <w:t xml:space="preserve"> key events. </w:t>
      </w:r>
    </w:p>
    <w:p w:rsidR="5F5F4319" w:rsidP="4BABE004" w:rsidRDefault="5F5F4319" w14:paraId="531DDA89" w14:textId="56F68DB3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4BABE004" w:rsidR="5F5F4319">
        <w:rPr>
          <w:rFonts w:ascii="Calibri" w:hAnsi="Calibri" w:eastAsia="Calibri" w:cs="Calibri"/>
          <w:sz w:val="24"/>
          <w:szCs w:val="24"/>
        </w:rPr>
        <w:t>e.g.</w:t>
      </w:r>
      <w:r w:rsidRPr="4BABE004" w:rsidR="5F5F4319">
        <w:rPr>
          <w:rFonts w:ascii="Calibri" w:hAnsi="Calibri" w:eastAsia="Calibri" w:cs="Calibri"/>
          <w:sz w:val="24"/>
          <w:szCs w:val="24"/>
        </w:rPr>
        <w:t xml:space="preserve"> When Person {X} makes more than {Y} number of bank transactions between {StartDate} to {</w:t>
      </w:r>
      <w:r w:rsidRPr="4BABE004" w:rsidR="5F5F4319">
        <w:rPr>
          <w:rFonts w:ascii="Calibri" w:hAnsi="Calibri" w:eastAsia="Calibri" w:cs="Calibri"/>
          <w:sz w:val="24"/>
          <w:szCs w:val="24"/>
        </w:rPr>
        <w:t>EndDate</w:t>
      </w:r>
      <w:r w:rsidRPr="4BABE004" w:rsidR="5F5F4319">
        <w:rPr>
          <w:rFonts w:ascii="Calibri" w:hAnsi="Calibri" w:eastAsia="Calibri" w:cs="Calibri"/>
          <w:sz w:val="24"/>
          <w:szCs w:val="24"/>
        </w:rPr>
        <w:t>}.</w:t>
      </w:r>
    </w:p>
    <w:p w:rsidR="5F5F4319" w:rsidP="4BABE004" w:rsidRDefault="5F5F4319" w14:paraId="1238721F" w14:textId="3001B900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</w:rPr>
      </w:pPr>
      <w:r w:rsidRPr="4BABE004" w:rsidR="5F5F4319">
        <w:rPr>
          <w:rFonts w:ascii="Calibri" w:hAnsi="Calibri" w:eastAsia="Calibri" w:cs="Calibri"/>
        </w:rPr>
        <w:t>e.g.</w:t>
      </w:r>
      <w:r w:rsidRPr="4BABE004" w:rsidR="5F5F4319">
        <w:rPr>
          <w:rFonts w:ascii="Calibri" w:hAnsi="Calibri" w:eastAsia="Calibri" w:cs="Calibri"/>
        </w:rPr>
        <w:t xml:space="preserve"> phone number making more than 50 calls during a time range</w:t>
      </w:r>
    </w:p>
    <w:p w:rsidR="4BABE004" w:rsidP="4BABE004" w:rsidRDefault="4BABE004" w14:paraId="3D6420DF" w14:textId="3512522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</w:rPr>
      </w:pPr>
    </w:p>
    <w:p w:rsidR="7A312B65" w:rsidP="00F7728C" w:rsidRDefault="7A312B65" w14:paraId="06200621" w14:textId="560E93C1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b w:val="1"/>
          <w:bCs w:val="1"/>
        </w:rPr>
      </w:pPr>
      <w:r w:rsidRPr="4BABE004" w:rsidR="7A312B65">
        <w:rPr>
          <w:rFonts w:ascii="Calibri" w:hAnsi="Calibri" w:eastAsia="Calibri" w:cs="Calibri"/>
          <w:b w:val="1"/>
          <w:bCs w:val="1"/>
        </w:rPr>
        <w:t xml:space="preserve">Edit </w:t>
      </w:r>
      <w:r w:rsidRPr="4BABE004" w:rsidR="3F072E37">
        <w:rPr>
          <w:rFonts w:ascii="Calibri" w:hAnsi="Calibri" w:eastAsia="Calibri" w:cs="Calibri"/>
          <w:b w:val="1"/>
          <w:bCs w:val="1"/>
        </w:rPr>
        <w:t xml:space="preserve">Alert </w:t>
      </w:r>
      <w:r w:rsidRPr="4BABE004" w:rsidR="7A312B65">
        <w:rPr>
          <w:rFonts w:ascii="Calibri" w:hAnsi="Calibri" w:eastAsia="Calibri" w:cs="Calibri"/>
          <w:b w:val="1"/>
          <w:bCs w:val="1"/>
        </w:rPr>
        <w:t>Template</w:t>
      </w:r>
    </w:p>
    <w:p w:rsidR="7A312B65" w:rsidP="61C3EAD4" w:rsidRDefault="7A312B65" w14:paraId="1130DAF9" w14:textId="498010C5">
      <w:pPr>
        <w:pStyle w:val="ListParagraph"/>
        <w:rPr>
          <w:rFonts w:ascii="Calibri" w:hAnsi="Calibri" w:eastAsia="Calibri" w:cs="Calibri"/>
        </w:rPr>
      </w:pPr>
      <w:r w:rsidRPr="4BABE004" w:rsidR="7A312B65">
        <w:rPr>
          <w:rFonts w:ascii="Calibri" w:hAnsi="Calibri" w:eastAsia="Calibri" w:cs="Calibri"/>
        </w:rPr>
        <w:t xml:space="preserve">As a </w:t>
      </w:r>
      <w:r w:rsidRPr="4BABE004" w:rsidR="58B28CAE">
        <w:rPr>
          <w:rFonts w:ascii="Calibri" w:hAnsi="Calibri" w:eastAsia="Calibri" w:cs="Calibri"/>
        </w:rPr>
        <w:t xml:space="preserve">privileged </w:t>
      </w:r>
      <w:r w:rsidRPr="4BABE004" w:rsidR="7A312B65">
        <w:rPr>
          <w:rFonts w:ascii="Calibri" w:hAnsi="Calibri" w:eastAsia="Calibri" w:cs="Calibri"/>
        </w:rPr>
        <w:t>user, I want to edit an existing template</w:t>
      </w:r>
      <w:r w:rsidRPr="4BABE004" w:rsidR="42171E56">
        <w:rPr>
          <w:rFonts w:ascii="Calibri" w:hAnsi="Calibri" w:eastAsia="Calibri" w:cs="Calibri"/>
        </w:rPr>
        <w:t xml:space="preserve"> with specific triggers</w:t>
      </w:r>
      <w:r w:rsidRPr="4BABE004" w:rsidR="7A312B65">
        <w:rPr>
          <w:rFonts w:ascii="Calibri" w:hAnsi="Calibri" w:eastAsia="Calibri" w:cs="Calibri"/>
        </w:rPr>
        <w:t xml:space="preserve">, so that I can keep it up to date. </w:t>
      </w:r>
    </w:p>
    <w:p w:rsidR="4BABE004" w:rsidP="4BABE004" w:rsidRDefault="4BABE004" w14:paraId="4DB185B6" w14:textId="6710421E">
      <w:pPr>
        <w:pStyle w:val="ListParagraph"/>
        <w:rPr>
          <w:rFonts w:ascii="Calibri" w:hAnsi="Calibri" w:eastAsia="Calibri" w:cs="Calibri"/>
        </w:rPr>
      </w:pPr>
    </w:p>
    <w:p w:rsidR="7A312B65" w:rsidP="00F7728C" w:rsidRDefault="7A312B65" w14:paraId="3E862ABE" w14:textId="1C2BC8D6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b w:val="1"/>
          <w:bCs w:val="1"/>
        </w:rPr>
      </w:pPr>
      <w:r w:rsidRPr="4BABE004" w:rsidR="7A312B65">
        <w:rPr>
          <w:rFonts w:ascii="Calibri" w:hAnsi="Calibri" w:eastAsia="Calibri" w:cs="Calibri"/>
          <w:b w:val="1"/>
          <w:bCs w:val="1"/>
        </w:rPr>
        <w:t xml:space="preserve">Delete </w:t>
      </w:r>
      <w:r w:rsidRPr="4BABE004" w:rsidR="37150FBE">
        <w:rPr>
          <w:rFonts w:ascii="Calibri" w:hAnsi="Calibri" w:eastAsia="Calibri" w:cs="Calibri"/>
          <w:b w:val="1"/>
          <w:bCs w:val="1"/>
        </w:rPr>
        <w:t xml:space="preserve">Alert </w:t>
      </w:r>
      <w:r w:rsidRPr="4BABE004" w:rsidR="7A312B65">
        <w:rPr>
          <w:rFonts w:ascii="Calibri" w:hAnsi="Calibri" w:eastAsia="Calibri" w:cs="Calibri"/>
          <w:b w:val="1"/>
          <w:bCs w:val="1"/>
        </w:rPr>
        <w:t>Template</w:t>
      </w:r>
    </w:p>
    <w:p w:rsidR="7A312B65" w:rsidP="61C3EAD4" w:rsidRDefault="7A312B65" w14:paraId="329EED57" w14:textId="3F49D46D">
      <w:pPr>
        <w:pStyle w:val="ListParagraph"/>
        <w:rPr>
          <w:rFonts w:ascii="Calibri" w:hAnsi="Calibri" w:eastAsia="Calibri" w:cs="Calibri"/>
        </w:rPr>
      </w:pPr>
      <w:r w:rsidRPr="4BABE004" w:rsidR="7A312B65">
        <w:rPr>
          <w:rFonts w:ascii="Calibri" w:hAnsi="Calibri" w:eastAsia="Calibri" w:cs="Calibri"/>
        </w:rPr>
        <w:t xml:space="preserve">As a </w:t>
      </w:r>
      <w:r w:rsidRPr="4BABE004" w:rsidR="494016EA">
        <w:rPr>
          <w:rFonts w:ascii="Calibri" w:hAnsi="Calibri" w:eastAsia="Calibri" w:cs="Calibri"/>
        </w:rPr>
        <w:t xml:space="preserve">privileged </w:t>
      </w:r>
      <w:r w:rsidRPr="4BABE004" w:rsidR="7A312B65">
        <w:rPr>
          <w:rFonts w:ascii="Calibri" w:hAnsi="Calibri" w:eastAsia="Calibri" w:cs="Calibri"/>
        </w:rPr>
        <w:t xml:space="preserve">user, I want to </w:t>
      </w:r>
      <w:r w:rsidRPr="4BABE004" w:rsidR="7A312B65">
        <w:rPr>
          <w:rFonts w:ascii="Calibri" w:hAnsi="Calibri" w:eastAsia="Calibri" w:cs="Calibri"/>
        </w:rPr>
        <w:t>delete</w:t>
      </w:r>
      <w:r w:rsidRPr="4BABE004" w:rsidR="7A312B65">
        <w:rPr>
          <w:rFonts w:ascii="Calibri" w:hAnsi="Calibri" w:eastAsia="Calibri" w:cs="Calibri"/>
        </w:rPr>
        <w:t xml:space="preserve"> an existing template</w:t>
      </w:r>
      <w:r w:rsidRPr="4BABE004" w:rsidR="230349B7">
        <w:rPr>
          <w:rFonts w:ascii="Calibri" w:hAnsi="Calibri" w:eastAsia="Calibri" w:cs="Calibri"/>
        </w:rPr>
        <w:t xml:space="preserve"> with specific triggers</w:t>
      </w:r>
      <w:r w:rsidRPr="4BABE004" w:rsidR="7A312B65">
        <w:rPr>
          <w:rFonts w:ascii="Calibri" w:hAnsi="Calibri" w:eastAsia="Calibri" w:cs="Calibri"/>
        </w:rPr>
        <w:t xml:space="preserve">, so that I can remove those that are not in use. </w:t>
      </w:r>
    </w:p>
    <w:p w:rsidR="4BABE004" w:rsidP="4BABE004" w:rsidRDefault="4BABE004" w14:paraId="311AFC55" w14:textId="61CC4A9B">
      <w:pPr>
        <w:pStyle w:val="ListParagraph"/>
        <w:rPr>
          <w:rFonts w:ascii="Calibri" w:hAnsi="Calibri" w:eastAsia="Calibri" w:cs="Calibri"/>
        </w:rPr>
      </w:pPr>
    </w:p>
    <w:p w:rsidR="7AF88410" w:rsidP="4BABE004" w:rsidRDefault="7AF88410" w14:paraId="2AC733EC" w14:textId="27347150">
      <w:pPr>
        <w:pStyle w:val="ListParagraph"/>
        <w:numPr>
          <w:ilvl w:val="0"/>
          <w:numId w:val="2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</w:rPr>
      </w:pPr>
      <w:r w:rsidRPr="4BABE004" w:rsidR="7AF88410">
        <w:rPr>
          <w:rFonts w:ascii="Calibri" w:hAnsi="Calibri" w:eastAsia="Calibri" w:cs="Calibri"/>
          <w:b w:val="1"/>
          <w:bCs w:val="1"/>
        </w:rPr>
        <w:t>View Alert Templates</w:t>
      </w:r>
    </w:p>
    <w:p w:rsidR="4B4A3099" w:rsidP="4BABE004" w:rsidRDefault="4B4A3099" w14:paraId="584637F9" w14:textId="631C7870">
      <w:pPr>
        <w:pStyle w:val="ListParagraph"/>
        <w:rPr>
          <w:rFonts w:ascii="Calibri" w:hAnsi="Calibri" w:eastAsia="Calibri" w:cs="Calibri"/>
        </w:rPr>
      </w:pPr>
      <w:r w:rsidRPr="4BABE004" w:rsidR="4B4A3099">
        <w:rPr>
          <w:rFonts w:ascii="Calibri" w:hAnsi="Calibri" w:eastAsia="Calibri" w:cs="Calibri"/>
        </w:rPr>
        <w:t>As a privileged user</w:t>
      </w:r>
      <w:r w:rsidRPr="4BABE004" w:rsidR="7B0F68CF">
        <w:rPr>
          <w:rFonts w:ascii="Calibri" w:hAnsi="Calibri" w:eastAsia="Calibri" w:cs="Calibri"/>
        </w:rPr>
        <w:t xml:space="preserve">, I want to </w:t>
      </w:r>
      <w:r w:rsidRPr="4BABE004" w:rsidR="6ACB309F">
        <w:rPr>
          <w:rFonts w:ascii="Calibri" w:hAnsi="Calibri" w:eastAsia="Calibri" w:cs="Calibri"/>
        </w:rPr>
        <w:t>view all</w:t>
      </w:r>
      <w:r w:rsidRPr="4BABE004" w:rsidR="7B0F68CF">
        <w:rPr>
          <w:rFonts w:ascii="Calibri" w:hAnsi="Calibri" w:eastAsia="Calibri" w:cs="Calibri"/>
        </w:rPr>
        <w:t xml:space="preserve"> pre-defined templates, so that I</w:t>
      </w:r>
      <w:r w:rsidRPr="4BABE004" w:rsidR="4928F366">
        <w:rPr>
          <w:rFonts w:ascii="Calibri" w:hAnsi="Calibri" w:eastAsia="Calibri" w:cs="Calibri"/>
        </w:rPr>
        <w:t xml:space="preserve"> review them.</w:t>
      </w:r>
    </w:p>
    <w:p w:rsidR="4BABE004" w:rsidP="4BABE004" w:rsidRDefault="4BABE004" w14:paraId="52280269" w14:textId="765E9657">
      <w:pPr>
        <w:pStyle w:val="ListParagraph"/>
        <w:rPr>
          <w:rFonts w:ascii="Calibri" w:hAnsi="Calibri" w:eastAsia="Calibri" w:cs="Calibri"/>
        </w:rPr>
      </w:pPr>
    </w:p>
    <w:p w:rsidR="02CC8FB1" w:rsidP="4BABE004" w:rsidRDefault="02CC8FB1" w14:paraId="7A3DFA74" w14:textId="466F0C59">
      <w:pPr>
        <w:pStyle w:val="ListParagraph"/>
        <w:numPr>
          <w:ilvl w:val="0"/>
          <w:numId w:val="86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02CC8FB1">
        <w:rPr>
          <w:rFonts w:ascii="Calibri" w:hAnsi="Calibri" w:eastAsia="Calibri" w:cs="Calibri"/>
          <w:b w:val="1"/>
          <w:bCs w:val="1"/>
          <w:sz w:val="24"/>
          <w:szCs w:val="24"/>
        </w:rPr>
        <w:t>Create Alert Template by Duplicate</w:t>
      </w:r>
    </w:p>
    <w:p w:rsidR="1FDCDF1E" w:rsidP="4BABE004" w:rsidRDefault="1FDCDF1E" w14:paraId="2F806B77" w14:textId="64D797FF">
      <w:pPr>
        <w:pStyle w:val="ListParagraph"/>
        <w:ind w:left="720"/>
        <w:rPr>
          <w:rFonts w:ascii="Calibri" w:hAnsi="Calibri" w:eastAsia="Calibri" w:cs="Calibri"/>
        </w:rPr>
      </w:pPr>
      <w:r w:rsidRPr="4BABE004" w:rsidR="1FDCDF1E">
        <w:rPr>
          <w:rFonts w:ascii="Calibri" w:hAnsi="Calibri" w:eastAsia="Calibri" w:cs="Calibri"/>
        </w:rPr>
        <w:t xml:space="preserve">As a privileged user, I want to create alerts by duplicating pre-defined templates, </w:t>
      </w:r>
      <w:r w:rsidRPr="4BABE004" w:rsidR="68B07554">
        <w:rPr>
          <w:rFonts w:ascii="Calibri" w:hAnsi="Calibri" w:eastAsia="Calibri" w:cs="Calibri"/>
        </w:rPr>
        <w:t>so that I can quickly set up new alerts with consistent settings while saving time on manual configuration.</w:t>
      </w:r>
    </w:p>
    <w:p w:rsidR="68B07554" w:rsidP="4BABE004" w:rsidRDefault="68B07554" w14:paraId="6B5CF440" w14:textId="35F68434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18CE9615" w:rsidR="798887D9">
        <w:rPr>
          <w:rFonts w:ascii="Calibri" w:hAnsi="Calibri" w:eastAsia="Calibri" w:cs="Calibri"/>
          <w:sz w:val="24"/>
          <w:szCs w:val="24"/>
        </w:rPr>
        <w:t>User</w:t>
      </w:r>
      <w:r w:rsidRPr="18CE9615" w:rsidR="798887D9">
        <w:rPr>
          <w:rFonts w:ascii="Calibri" w:hAnsi="Calibri" w:eastAsia="Calibri" w:cs="Calibri"/>
          <w:sz w:val="24"/>
          <w:szCs w:val="24"/>
        </w:rPr>
        <w:t xml:space="preserve"> should specify all variable values that are present in the template </w:t>
      </w:r>
    </w:p>
    <w:p w:rsidR="68B07554" w:rsidP="4BABE004" w:rsidRDefault="68B07554" w14:paraId="263FC4DB" w14:textId="3D180822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3FADF43B" w:rsidR="25D8B8AB">
        <w:rPr>
          <w:rFonts w:ascii="Calibri" w:hAnsi="Calibri" w:eastAsia="Calibri" w:cs="Calibri"/>
          <w:sz w:val="24"/>
          <w:szCs w:val="24"/>
        </w:rPr>
        <w:t>e.g.</w:t>
      </w:r>
      <w:r w:rsidRPr="3FADF43B" w:rsidR="25D8B8AB">
        <w:rPr>
          <w:rFonts w:ascii="Calibri" w:hAnsi="Calibri" w:eastAsia="Calibri" w:cs="Calibri"/>
          <w:sz w:val="24"/>
          <w:szCs w:val="24"/>
        </w:rPr>
        <w:t xml:space="preserve"> when Mary makes more than 10 bank transactions between 1 Jan 2025 to 31 Jan 2025.</w:t>
      </w:r>
    </w:p>
    <w:p w:rsidR="4949A94B" w:rsidP="3FADF43B" w:rsidRDefault="4949A94B" w14:paraId="0EC8D543" w14:textId="6F72FF4B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3FADF43B" w:rsidR="4949A94B">
        <w:rPr>
          <w:rFonts w:ascii="Calibri" w:hAnsi="Calibri" w:eastAsia="Calibri" w:cs="Calibri"/>
          <w:sz w:val="24"/>
          <w:szCs w:val="24"/>
        </w:rPr>
        <w:t xml:space="preserve">Set period, frequency, </w:t>
      </w:r>
      <w:r w:rsidRPr="3FADF43B" w:rsidR="6E54685C">
        <w:rPr>
          <w:rFonts w:ascii="Calibri" w:hAnsi="Calibri" w:eastAsia="Calibri" w:cs="Calibri"/>
          <w:sz w:val="24"/>
          <w:szCs w:val="24"/>
        </w:rPr>
        <w:t>trigger</w:t>
      </w:r>
    </w:p>
    <w:p w:rsidR="4BABE004" w:rsidP="4BABE004" w:rsidRDefault="4BABE004" w14:paraId="7506EF84" w14:textId="541018F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</w:p>
    <w:p w:rsidR="66226727" w:rsidP="4BABE004" w:rsidRDefault="66226727" w14:paraId="4DBA8C6F" w14:textId="38CE3FA0">
      <w:pPr>
        <w:pStyle w:val="ListParagraph"/>
        <w:numPr>
          <w:ilvl w:val="0"/>
          <w:numId w:val="88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66226727">
        <w:rPr>
          <w:rFonts w:ascii="Calibri" w:hAnsi="Calibri" w:eastAsia="Calibri" w:cs="Calibri"/>
          <w:b w:val="1"/>
          <w:bCs w:val="1"/>
          <w:sz w:val="24"/>
          <w:szCs w:val="24"/>
        </w:rPr>
        <w:t>View List of Alert Events</w:t>
      </w:r>
    </w:p>
    <w:p w:rsidR="66226727" w:rsidP="4BABE004" w:rsidRDefault="66226727" w14:paraId="753A0A56" w14:textId="100C009D">
      <w:pPr>
        <w:pStyle w:val="ListParagraph"/>
        <w:rPr>
          <w:rFonts w:ascii="Calibri" w:hAnsi="Calibri" w:eastAsia="Calibri" w:cs="Calibri"/>
        </w:rPr>
      </w:pPr>
      <w:r w:rsidRPr="4BABE004" w:rsidR="66226727">
        <w:rPr>
          <w:rFonts w:ascii="Calibri" w:hAnsi="Calibri" w:eastAsia="Calibri" w:cs="Calibri"/>
        </w:rPr>
        <w:t xml:space="preserve">As a user, I want to view a list of triggered alerts (alert events), so that I can keep track of system activities and </w:t>
      </w:r>
      <w:r w:rsidRPr="4BABE004" w:rsidR="66226727">
        <w:rPr>
          <w:rFonts w:ascii="Calibri" w:hAnsi="Calibri" w:eastAsia="Calibri" w:cs="Calibri"/>
        </w:rPr>
        <w:t>monitor</w:t>
      </w:r>
      <w:r w:rsidRPr="4BABE004" w:rsidR="66226727">
        <w:rPr>
          <w:rFonts w:ascii="Calibri" w:hAnsi="Calibri" w:eastAsia="Calibri" w:cs="Calibri"/>
        </w:rPr>
        <w:t xml:space="preserve"> inciden</w:t>
      </w:r>
      <w:r w:rsidRPr="4BABE004" w:rsidR="7492C683">
        <w:rPr>
          <w:rFonts w:ascii="Calibri" w:hAnsi="Calibri" w:eastAsia="Calibri" w:cs="Calibri"/>
        </w:rPr>
        <w:t xml:space="preserve">ts. </w:t>
      </w:r>
    </w:p>
    <w:p w:rsidR="7492C683" w:rsidP="4BABE004" w:rsidRDefault="7492C683" w14:paraId="3DA1C5B4" w14:textId="6ADD8531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4BABE004" w:rsidR="7492C683">
        <w:rPr>
          <w:rFonts w:ascii="Calibri" w:hAnsi="Calibri" w:eastAsia="Calibri" w:cs="Calibri"/>
          <w:sz w:val="24"/>
          <w:szCs w:val="24"/>
        </w:rPr>
        <w:t xml:space="preserve">Each alert should </w:t>
      </w:r>
      <w:r w:rsidRPr="4BABE004" w:rsidR="7492C683">
        <w:rPr>
          <w:rFonts w:ascii="Calibri" w:hAnsi="Calibri" w:eastAsia="Calibri" w:cs="Calibri"/>
          <w:sz w:val="24"/>
          <w:szCs w:val="24"/>
        </w:rPr>
        <w:t>contain</w:t>
      </w:r>
      <w:r w:rsidRPr="4BABE004" w:rsidR="7492C683">
        <w:rPr>
          <w:rFonts w:ascii="Calibri" w:hAnsi="Calibri" w:eastAsia="Calibri" w:cs="Calibri"/>
          <w:sz w:val="24"/>
          <w:szCs w:val="24"/>
        </w:rPr>
        <w:t xml:space="preserve"> the following information: </w:t>
      </w:r>
    </w:p>
    <w:p w:rsidR="7492C683" w:rsidP="4BABE004" w:rsidRDefault="7492C683" w14:paraId="2ECDCAF1" w14:textId="4BE0491E">
      <w:pPr>
        <w:pStyle w:val="ListParagraph"/>
        <w:numPr>
          <w:ilvl w:val="2"/>
          <w:numId w:val="4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4BABE004" w:rsidR="7492C683">
        <w:rPr>
          <w:rFonts w:ascii="Calibri" w:hAnsi="Calibri" w:eastAsia="Calibri" w:cs="Calibri"/>
          <w:sz w:val="24"/>
          <w:szCs w:val="24"/>
        </w:rPr>
        <w:t>The trigger date/time</w:t>
      </w:r>
    </w:p>
    <w:p w:rsidR="7492C683" w:rsidP="4BABE004" w:rsidRDefault="7492C683" w14:paraId="79401F0D" w14:textId="5549AA48">
      <w:pPr>
        <w:pStyle w:val="ListParagraph"/>
        <w:numPr>
          <w:ilvl w:val="2"/>
          <w:numId w:val="4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4BABE004" w:rsidR="7492C683">
        <w:rPr>
          <w:rFonts w:ascii="Calibri" w:hAnsi="Calibri" w:eastAsia="Calibri" w:cs="Calibri"/>
          <w:sz w:val="24"/>
          <w:szCs w:val="24"/>
        </w:rPr>
        <w:t>The alert that raised the event</w:t>
      </w:r>
    </w:p>
    <w:p w:rsidR="7492C683" w:rsidP="4BABE004" w:rsidRDefault="7492C683" w14:paraId="50ED09A7" w14:textId="3AB2B4A4">
      <w:pPr>
        <w:pStyle w:val="ListParagraph"/>
        <w:numPr>
          <w:ilvl w:val="2"/>
          <w:numId w:val="4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4BABE004" w:rsidR="7492C683">
        <w:rPr>
          <w:rFonts w:ascii="Calibri" w:hAnsi="Calibri" w:eastAsia="Calibri" w:cs="Calibri"/>
          <w:sz w:val="24"/>
          <w:szCs w:val="24"/>
        </w:rPr>
        <w:t>The rules (conditions) that triggered the alert</w:t>
      </w:r>
    </w:p>
    <w:p w:rsidR="7492C683" w:rsidP="4BABE004" w:rsidRDefault="7492C683" w14:paraId="23495545" w14:textId="32609ED4">
      <w:pPr>
        <w:pStyle w:val="ListParagraph"/>
        <w:numPr>
          <w:ilvl w:val="2"/>
          <w:numId w:val="4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sz w:val="24"/>
          <w:szCs w:val="24"/>
        </w:rPr>
      </w:pPr>
      <w:r w:rsidRPr="4BABE004" w:rsidR="7492C683">
        <w:rPr>
          <w:rFonts w:ascii="Calibri" w:hAnsi="Calibri" w:eastAsia="Calibri" w:cs="Calibri"/>
          <w:sz w:val="24"/>
          <w:szCs w:val="24"/>
        </w:rPr>
        <w:t>Alert specific properties (properties defined during alert creation)</w:t>
      </w:r>
    </w:p>
    <w:p w:rsidR="4BABE004" w:rsidP="4BABE004" w:rsidRDefault="4BABE004" w14:paraId="4A9F5349" w14:textId="0F9066E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</w:p>
    <w:p w:rsidR="7B0F68CF" w:rsidP="00F7728C" w:rsidRDefault="7B0F68CF" w14:paraId="52B4108F" w14:textId="4A2682F6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Receive Alert Notification</w:t>
      </w:r>
    </w:p>
    <w:p w:rsidR="7B0F68CF" w:rsidP="61C3EAD4" w:rsidRDefault="7B0F68CF" w14:paraId="09C91897" w14:textId="49FE441B">
      <w:pPr>
        <w:pStyle w:val="ListParagraph"/>
        <w:rPr>
          <w:rFonts w:ascii="Calibri" w:hAnsi="Calibri" w:eastAsia="Calibri" w:cs="Calibri"/>
        </w:rPr>
      </w:pPr>
      <w:r w:rsidRPr="61C3EAD4">
        <w:rPr>
          <w:rFonts w:ascii="Calibri" w:hAnsi="Calibri" w:eastAsia="Calibri" w:cs="Calibri"/>
        </w:rPr>
        <w:t xml:space="preserve">As a user, I want to receive notifications when alerts are triggered, along with the relevant data, so that I can respond immediately. </w:t>
      </w:r>
    </w:p>
    <w:p w:rsidR="7B0F68CF" w:rsidP="00F7728C" w:rsidRDefault="7B0F68CF" w14:paraId="209D0514" w14:textId="3B143F94" w14:noSpellErr="1">
      <w:pPr>
        <w:pStyle w:val="ListParagraph"/>
        <w:numPr>
          <w:ilvl w:val="1"/>
          <w:numId w:val="20"/>
        </w:numPr>
        <w:rPr>
          <w:rFonts w:ascii="Calibri" w:hAnsi="Calibri" w:eastAsia="Calibri" w:cs="Calibri"/>
        </w:rPr>
      </w:pPr>
      <w:r w:rsidRPr="4BABE004" w:rsidR="7B0F68CF">
        <w:rPr>
          <w:rFonts w:ascii="Calibri" w:hAnsi="Calibri" w:eastAsia="Calibri" w:cs="Calibri"/>
        </w:rPr>
        <w:t>Visually marked in the GUI (</w:t>
      </w:r>
      <w:r w:rsidRPr="4BABE004" w:rsidR="7B0F68CF">
        <w:rPr>
          <w:rFonts w:ascii="Calibri" w:hAnsi="Calibri" w:eastAsia="Calibri" w:cs="Calibri"/>
        </w:rPr>
        <w:t>e.g.</w:t>
      </w:r>
      <w:r w:rsidRPr="4BABE004" w:rsidR="7B0F68CF">
        <w:rPr>
          <w:rFonts w:ascii="Calibri" w:hAnsi="Calibri" w:eastAsia="Calibri" w:cs="Calibri"/>
        </w:rPr>
        <w:t xml:space="preserve"> exclamation mark)</w:t>
      </w:r>
    </w:p>
    <w:p w:rsidR="4BABE004" w:rsidP="4BABE004" w:rsidRDefault="4BABE004" w14:paraId="668D7485" w14:textId="55FD25F2">
      <w:pPr>
        <w:pStyle w:val="ListParagraph"/>
        <w:ind w:left="1440"/>
        <w:rPr>
          <w:rFonts w:ascii="Calibri" w:hAnsi="Calibri" w:eastAsia="Calibri" w:cs="Calibri"/>
        </w:rPr>
      </w:pPr>
    </w:p>
    <w:p w:rsidR="4249FD0D" w:rsidP="4BABE004" w:rsidRDefault="4249FD0D" w14:paraId="7273B673" w14:textId="5D2A4999">
      <w:pPr>
        <w:pStyle w:val="ListParagraph"/>
        <w:numPr>
          <w:ilvl w:val="0"/>
          <w:numId w:val="89"/>
        </w:numPr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BABE004" w:rsidR="4249FD0D">
        <w:rPr>
          <w:rFonts w:ascii="Calibri" w:hAnsi="Calibri" w:eastAsia="Calibri" w:cs="Calibri"/>
          <w:b w:val="1"/>
          <w:bCs w:val="1"/>
          <w:sz w:val="24"/>
          <w:szCs w:val="24"/>
        </w:rPr>
        <w:t>View Alert Notification Details</w:t>
      </w:r>
    </w:p>
    <w:p w:rsidR="4249FD0D" w:rsidP="4BABE004" w:rsidRDefault="4249FD0D" w14:paraId="5AFE30A7" w14:textId="10F51A49">
      <w:pPr>
        <w:pStyle w:val="ListParagraph"/>
        <w:ind w:left="720"/>
        <w:rPr>
          <w:rFonts w:ascii="Calibri" w:hAnsi="Calibri" w:eastAsia="Calibri" w:cs="Calibri"/>
          <w:sz w:val="24"/>
          <w:szCs w:val="24"/>
        </w:rPr>
      </w:pPr>
      <w:r w:rsidRPr="4BABE004" w:rsidR="4249FD0D">
        <w:rPr>
          <w:rFonts w:ascii="Calibri" w:hAnsi="Calibri" w:eastAsia="Calibri" w:cs="Calibri"/>
          <w:sz w:val="24"/>
          <w:szCs w:val="24"/>
        </w:rPr>
        <w:t xml:space="preserve">As a user, I want to view detailed information of the alert when clicked, so that I can understand the severity and take </w:t>
      </w:r>
      <w:r w:rsidRPr="4BABE004" w:rsidR="4249FD0D">
        <w:rPr>
          <w:rFonts w:ascii="Calibri" w:hAnsi="Calibri" w:eastAsia="Calibri" w:cs="Calibri"/>
          <w:sz w:val="24"/>
          <w:szCs w:val="24"/>
        </w:rPr>
        <w:t>appropriate action</w:t>
      </w:r>
      <w:r w:rsidRPr="4BABE004" w:rsidR="4249FD0D">
        <w:rPr>
          <w:rFonts w:ascii="Calibri" w:hAnsi="Calibri" w:eastAsia="Calibri" w:cs="Calibri"/>
          <w:sz w:val="24"/>
          <w:szCs w:val="24"/>
        </w:rPr>
        <w:t>.</w:t>
      </w:r>
    </w:p>
    <w:p w:rsidR="4B772522" w:rsidP="4BABE004" w:rsidRDefault="4B772522" w14:paraId="1999F3F1" w14:textId="225FF525">
      <w:pPr>
        <w:pStyle w:val="ListParagraph"/>
        <w:numPr>
          <w:ilvl w:val="1"/>
          <w:numId w:val="42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4BABE004" w:rsidR="4B772522">
        <w:rPr>
          <w:rFonts w:ascii="Calibri" w:hAnsi="Calibri" w:eastAsia="Calibri" w:cs="Calibri"/>
          <w:sz w:val="24"/>
          <w:szCs w:val="24"/>
        </w:rPr>
        <w:t xml:space="preserve">The information should include the following: </w:t>
      </w:r>
    </w:p>
    <w:p w:rsidR="4B772522" w:rsidP="4BABE004" w:rsidRDefault="4B772522" w14:paraId="1B0D4F44" w14:textId="29608594">
      <w:pPr>
        <w:pStyle w:val="ListParagraph"/>
        <w:numPr>
          <w:ilvl w:val="2"/>
          <w:numId w:val="42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4BABE004" w:rsidR="4B772522">
        <w:rPr>
          <w:rFonts w:ascii="Calibri" w:hAnsi="Calibri" w:eastAsia="Calibri" w:cs="Calibri"/>
          <w:sz w:val="24"/>
          <w:szCs w:val="24"/>
        </w:rPr>
        <w:t>Alert trigger date/time</w:t>
      </w:r>
    </w:p>
    <w:p w:rsidR="4B772522" w:rsidP="4BABE004" w:rsidRDefault="4B772522" w14:paraId="68C90CDD" w14:textId="782D6A82">
      <w:pPr>
        <w:pStyle w:val="ListParagraph"/>
        <w:numPr>
          <w:ilvl w:val="2"/>
          <w:numId w:val="42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4BABE004" w:rsidR="4B772522">
        <w:rPr>
          <w:rFonts w:ascii="Calibri" w:hAnsi="Calibri" w:eastAsia="Calibri" w:cs="Calibri"/>
          <w:sz w:val="24"/>
          <w:szCs w:val="24"/>
        </w:rPr>
        <w:t>Name of the alert</w:t>
      </w:r>
    </w:p>
    <w:p w:rsidR="4B772522" w:rsidP="4BABE004" w:rsidRDefault="4B772522" w14:paraId="6FF22111" w14:textId="215E3EDA">
      <w:pPr>
        <w:pStyle w:val="ListParagraph"/>
        <w:numPr>
          <w:ilvl w:val="2"/>
          <w:numId w:val="42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Calibri" w:hAnsi="Calibri" w:eastAsia="Calibri" w:cs="Calibri"/>
          <w:sz w:val="24"/>
          <w:szCs w:val="24"/>
        </w:rPr>
      </w:pPr>
      <w:r w:rsidRPr="4BABE004" w:rsidR="4B772522">
        <w:rPr>
          <w:rFonts w:ascii="Calibri" w:hAnsi="Calibri" w:eastAsia="Calibri" w:cs="Calibri"/>
          <w:sz w:val="24"/>
          <w:szCs w:val="24"/>
        </w:rPr>
        <w:t>Entities/relationships related to the alert (configured in the template creation)</w:t>
      </w:r>
    </w:p>
    <w:p w:rsidR="4BABE004" w:rsidP="4BABE004" w:rsidRDefault="4BABE004" w14:paraId="20A6B33B" w14:textId="6FF828ED">
      <w:pPr>
        <w:pStyle w:val="ListParagraph"/>
        <w:ind w:left="1440"/>
        <w:rPr>
          <w:rFonts w:ascii="Calibri" w:hAnsi="Calibri" w:eastAsia="Calibri" w:cs="Calibri"/>
        </w:rPr>
      </w:pPr>
    </w:p>
    <w:p w:rsidR="7B0F68CF" w:rsidP="00F7728C" w:rsidRDefault="7B0F68CF" w14:paraId="10891CCE" w14:textId="02DDD5FD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 w:val="1"/>
          <w:bCs w:val="1"/>
        </w:rPr>
      </w:pPr>
      <w:r w:rsidRPr="4BABE004" w:rsidR="7B0F68CF">
        <w:rPr>
          <w:rFonts w:ascii="Calibri" w:hAnsi="Calibri" w:eastAsia="Calibri" w:cs="Calibri"/>
          <w:b w:val="1"/>
          <w:bCs w:val="1"/>
        </w:rPr>
        <w:t xml:space="preserve">View </w:t>
      </w:r>
      <w:r w:rsidRPr="4BABE004" w:rsidR="0257EC92">
        <w:rPr>
          <w:rFonts w:ascii="Calibri" w:hAnsi="Calibri" w:eastAsia="Calibri" w:cs="Calibri"/>
          <w:b w:val="1"/>
          <w:bCs w:val="1"/>
        </w:rPr>
        <w:t xml:space="preserve">List of </w:t>
      </w:r>
      <w:r w:rsidRPr="4BABE004" w:rsidR="7B0F68CF">
        <w:rPr>
          <w:rFonts w:ascii="Calibri" w:hAnsi="Calibri" w:eastAsia="Calibri" w:cs="Calibri"/>
          <w:b w:val="1"/>
          <w:bCs w:val="1"/>
        </w:rPr>
        <w:t xml:space="preserve">Alerted </w:t>
      </w:r>
      <w:r w:rsidRPr="4BABE004" w:rsidR="0CD5F62B">
        <w:rPr>
          <w:rFonts w:ascii="Calibri" w:hAnsi="Calibri" w:eastAsia="Calibri" w:cs="Calibri"/>
          <w:b w:val="1"/>
          <w:bCs w:val="1"/>
        </w:rPr>
        <w:t>Notifications</w:t>
      </w:r>
    </w:p>
    <w:p w:rsidR="7B0F68CF" w:rsidP="4BABE004" w:rsidRDefault="7B0F68CF" w14:paraId="01E02827" w14:textId="6FEFDA41">
      <w:pPr>
        <w:pStyle w:val="ListParagraph"/>
        <w:rPr>
          <w:rFonts w:ascii="Calibri" w:hAnsi="Calibri" w:eastAsia="Calibri" w:cs="Calibri"/>
        </w:rPr>
      </w:pPr>
      <w:r w:rsidRPr="4BABE004" w:rsidR="7B0F68CF">
        <w:rPr>
          <w:rFonts w:ascii="Calibri" w:hAnsi="Calibri" w:eastAsia="Calibri" w:cs="Calibri"/>
        </w:rPr>
        <w:t xml:space="preserve">As a user, I want to view </w:t>
      </w:r>
      <w:r w:rsidRPr="4BABE004" w:rsidR="421F19E9">
        <w:rPr>
          <w:rFonts w:ascii="Calibri" w:hAnsi="Calibri" w:eastAsia="Calibri" w:cs="Calibri"/>
        </w:rPr>
        <w:t>a list of notifications</w:t>
      </w:r>
      <w:r w:rsidRPr="4BABE004" w:rsidR="7B0F68CF">
        <w:rPr>
          <w:rFonts w:ascii="Calibri" w:hAnsi="Calibri" w:eastAsia="Calibri" w:cs="Calibri"/>
        </w:rPr>
        <w:t xml:space="preserve"> </w:t>
      </w:r>
      <w:r w:rsidRPr="4BABE004" w:rsidR="22326748">
        <w:rPr>
          <w:rFonts w:ascii="Calibri" w:hAnsi="Calibri" w:eastAsia="Calibri" w:cs="Calibri"/>
        </w:rPr>
        <w:t>of alerts</w:t>
      </w:r>
      <w:r w:rsidRPr="4BABE004" w:rsidR="7B0F68CF">
        <w:rPr>
          <w:rFonts w:ascii="Calibri" w:hAnsi="Calibri" w:eastAsia="Calibri" w:cs="Calibri"/>
        </w:rPr>
        <w:t xml:space="preserve">, so that </w:t>
      </w:r>
      <w:r w:rsidRPr="4BABE004" w:rsidR="6831050B">
        <w:rPr>
          <w:rFonts w:ascii="Calibri" w:hAnsi="Calibri" w:eastAsia="Calibri" w:cs="Calibri"/>
        </w:rPr>
        <w:t>I can stay informed about system events or issues that require my attention.</w:t>
      </w:r>
    </w:p>
    <w:p w:rsidR="4BABE004" w:rsidP="4BABE004" w:rsidRDefault="4BABE004" w14:paraId="702FCDC9" w14:textId="7BE55062">
      <w:pPr>
        <w:pStyle w:val="ListParagraph"/>
        <w:rPr>
          <w:rFonts w:ascii="Calibri" w:hAnsi="Calibri" w:eastAsia="Calibri" w:cs="Calibri"/>
        </w:rPr>
      </w:pPr>
    </w:p>
    <w:p w:rsidR="7F715E1A" w:rsidP="4BABE004" w:rsidRDefault="7F715E1A" w14:paraId="3684D201" w14:textId="4EC8D805">
      <w:pPr>
        <w:pStyle w:val="ListParagraph"/>
        <w:numPr>
          <w:ilvl w:val="0"/>
          <w:numId w:val="90"/>
        </w:numPr>
        <w:rPr>
          <w:rFonts w:ascii="Calibri" w:hAnsi="Calibri" w:eastAsia="Calibri" w:cs="Calibri"/>
          <w:sz w:val="24"/>
          <w:szCs w:val="24"/>
        </w:rPr>
      </w:pPr>
      <w:r w:rsidRPr="4BABE004" w:rsidR="7F715E1A">
        <w:rPr>
          <w:rFonts w:ascii="Calibri" w:hAnsi="Calibri" w:eastAsia="Calibri" w:cs="Calibri"/>
          <w:b w:val="1"/>
          <w:bCs w:val="1"/>
          <w:sz w:val="24"/>
          <w:szCs w:val="24"/>
        </w:rPr>
        <w:t>View Entities/Relationships of Alert Notification</w:t>
      </w:r>
    </w:p>
    <w:p w:rsidR="7F715E1A" w:rsidP="4BABE004" w:rsidRDefault="7F715E1A" w14:paraId="42BB6824" w14:textId="0A8AC7E9">
      <w:pPr>
        <w:pStyle w:val="ListParagraph"/>
        <w:ind w:left="720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BABE004" w:rsidR="7F715E1A">
        <w:rPr>
          <w:rFonts w:ascii="Calibri" w:hAnsi="Calibri" w:eastAsia="Calibri" w:cs="Calibri"/>
          <w:b w:val="0"/>
          <w:bCs w:val="0"/>
          <w:sz w:val="24"/>
          <w:szCs w:val="24"/>
        </w:rPr>
        <w:t>As a user,</w:t>
      </w:r>
      <w:commentRangeStart w:id="328642621"/>
      <w:r w:rsidRPr="4BABE004" w:rsidR="7F715E1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I want to view the entities/relationships of an alert notification in a suitable tool</w:t>
      </w:r>
      <w:commentRangeEnd w:id="328642621"/>
      <w:r>
        <w:rPr>
          <w:rStyle w:val="CommentReference"/>
        </w:rPr>
        <w:commentReference w:id="328642621"/>
      </w:r>
      <w:r w:rsidRPr="4BABE004" w:rsidR="7F715E1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(</w:t>
      </w:r>
      <w:r w:rsidRPr="4BABE004" w:rsidR="7F715E1A">
        <w:rPr>
          <w:rFonts w:ascii="Calibri" w:hAnsi="Calibri" w:eastAsia="Calibri" w:cs="Calibri"/>
          <w:b w:val="0"/>
          <w:bCs w:val="0"/>
          <w:sz w:val="24"/>
          <w:szCs w:val="24"/>
        </w:rPr>
        <w:t>e.g.</w:t>
      </w:r>
      <w:r w:rsidRPr="4BABE004" w:rsidR="7F715E1A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Link Analysis Tool, Geographical Tool), so that I can better understand the context and connections involved for more effective investigation and decision-making.</w:t>
      </w:r>
    </w:p>
    <w:p w:rsidR="61C3EAD4" w:rsidP="61C3EAD4" w:rsidRDefault="61C3EAD4" w14:paraId="6782CCDD" w14:textId="0353101D">
      <w:pPr>
        <w:ind w:left="720"/>
        <w:rPr>
          <w:rFonts w:ascii="Calibri" w:hAnsi="Calibri" w:eastAsia="Calibri" w:cs="Calibri"/>
        </w:rPr>
      </w:pPr>
    </w:p>
    <w:p w:rsidR="1ED2E926" w:rsidP="00F7728C" w:rsidRDefault="1ED2E926" w14:paraId="05E36043" w14:textId="1B59521D">
      <w:pPr>
        <w:pStyle w:val="ListParagraph"/>
        <w:numPr>
          <w:ilvl w:val="0"/>
          <w:numId w:val="38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Analytic Views</w:t>
      </w:r>
    </w:p>
    <w:p w:rsidR="1ED2E926" w:rsidP="00087D70" w:rsidRDefault="1ED2E926" w14:paraId="68D59872" w14:textId="363A707B">
      <w:pPr>
        <w:pStyle w:val="ListParagraph"/>
        <w:numPr>
          <w:ilvl w:val="0"/>
          <w:numId w:val="41"/>
        </w:numPr>
        <w:rPr>
          <w:rFonts w:ascii="Calibri" w:hAnsi="Calibri" w:eastAsia="Calibri" w:cs="Calibri"/>
          <w:b/>
          <w:bCs/>
        </w:rPr>
      </w:pPr>
      <w:r w:rsidRPr="61C3EAD4">
        <w:rPr>
          <w:rFonts w:ascii="Calibri" w:hAnsi="Calibri" w:eastAsia="Calibri" w:cs="Calibri"/>
          <w:b/>
          <w:bCs/>
        </w:rPr>
        <w:t>View Use Cases</w:t>
      </w:r>
    </w:p>
    <w:p w:rsidR="1ED2E926" w:rsidP="61C3EAD4" w:rsidRDefault="1ED2E926" w14:paraId="3C4DCB7F" w14:textId="5F688A3B">
      <w:pPr>
        <w:pStyle w:val="ListParagraph"/>
        <w:rPr>
          <w:rFonts w:ascii="Calibri" w:hAnsi="Calibri" w:eastAsia="Calibri" w:cs="Calibri"/>
        </w:rPr>
      </w:pPr>
      <w:r w:rsidRPr="3FADF43B" w:rsidR="4B0BEEE4">
        <w:rPr>
          <w:rFonts w:ascii="Calibri" w:hAnsi="Calibri" w:eastAsia="Calibri" w:cs="Calibri"/>
        </w:rPr>
        <w:t>As a user, I want to define up to 8 analytic views based on different use cases, so that I can tailor the analysis dashboard to different investigation needs.</w:t>
      </w:r>
      <w:r w:rsidRPr="3FADF43B" w:rsidR="3BFF0D95">
        <w:rPr>
          <w:rFonts w:ascii="Calibri" w:hAnsi="Calibri" w:eastAsia="Calibri" w:cs="Calibri"/>
        </w:rPr>
        <w:t xml:space="preserve"> (e.g. link chart, map view)</w:t>
      </w:r>
    </w:p>
    <w:p w:rsidR="61C3EAD4" w:rsidP="4BABE004" w:rsidRDefault="61C3EAD4" w14:paraId="77956741" w14:noSpellErr="1" w14:textId="3A24DDC5">
      <w:pPr>
        <w:pStyle w:val="Normal"/>
        <w:rPr>
          <w:rFonts w:ascii="Calibri" w:hAnsi="Calibri" w:eastAsia="Calibri" w:cs="Calibri"/>
        </w:rPr>
      </w:pPr>
    </w:p>
    <w:p w:rsidR="7CB1F415" w:rsidP="2F2A90B0" w:rsidRDefault="7CB1F415" w14:paraId="5E645E5B" w14:textId="54DFC0A4">
      <w:pPr>
        <w:pStyle w:val="Normal"/>
        <w:rPr>
          <w:rFonts w:ascii="Calibri" w:hAnsi="Calibri" w:eastAsia="Calibri" w:cs="Calibri"/>
          <w:sz w:val="24"/>
          <w:szCs w:val="24"/>
        </w:rPr>
      </w:pPr>
    </w:p>
    <w:sectPr w:rsidRPr="00BB3AA3" w:rsidR="00BB3A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xmlns:w="http://schemas.openxmlformats.org/wordprocessingml/2006/main" w:initials="PL" w:author="Peiru Liao" w:date="2025-07-07T13:24:59" w:id="1039013785">
    <w:p xmlns:w14="http://schemas.microsoft.com/office/word/2010/wordml" xmlns:w="http://schemas.openxmlformats.org/wordprocessingml/2006/main" w:rsidR="570C1C80" w:rsidRDefault="63A44D2F" w14:paraId="74EA463D" w14:textId="6ED215B5">
      <w:pPr>
        <w:pStyle w:val="CommentText"/>
      </w:pPr>
      <w:r>
        <w:rPr>
          <w:rStyle w:val="CommentReference"/>
        </w:rPr>
        <w:annotationRef/>
      </w:r>
      <w:r w:rsidRPr="6AE27CE7" w:rsidR="00E62B63">
        <w:t>clarify this</w:t>
      </w:r>
    </w:p>
    <w:p xmlns:w14="http://schemas.microsoft.com/office/word/2010/wordml" xmlns:w="http://schemas.openxmlformats.org/wordprocessingml/2006/main" w:rsidR="64F0604A" w:rsidRDefault="2EBC18C2" w14:paraId="5B0E8849" w14:textId="5079DE34">
      <w:pPr>
        <w:pStyle w:val="CommentText"/>
      </w:pPr>
    </w:p>
  </w:comment>
  <w:comment xmlns:w="http://schemas.openxmlformats.org/wordprocessingml/2006/main" w:initials="PL" w:author="Peiru Liao" w:date="2025-07-07T13:44:30" w:id="328642621">
    <w:p xmlns:w14="http://schemas.microsoft.com/office/word/2010/wordml" xmlns:w="http://schemas.openxmlformats.org/wordprocessingml/2006/main" w:rsidR="7216EA20" w:rsidRDefault="26375C5C" w14:paraId="4478F499" w14:textId="41E1E32B">
      <w:pPr>
        <w:pStyle w:val="CommentText"/>
      </w:pPr>
      <w:r>
        <w:rPr>
          <w:rStyle w:val="CommentReference"/>
        </w:rPr>
        <w:annotationRef/>
      </w:r>
      <w:r w:rsidRPr="4729FEA9" w:rsidR="4FE50122">
        <w:t>what is the expected flow for this?</w:t>
      </w:r>
    </w:p>
    <w:p xmlns:w14="http://schemas.microsoft.com/office/word/2010/wordml" xmlns:w="http://schemas.openxmlformats.org/wordprocessingml/2006/main" w:rsidR="59336411" w:rsidRDefault="4D35E0E2" w14:paraId="19DCB401" w14:textId="1776D107">
      <w:pPr>
        <w:pStyle w:val="CommentText"/>
      </w:pPr>
    </w:p>
  </w:comment>
  <w:comment xmlns:w="http://schemas.openxmlformats.org/wordprocessingml/2006/main" w:initials="PL" w:author="Peiru Liao" w:date="2025-07-16T15:26:14" w:id="727380900">
    <w:p xmlns:w14="http://schemas.microsoft.com/office/word/2010/wordml" xmlns:w="http://schemas.openxmlformats.org/wordprocessingml/2006/main" w:rsidR="755FD4D9" w:rsidRDefault="309E5D81" w14:paraId="294F1BE8" w14:textId="466C4F07">
      <w:pPr>
        <w:pStyle w:val="CommentText"/>
      </w:pPr>
      <w:r>
        <w:rPr>
          <w:rStyle w:val="CommentReference"/>
        </w:rPr>
        <w:annotationRef/>
      </w:r>
      <w:r w:rsidRPr="03E4DDBF" w:rsidR="5943F767">
        <w:t>what are the columns?</w:t>
      </w:r>
    </w:p>
    <w:p xmlns:w14="http://schemas.microsoft.com/office/word/2010/wordml" xmlns:w="http://schemas.openxmlformats.org/wordprocessingml/2006/main" w:rsidR="3803ED50" w:rsidRDefault="37166C92" w14:paraId="13AAF127" w14:textId="6B9B54C9">
      <w:pPr>
        <w:pStyle w:val="CommentText"/>
      </w:pPr>
    </w:p>
  </w:comment>
  <w:comment xmlns:w="http://schemas.openxmlformats.org/wordprocessingml/2006/main" w:initials="AR" w:author="Abdul Rafiq" w:date="2025-05-29T11:50:00" w:id="759891429">
    <w:p xmlns:w14="http://schemas.microsoft.com/office/word/2010/wordml" xmlns:w="http://schemas.openxmlformats.org/wordprocessingml/2006/main" w:rsidR="47843A17" w:rsidRDefault="04A7CCE8" w14:paraId="79B9E511" w14:textId="0BE7CE92">
      <w:pPr>
        <w:pStyle w:val="CommentText"/>
      </w:pPr>
      <w:r>
        <w:rPr>
          <w:rStyle w:val="CommentReference"/>
        </w:rPr>
        <w:annotationRef/>
      </w:r>
      <w:r w:rsidRPr="3FD46535" w:rsidR="4881621E">
        <w:t>need to also clarify output master table, to be grouped by? 1 form = 1 row? what’s the primary key of this table? 99 ref? In POC, we start grouping by TOI, so should we have a pivot table by TOI? Need some idea on data relationships: 1 project = many requests?</w:t>
      </w:r>
    </w:p>
  </w:comment>
  <w:comment xmlns:w="http://schemas.openxmlformats.org/wordprocessingml/2006/main" w:initials="PL" w:author="Peiru Liao" w:date="2025-07-17T10:47:06" w:id="1230650812">
    <w:p xmlns:w14="http://schemas.microsoft.com/office/word/2010/wordml" xmlns:w="http://schemas.openxmlformats.org/wordprocessingml/2006/main" w:rsidR="5A38D658" w:rsidRDefault="56651E08" w14:paraId="3E5E762E" w14:textId="49250D8B">
      <w:pPr>
        <w:pStyle w:val="CommentText"/>
      </w:pPr>
      <w:r>
        <w:rPr>
          <w:rStyle w:val="CommentReference"/>
        </w:rPr>
        <w:annotationRef/>
      </w:r>
      <w:r w:rsidRPr="72322759" w:rsidR="207D65D8">
        <w:t>do we still need this?</w:t>
      </w:r>
    </w:p>
  </w:comment>
  <w:comment xmlns:w="http://schemas.openxmlformats.org/wordprocessingml/2006/main" w:initials="PL" w:author="Peiru Liao" w:date="2025-07-17T10:59:22" w:id="1123984225">
    <w:p xmlns:w14="http://schemas.microsoft.com/office/word/2010/wordml" xmlns:w="http://schemas.openxmlformats.org/wordprocessingml/2006/main" w:rsidR="2A8C2DB7" w:rsidRDefault="60DF6365" w14:paraId="11F57454" w14:textId="2D5507CE">
      <w:pPr>
        <w:pStyle w:val="CommentText"/>
      </w:pPr>
      <w:r>
        <w:rPr>
          <w:rStyle w:val="CommentReference"/>
        </w:rPr>
        <w:annotationRef/>
      </w:r>
      <w:r w:rsidRPr="7BD8D6CC" w:rsidR="439909CF">
        <w:t>check how many</w:t>
      </w:r>
    </w:p>
    <w:p xmlns:w14="http://schemas.microsoft.com/office/word/2010/wordml" xmlns:w="http://schemas.openxmlformats.org/wordprocessingml/2006/main" w:rsidR="56B47478" w:rsidRDefault="788E092E" w14:paraId="5F23A8BE" w14:textId="105C057D">
      <w:pPr>
        <w:pStyle w:val="CommentText"/>
      </w:pPr>
    </w:p>
  </w:comment>
  <w:comment xmlns:w="http://schemas.openxmlformats.org/wordprocessingml/2006/main" w:initials="PL" w:author="Peiru Liao" w:date="2025-07-28T14:01:15" w:id="259393297">
    <w:p xmlns:w14="http://schemas.microsoft.com/office/word/2010/wordml" xmlns:w="http://schemas.openxmlformats.org/wordprocessingml/2006/main" w:rsidR="23FD3F85" w:rsidRDefault="543AA019" w14:paraId="3550F142" w14:textId="349F59EB">
      <w:pPr>
        <w:pStyle w:val="CommentText"/>
      </w:pPr>
      <w:r>
        <w:rPr>
          <w:rStyle w:val="CommentReference"/>
        </w:rPr>
        <w:annotationRef/>
      </w:r>
      <w:r w:rsidRPr="781052CB" w:rsidR="6DA55AF9">
        <w:t xml:space="preserve">(??) need map service to resolve address)  </w:t>
      </w:r>
    </w:p>
    <w:p xmlns:w14="http://schemas.microsoft.com/office/word/2010/wordml" xmlns:w="http://schemas.openxmlformats.org/wordprocessingml/2006/main" w:rsidR="24C80850" w:rsidRDefault="7070EA03" w14:paraId="69583925" w14:textId="7269C94D">
      <w:pPr>
        <w:pStyle w:val="CommentText"/>
      </w:pPr>
    </w:p>
  </w:comment>
  <w:comment xmlns:w="http://schemas.openxmlformats.org/wordprocessingml/2006/main" w:initials="PL" w:author="Peiru Liao" w:date="2025-08-04T11:03:52" w:id="1626576642">
    <w:p xmlns:w14="http://schemas.microsoft.com/office/word/2010/wordml" xmlns:w="http://schemas.openxmlformats.org/wordprocessingml/2006/main" w:rsidR="1851F4F1" w:rsidRDefault="121A7847" w14:paraId="05F5C6DC" w14:textId="5D0378AE">
      <w:pPr>
        <w:pStyle w:val="CommentText"/>
      </w:pPr>
      <w:r>
        <w:rPr>
          <w:rStyle w:val="CommentReference"/>
        </w:rPr>
        <w:annotationRef/>
      </w:r>
      <w:r w:rsidRPr="432FF69C" w:rsidR="72795069">
        <w:t>users to come back with calculations. if not, we pre-set some</w:t>
      </w:r>
    </w:p>
  </w:comment>
  <w:comment xmlns:w="http://schemas.openxmlformats.org/wordprocessingml/2006/main" w:initials="PL" w:author="Peiru Liao" w:date="2025-08-04T11:28:37" w:id="1071751296">
    <w:p xmlns:w14="http://schemas.microsoft.com/office/word/2010/wordml" xmlns:w="http://schemas.openxmlformats.org/wordprocessingml/2006/main" w:rsidR="47091490" w:rsidRDefault="3BF743B3" w14:paraId="4A39B574" w14:textId="64FC3230">
      <w:pPr>
        <w:pStyle w:val="CommentText"/>
      </w:pPr>
      <w:r>
        <w:rPr>
          <w:rStyle w:val="CommentReference"/>
        </w:rPr>
        <w:annotationRef/>
      </w:r>
      <w:r w:rsidRPr="59BF88BF" w:rsidR="3B2CD151">
        <w:t>ST to provide SMS/Email gateway</w:t>
      </w:r>
    </w:p>
  </w:comment>
  <w:comment xmlns:w="http://schemas.openxmlformats.org/wordprocessingml/2006/main" w:initials="PL" w:author="Peiru Liao" w:date="2025-08-04T15:56:58" w:id="603684156">
    <w:p xmlns:w14="http://schemas.microsoft.com/office/word/2010/wordml" xmlns:w="http://schemas.openxmlformats.org/wordprocessingml/2006/main" w:rsidR="510D7F81" w:rsidRDefault="5639EF73" w14:paraId="61F079EE" w14:textId="7328AEE8">
      <w:pPr>
        <w:pStyle w:val="CommentText"/>
      </w:pPr>
      <w:r>
        <w:rPr>
          <w:rStyle w:val="CommentReference"/>
        </w:rPr>
        <w:annotationRef/>
      </w:r>
      <w:r w:rsidRPr="28D74DF9" w:rsidR="47966B1D">
        <w:t>clarify what is combined edge</w:t>
      </w:r>
    </w:p>
  </w:comment>
  <w:comment xmlns:w="http://schemas.openxmlformats.org/wordprocessingml/2006/main" w:initials="PL" w:author="Peiru Liao" w:date="2025-07-23T10:28:03" w:id="1888503247">
    <w:p xmlns:w14="http://schemas.microsoft.com/office/word/2010/wordml" xmlns:w="http://schemas.openxmlformats.org/wordprocessingml/2006/main" w:rsidR="2E7E3657" w:rsidRDefault="5BC53E0C" w14:paraId="5ECBFF06" w14:textId="47338465">
      <w:pPr>
        <w:pStyle w:val="CommentText"/>
      </w:pPr>
      <w:r>
        <w:rPr>
          <w:rStyle w:val="CommentReference"/>
        </w:rPr>
        <w:annotationRef/>
      </w:r>
      <w:r w:rsidRPr="6CC68B7A" w:rsidR="4877B70B">
        <w:t>still applicable?</w:t>
      </w:r>
    </w:p>
    <w:p xmlns:w14="http://schemas.microsoft.com/office/word/2010/wordml" xmlns:w="http://schemas.openxmlformats.org/wordprocessingml/2006/main" w:rsidR="38DCF9B1" w:rsidRDefault="3386B003" w14:paraId="213714A3" w14:textId="708073F7">
      <w:pPr>
        <w:pStyle w:val="CommentText"/>
      </w:pPr>
    </w:p>
  </w:comment>
  <w:comment xmlns:w="http://schemas.openxmlformats.org/wordprocessingml/2006/main" w:initials="PL" w:author="Peiru Liao" w:date="2025-08-28T10:55:36" w:id="1913575733">
    <w:p xmlns:w14="http://schemas.microsoft.com/office/word/2010/wordml" xmlns:w="http://schemas.openxmlformats.org/wordprocessingml/2006/main" w:rsidR="344C54CE" w:rsidRDefault="4640CBA4" w14:paraId="14F9447D" w14:textId="7DD7E21F">
      <w:pPr>
        <w:pStyle w:val="CommentText"/>
      </w:pPr>
      <w:r>
        <w:rPr>
          <w:rStyle w:val="CommentReference"/>
        </w:rPr>
        <w:annotationRef/>
      </w:r>
      <w:r w:rsidRPr="2AEEDA80" w:rsidR="0084C1EC">
        <w:t>what happens to the error files?</w:t>
      </w:r>
    </w:p>
    <w:p xmlns:w14="http://schemas.microsoft.com/office/word/2010/wordml" xmlns:w="http://schemas.openxmlformats.org/wordprocessingml/2006/main" w:rsidR="0A3D02CD" w:rsidRDefault="56048A14" w14:paraId="5F86EC32" w14:textId="1250559D">
      <w:pPr>
        <w:pStyle w:val="CommentText"/>
      </w:pPr>
    </w:p>
  </w:comment>
  <w:comment xmlns:w="http://schemas.openxmlformats.org/wordprocessingml/2006/main" w:initials="ES" w:author="Eric See Kian Seng" w:date="2025-09-22T08:49:48" w:id="690485116">
    <w:p xmlns:w14="http://schemas.microsoft.com/office/word/2010/wordml" xmlns:w="http://schemas.openxmlformats.org/wordprocessingml/2006/main" w:rsidR="7B3D13BC" w:rsidRDefault="6181BB08" w14:paraId="1550A465" w14:textId="0704FD3C">
      <w:pPr>
        <w:pStyle w:val="CommentText"/>
      </w:pPr>
      <w:r>
        <w:rPr>
          <w:rStyle w:val="CommentReference"/>
        </w:rPr>
        <w:annotationRef/>
      </w:r>
      <w:r w:rsidRPr="210BF474" w:rsidR="4493A4E2">
        <w:t>only CDR have urgent? What will happen is click?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B0E8849"/>
  <w15:commentEx w15:done="0" w15:paraId="19DCB401"/>
  <w15:commentEx w15:done="0" w15:paraId="13AAF127"/>
  <w15:commentEx w15:paraId="79B9E511"/>
  <w15:commentEx w15:done="0" w15:paraId="3E5E762E"/>
  <w15:commentEx w15:done="0" w15:paraId="5F23A8BE"/>
  <w15:commentEx w15:done="0" w15:paraId="5F86EC32"/>
  <w15:commentEx w15:done="0" w15:paraId="69583925"/>
  <w15:commentEx w15:done="0" w15:paraId="05F5C6DC"/>
  <w15:commentEx w15:done="0" w15:paraId="4A39B574"/>
  <w15:commentEx w15:done="0" w15:paraId="61F079EE"/>
  <w15:commentEx w15:paraId="213714A3"/>
  <w15:commentEx w15:done="1" w15:paraId="1550A46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B799691" w16cex:dateUtc="2025-07-16T07:26:14.071Z"/>
  <w16cex:commentExtensible w16cex:durableId="5C05CBBC" w16cex:dateUtc="2025-05-29T10:50:00Z"/>
  <w16cex:commentExtensible w16cex:durableId="74FC78AF" w16cex:dateUtc="2025-07-28T06:01:15.443Z"/>
  <w16cex:commentExtensible w16cex:durableId="426A9F38" w16cex:dateUtc="2025-07-07T05:24:59.485Z"/>
  <w16cex:commentExtensible w16cex:durableId="0A305772" w16cex:dateUtc="2025-07-07T05:44:30.959Z"/>
  <w16cex:commentExtensible w16cex:durableId="601F7E19" w16cex:dateUtc="2025-07-17T02:47:06.49Z"/>
  <w16cex:commentExtensible w16cex:durableId="42E74FBE" w16cex:dateUtc="2025-07-17T02:59:22.824Z"/>
  <w16cex:commentExtensible w16cex:durableId="09AD74BE" w16cex:dateUtc="2025-07-23T02:28:03.344Z"/>
  <w16cex:commentExtensible w16cex:durableId="356BEB94" w16cex:dateUtc="2025-08-28T02:55:36.432Z"/>
  <w16cex:commentExtensible w16cex:durableId="08C9A92B" w16cex:dateUtc="2025-08-04T03:03:52.647Z"/>
  <w16cex:commentExtensible w16cex:durableId="4C3240F2" w16cex:dateUtc="2025-08-04T03:28:37.917Z"/>
  <w16cex:commentExtensible w16cex:durableId="351F03B2" w16cex:dateUtc="2025-08-04T07:56:58.827Z"/>
  <w16cex:commentExtensible w16cex:durableId="0E4E4CBA" w16cex:dateUtc="2025-09-22T00:49:48.58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B0E8849" w16cid:durableId="426A9F38"/>
  <w16cid:commentId w16cid:paraId="19DCB401" w16cid:durableId="0A305772"/>
  <w16cid:commentId w16cid:paraId="13AAF127" w16cid:durableId="2B799691"/>
  <w16cid:commentId w16cid:paraId="79B9E511" w16cid:durableId="5C05CBBC"/>
  <w16cid:commentId w16cid:paraId="3E5E762E" w16cid:durableId="601F7E19"/>
  <w16cid:commentId w16cid:paraId="5F23A8BE" w16cid:durableId="42E74FBE"/>
  <w16cid:commentId w16cid:paraId="69583925" w16cid:durableId="74FC78AF"/>
  <w16cid:commentId w16cid:paraId="05F5C6DC" w16cid:durableId="08C9A92B"/>
  <w16cid:commentId w16cid:paraId="4A39B574" w16cid:durableId="4C3240F2"/>
  <w16cid:commentId w16cid:paraId="61F079EE" w16cid:durableId="351F03B2"/>
  <w16cid:commentId w16cid:paraId="213714A3" w16cid:durableId="09AD74BE"/>
  <w16cid:commentId w16cid:paraId="5F86EC32" w16cid:durableId="356BEB94"/>
  <w16cid:commentId w16cid:paraId="1550A465" w16cid:durableId="0E4E4C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Jo6eRs4dc+uQT" int2:id="0it2aOz2">
      <int2:state int2:type="AugLoop_Text_Critique" int2:value="Rejected"/>
    </int2:textHash>
    <int2:textHash int2:hashCode="5XDRCdvPuC+WfK" int2:id="17WuIIdO">
      <int2:state int2:type="AugLoop_Text_Critique" int2:value="Rejected"/>
    </int2:textHash>
    <int2:textHash int2:hashCode="KoaxTrv1Gs2BIg" int2:id="HhLEXceT">
      <int2:state int2:type="AugLoop_Text_Critique" int2:value="Rejected"/>
    </int2:textHash>
    <int2:textHash int2:hashCode="Pwxxtk1Oaaejcq" int2:id="XQ7pEtit">
      <int2:state int2:type="AugLoop_Text_Critique" int2:value="Rejected"/>
    </int2:textHash>
    <int2:textHash int2:hashCode="DeYyEgvEo0kjgK" int2:id="bHuhSw7i">
      <int2:state int2:type="AugLoop_Text_Critique" int2:value="Rejected"/>
    </int2:textHash>
    <int2:textHash int2:hashCode="dmm4zSxOrJRAHZ" int2:id="gYNP9Ecs">
      <int2:state int2:type="AugLoop_Text_Critique" int2:value="Rejected"/>
    </int2:textHash>
    <int2:textHash int2:hashCode="NxSPOBPSMugc0u" int2:id="liGx7Rc4">
      <int2:state int2:type="AugLoop_Text_Critique" int2:value="Rejected"/>
    </int2:textHash>
    <int2:textHash int2:hashCode="ZSb9ZmVZNczx2I" int2:id="uwUVBbqh">
      <int2:state int2:type="AugLoop_Text_Critique" int2:value="Rejected"/>
    </int2:textHash>
    <int2:textHash int2:hashCode="edQaR+j+xVhWpq" int2:id="vNT1nyAo">
      <int2:state int2:type="AugLoop_Text_Critique" int2:value="Rejected"/>
    </int2:textHash>
    <int2:textHash int2:hashCode="i3xJhdYcPsCOiT" int2:id="yfvqeF6S">
      <int2:state int2:type="AugLoop_Text_Critique" int2:value="Rejected"/>
    </int2:textHash>
    <int2:bookmark int2:bookmarkName="_Int_658bi7Ny" int2:invalidationBookmarkName="" int2:hashCode="QFq10rkw/jcls8" int2:id="tDt77zvl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96">
    <w:nsid w:val="10d25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5">
    <w:nsid w:val="40c314f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94">
    <w:nsid w:val="727190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93">
    <w:nsid w:val="1497a4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2">
    <w:nsid w:val="7db013a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91">
    <w:nsid w:val="7b4fa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0">
    <w:nsid w:val="36decb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9">
    <w:nsid w:val="37407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8">
    <w:nsid w:val="3f28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7">
    <w:nsid w:val="4d1d607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86">
    <w:nsid w:val="4abb9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5">
    <w:nsid w:val="31863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4">
    <w:nsid w:val="4a901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3">
    <w:nsid w:val="76553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2">
    <w:nsid w:val="71db68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1">
    <w:nsid w:val="4c83a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0">
    <w:nsid w:val="1a4531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9">
    <w:nsid w:val="a8085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78">
    <w:nsid w:val="1ed4c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7">
    <w:nsid w:val="4300e09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76">
    <w:nsid w:val="7145d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5">
    <w:nsid w:val="16bf48e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74">
    <w:nsid w:val="6af0f23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3">
    <w:nsid w:val="7bd135e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72">
    <w:nsid w:val="4eb0cdb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71">
    <w:nsid w:val="5834c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0">
    <w:nsid w:val="11fc6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9">
    <w:nsid w:val="2725b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568">
    <w:nsid w:val="36b91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567">
    <w:nsid w:val="77b84c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6">
    <w:nsid w:val="627aaf4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65">
    <w:nsid w:val="47265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4">
    <w:nsid w:val="5c151f6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63">
    <w:nsid w:val="6c26f43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2">
    <w:nsid w:val="2e651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1">
    <w:nsid w:val="7da8c9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0">
    <w:nsid w:val="1a62ae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59">
    <w:nsid w:val="41c53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8">
    <w:nsid w:val="7d1775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7">
    <w:nsid w:val="cbe4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6">
    <w:nsid w:val="4825d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5">
    <w:nsid w:val="258ea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4">
    <w:nsid w:val="32b43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3">
    <w:nsid w:val="28321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2">
    <w:nsid w:val="6774a88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1">
    <w:nsid w:val="33100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0">
    <w:nsid w:val="5c172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9">
    <w:nsid w:val="7d96d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8">
    <w:nsid w:val="111638e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47">
    <w:nsid w:val="22684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6">
    <w:nsid w:val="1a2c1d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5">
    <w:nsid w:val="47a22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4">
    <w:nsid w:val="5f822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3">
    <w:nsid w:val="3069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2">
    <w:nsid w:val="21a6b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541">
    <w:nsid w:val="9a3fe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40">
    <w:nsid w:val="e9b6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9">
    <w:nsid w:val="538f7a1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8">
    <w:nsid w:val="41e690b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37">
    <w:nsid w:val="6df7370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36">
    <w:nsid w:val="cec58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5">
    <w:nsid w:val="af6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4">
    <w:nsid w:val="48d42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3">
    <w:nsid w:val="7f7b1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2">
    <w:nsid w:val="7d4c1cc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31">
    <w:nsid w:val="3c381d9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30">
    <w:nsid w:val="5321a6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9">
    <w:nsid w:val="52ccb0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8">
    <w:nsid w:val="32710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7">
    <w:nsid w:val="2baaadf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26">
    <w:nsid w:val="39ac5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5">
    <w:nsid w:val="19c12ec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24">
    <w:nsid w:val="1b040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3">
    <w:nsid w:val="5b4b8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2">
    <w:nsid w:val="2d6a86c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21">
    <w:nsid w:val="2642f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0">
    <w:nsid w:val="6c27c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9">
    <w:nsid w:val="12d8c64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18">
    <w:nsid w:val="8ca0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7">
    <w:nsid w:val="2b579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6">
    <w:nsid w:val="2d3c545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15">
    <w:nsid w:val="7551b96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14">
    <w:nsid w:val="1e20be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3">
    <w:nsid w:val="52208c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12">
    <w:nsid w:val="564621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11">
    <w:nsid w:val="719e778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10">
    <w:nsid w:val="6c9c5ca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09">
    <w:nsid w:val="55a5c9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08">
    <w:nsid w:val="69368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7">
    <w:nsid w:val="75c82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6">
    <w:nsid w:val="714db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5">
    <w:nsid w:val="260dc7f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04">
    <w:nsid w:val="7afc1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3">
    <w:nsid w:val="1b9a7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2">
    <w:nsid w:val="2785e83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501">
    <w:nsid w:val="1b62d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0">
    <w:nsid w:val="4fbf6a58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99">
    <w:nsid w:val="71e839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8">
    <w:nsid w:val="49c42c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7">
    <w:nsid w:val="613f0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6">
    <w:nsid w:val="2d548fe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95">
    <w:nsid w:val="7d680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4">
    <w:nsid w:val="96fd1a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93">
    <w:nsid w:val="69cc399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92">
    <w:nsid w:val="3054a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1">
    <w:nsid w:val="38ccd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0">
    <w:nsid w:val="64574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9">
    <w:nsid w:val="6593054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88">
    <w:nsid w:val="5880c04f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(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87">
    <w:nsid w:val="114e123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86">
    <w:nsid w:val="3a9b302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85">
    <w:nsid w:val="38903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4">
    <w:nsid w:val="4c71f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3">
    <w:nsid w:val="3e1a2e0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82">
    <w:nsid w:val="5a24f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1">
    <w:nsid w:val="1eb1c17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80">
    <w:nsid w:val="3d9816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479">
    <w:nsid w:val="753aa4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8">
    <w:nsid w:val="32a4fe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477">
    <w:nsid w:val="25dfc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6">
    <w:nsid w:val="9302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475">
    <w:nsid w:val="4e81db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474">
    <w:nsid w:val="23a40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473">
    <w:nsid w:val="27bc8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472">
    <w:nsid w:val="4bbc8e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471">
    <w:nsid w:val="7fc48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0">
    <w:nsid w:val="69f401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9">
    <w:nsid w:val="74a2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8">
    <w:nsid w:val="240d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7">
    <w:nsid w:val="6bbfc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6">
    <w:nsid w:val="4e29baf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65">
    <w:nsid w:val="43653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4">
    <w:nsid w:val="65987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3">
    <w:nsid w:val="1bda6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2">
    <w:nsid w:val="335f8a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61">
    <w:nsid w:val="3013617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60">
    <w:nsid w:val="18f22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9">
    <w:nsid w:val="6d753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8">
    <w:nsid w:val="48db3d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7">
    <w:nsid w:val="25417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6">
    <w:nsid w:val="46ccf77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55">
    <w:nsid w:val="32744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4">
    <w:nsid w:val="23983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3">
    <w:nsid w:val="20f3785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52">
    <w:nsid w:val="18df8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1">
    <w:nsid w:val="405e365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50">
    <w:nsid w:val="3450c7e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9">
    <w:nsid w:val="4c6c54b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8">
    <w:nsid w:val="4cdf35b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7">
    <w:nsid w:val="66e81c4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6">
    <w:nsid w:val="5647e6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5">
    <w:nsid w:val="77571d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44">
    <w:nsid w:val="2e454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3">
    <w:nsid w:val="47d6b0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2">
    <w:nsid w:val="2a344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1">
    <w:nsid w:val="79e97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0">
    <w:nsid w:val="472e5e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9">
    <w:nsid w:val="3342a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8">
    <w:nsid w:val="1f451c5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37">
    <w:nsid w:val="58961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6">
    <w:nsid w:val="3885e65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35">
    <w:nsid w:val="168d3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4">
    <w:nsid w:val="20edfc7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33">
    <w:nsid w:val="3b0b063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32">
    <w:nsid w:val="179d1c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431">
    <w:nsid w:val="6b498e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0">
    <w:nsid w:val="9971f1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29">
    <w:nsid w:val="6436517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28">
    <w:nsid w:val="1b38f7f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27">
    <w:nsid w:val="220b68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6">
    <w:nsid w:val="5149473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25">
    <w:nsid w:val="41c73d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4">
    <w:nsid w:val="7b62dd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3">
    <w:nsid w:val="4255a8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22">
    <w:nsid w:val="3d53fa2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21">
    <w:nsid w:val="2dca86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20">
    <w:nsid w:val="3b786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9">
    <w:nsid w:val="6e5813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8">
    <w:nsid w:val="179b2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7">
    <w:nsid w:val="73f2b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6">
    <w:nsid w:val="3ecfda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5">
    <w:nsid w:val="55a79c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4">
    <w:nsid w:val="60d24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3">
    <w:nsid w:val="1c6b21c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12">
    <w:nsid w:val="6a890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1">
    <w:nsid w:val="31144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0">
    <w:nsid w:val="327ff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9">
    <w:nsid w:val="7569458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408">
    <w:nsid w:val="78cca85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407">
    <w:nsid w:val="59e385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6">
    <w:nsid w:val="32a7e03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05">
    <w:nsid w:val="65637c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4">
    <w:nsid w:val="2ea9da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3">
    <w:nsid w:val="36ed7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2">
    <w:nsid w:val="78a6d4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401">
    <w:nsid w:val="1eca9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0">
    <w:nsid w:val="7ccc9220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99">
    <w:nsid w:val="4f8ba8b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98">
    <w:nsid w:val="447de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7">
    <w:nsid w:val="3ee59fd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96">
    <w:nsid w:val="2b3ed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5">
    <w:nsid w:val="7e6f2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4">
    <w:nsid w:val="1efaf88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93">
    <w:nsid w:val="403e9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2">
    <w:nsid w:val="79344b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1">
    <w:nsid w:val="60dad72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90">
    <w:nsid w:val="117e8f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9">
    <w:nsid w:val="3915a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8">
    <w:nsid w:val="6b598d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7">
    <w:nsid w:val="420b4c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6">
    <w:nsid w:val="620b701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5">
    <w:nsid w:val="57549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4">
    <w:nsid w:val="5e6cdc22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83">
    <w:nsid w:val="67cf313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82">
    <w:nsid w:val="24f32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1">
    <w:nsid w:val="11399d37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80">
    <w:nsid w:val="1ea61d2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79">
    <w:nsid w:val="2b57dd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8">
    <w:nsid w:val="1902fc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77">
    <w:nsid w:val="24e9c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6">
    <w:nsid w:val="300a3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5">
    <w:nsid w:val="6266ba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4">
    <w:nsid w:val="22ff72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3">
    <w:nsid w:val="69f2db6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72">
    <w:nsid w:val="36d03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1">
    <w:nsid w:val="18f03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0">
    <w:nsid w:val="6bcae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9">
    <w:nsid w:val="6659a1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8">
    <w:nsid w:val="5f2628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7">
    <w:nsid w:val="172e27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6">
    <w:nsid w:val="6e630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5">
    <w:nsid w:val="5de1bb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4">
    <w:nsid w:val="6a18f78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63">
    <w:nsid w:val="74d33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2">
    <w:nsid w:val="7b4de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1">
    <w:nsid w:val="50170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0">
    <w:nsid w:val="25ef1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9">
    <w:nsid w:val="2fac9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58">
    <w:nsid w:val="7c9f1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7">
    <w:nsid w:val="656c1c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6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3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2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920" w:hanging="180"/>
      </w:pPr>
    </w:lvl>
  </w:abstractNum>
  <w:abstractNum xmlns:w="http://schemas.openxmlformats.org/wordprocessingml/2006/main" w:abstractNumId="356">
    <w:nsid w:val="41597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5">
    <w:nsid w:val="1324abc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54">
    <w:nsid w:val="34ca2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3">
    <w:nsid w:val="54931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2">
    <w:nsid w:val="2dfe3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1">
    <w:nsid w:val="402e034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50">
    <w:nsid w:val="34ee6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9">
    <w:nsid w:val="466aef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8">
    <w:nsid w:val="ffb9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7">
    <w:nsid w:val="718d5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6">
    <w:nsid w:val="3bb4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5">
    <w:nsid w:val="7486031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4">
    <w:nsid w:val="191ca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3">
    <w:nsid w:val="565e4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2">
    <w:nsid w:val="5b9f9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1">
    <w:nsid w:val="1b68f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0">
    <w:nsid w:val="50506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9">
    <w:nsid w:val="241c3e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8">
    <w:nsid w:val="41490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7">
    <w:nsid w:val="ca67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6">
    <w:nsid w:val="37676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5">
    <w:nsid w:val="31155f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4">
    <w:nsid w:val="3bfa66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3">
    <w:nsid w:val="f076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2">
    <w:nsid w:val="5efc9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1">
    <w:nsid w:val="40aab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0">
    <w:nsid w:val="6012a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9">
    <w:nsid w:val="4b14604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28">
    <w:nsid w:val="4f186c4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327">
    <w:nsid w:val="7fbb67d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26">
    <w:nsid w:val="32101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5">
    <w:nsid w:val="72008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4">
    <w:nsid w:val="6bf6c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3">
    <w:nsid w:val="17c2b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2">
    <w:nsid w:val="7482b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1">
    <w:nsid w:val="4c21b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0">
    <w:nsid w:val="ae54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9">
    <w:nsid w:val="51a5a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8">
    <w:nsid w:val="147c0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7">
    <w:nsid w:val="117e70f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16">
    <w:nsid w:val="32fcd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5">
    <w:nsid w:val="80b8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4">
    <w:nsid w:val="4061f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3">
    <w:nsid w:val="3ca2a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2">
    <w:nsid w:val="72068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1">
    <w:nsid w:val="7db223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0">
    <w:nsid w:val="7e7f5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9">
    <w:nsid w:val="2df0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8">
    <w:nsid w:val="39d56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7">
    <w:nsid w:val="4e947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6">
    <w:nsid w:val="4fa432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5">
    <w:nsid w:val="1f096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4">
    <w:nsid w:val="52c3a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3">
    <w:nsid w:val="28a25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2">
    <w:nsid w:val="363717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1">
    <w:nsid w:val="5a97db1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0">
    <w:nsid w:val="2007668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99">
    <w:nsid w:val="566aa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8">
    <w:nsid w:val="1fb0b21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97">
    <w:nsid w:val="23218cd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96">
    <w:nsid w:val="6ef473c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95">
    <w:nsid w:val="5b8c058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94">
    <w:nsid w:val="402d830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93">
    <w:nsid w:val="ba551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92">
    <w:nsid w:val="321db89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91">
    <w:nsid w:val="79ac9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0">
    <w:nsid w:val="569b5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9">
    <w:nsid w:val="1a03ca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88">
    <w:nsid w:val="5a0e1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7">
    <w:nsid w:val="6fbf2d3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86">
    <w:nsid w:val="348db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5">
    <w:nsid w:val="6fe93af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84">
    <w:nsid w:val="3b404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3">
    <w:nsid w:val="59030d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2">
    <w:nsid w:val="4c5a9d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1">
    <w:nsid w:val="38a93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0">
    <w:nsid w:val="bb45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9">
    <w:nsid w:val="3c050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8">
    <w:nsid w:val="5d895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7">
    <w:nsid w:val="a450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6">
    <w:nsid w:val="30ee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5">
    <w:nsid w:val="59ce1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4">
    <w:nsid w:val="5f5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3">
    <w:nsid w:val="308ca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2">
    <w:nsid w:val="2248a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1">
    <w:nsid w:val="516dde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82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90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7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0">
    <w:nsid w:val="fc2b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9">
    <w:nsid w:val="214d1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8">
    <w:nsid w:val="26ee5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7">
    <w:nsid w:val="531b6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6">
    <w:nsid w:val="28a96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5">
    <w:nsid w:val="1e10e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4">
    <w:nsid w:val="16e95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3">
    <w:nsid w:val="455f3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2">
    <w:nsid w:val="4cc13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1">
    <w:nsid w:val="12cfaa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0">
    <w:nsid w:val="3aac2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9">
    <w:nsid w:val="28be0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8">
    <w:nsid w:val="2cab0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7">
    <w:nsid w:val="7a96d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6">
    <w:nsid w:val="38c75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5">
    <w:nsid w:val="3bdf7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4">
    <w:nsid w:val="465d4d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3">
    <w:nsid w:val="3680824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52">
    <w:nsid w:val="4c0285d7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51">
    <w:nsid w:val="22c4154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50">
    <w:nsid w:val="22c8d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9">
    <w:nsid w:val="5d18a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8">
    <w:nsid w:val="3716d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7">
    <w:nsid w:val="8859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6">
    <w:nsid w:val="5e4f18f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45">
    <w:nsid w:val="654625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4">
    <w:nsid w:val="2f645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3">
    <w:nsid w:val="445d2f5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42">
    <w:nsid w:val="75b4a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1">
    <w:nsid w:val="143d431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40">
    <w:nsid w:val="3ad09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9">
    <w:nsid w:val="6f5fe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8">
    <w:nsid w:val="25ee0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7">
    <w:nsid w:val="2415b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6">
    <w:nsid w:val="5b811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5">
    <w:nsid w:val="3cfb2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4">
    <w:nsid w:val="681d8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3">
    <w:nsid w:val="587b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2">
    <w:nsid w:val="58245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1">
    <w:nsid w:val="69dfb51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30">
    <w:nsid w:val="6c1b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9">
    <w:nsid w:val="7f22a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8">
    <w:nsid w:val="228a7d8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27">
    <w:nsid w:val="32677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6">
    <w:nsid w:val="a240dc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880" w:hanging="18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25">
    <w:nsid w:val="7cd942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4">
    <w:nsid w:val="55b677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3">
    <w:nsid w:val="2a954f4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222">
    <w:nsid w:val="16cea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1">
    <w:nsid w:val="36e63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0">
    <w:nsid w:val="3d6518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9">
    <w:nsid w:val="49edc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8">
    <w:nsid w:val="1b4b2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7">
    <w:nsid w:val="2cf559c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16">
    <w:nsid w:val="1057eb7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15">
    <w:nsid w:val="606f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4">
    <w:nsid w:val="6b95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3">
    <w:nsid w:val="220d4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2">
    <w:nsid w:val="1db7334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11">
    <w:nsid w:val="6fdda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0">
    <w:nsid w:val="23ad4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9">
    <w:nsid w:val="4ce42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8">
    <w:nsid w:val="20f756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7">
    <w:nsid w:val="7452f6f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06">
    <w:nsid w:val="72b2979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5">
    <w:nsid w:val="ec2800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4">
    <w:nsid w:val="300e4c7e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3">
    <w:nsid w:val="1aafe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2">
    <w:nsid w:val="24d7a6c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01">
    <w:nsid w:val="571c7a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00">
    <w:nsid w:val="34ebfd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9">
    <w:nsid w:val="4eb7a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8">
    <w:nsid w:val="23674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7">
    <w:nsid w:val="6b7544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6">
    <w:nsid w:val="242c0a2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95">
    <w:nsid w:val="5576a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4">
    <w:nsid w:val="39552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3">
    <w:nsid w:val="3ce89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2">
    <w:nsid w:val="7b3a515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91">
    <w:nsid w:val="74810a2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90">
    <w:nsid w:val="213fe45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89">
    <w:nsid w:val="4bff76f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88">
    <w:nsid w:val="39d0bf1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87">
    <w:nsid w:val="3e2a15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6">
    <w:nsid w:val="15ea6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5">
    <w:nsid w:val="2b10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4">
    <w:nsid w:val="1650fe0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83">
    <w:nsid w:val="7181e0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2">
    <w:nsid w:val="1bf91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1">
    <w:nsid w:val="ad54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0">
    <w:nsid w:val="2403b5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9">
    <w:nsid w:val="2a542ba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8">
    <w:nsid w:val="15a4a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7">
    <w:nsid w:val="5a571dbf"/>
    <w:multiLevelType xmlns:w="http://schemas.openxmlformats.org/wordprocessingml/2006/main" w:val="hybridMultilevel"/>
    <w:lvl xmlns:w="http://schemas.openxmlformats.org/wordprocessingml/2006/main" w:ilvl="0">
      <w:start w:val="7"/>
      <w:numFmt w:val="lowerLetter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6">
    <w:nsid w:val="41a6e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5">
    <w:nsid w:val="7730b3c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4">
    <w:nsid w:val="5ce4721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3">
    <w:nsid w:val="48ea8a9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2">
    <w:nsid w:val="b591b1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71">
    <w:nsid w:val="66eb510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0">
    <w:nsid w:val="d59e35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69">
    <w:nsid w:val="21c54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8">
    <w:nsid w:val="3e71e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7">
    <w:nsid w:val="24912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6">
    <w:nsid w:val="184b4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5">
    <w:nsid w:val="2099f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4">
    <w:nsid w:val="5c0ae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3">
    <w:nsid w:val="2bc5b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2">
    <w:nsid w:val="103082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1">
    <w:nsid w:val="4550ca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0">
    <w:nsid w:val="6b2d7f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159">
    <w:nsid w:val="1b0cb4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8">
    <w:nsid w:val="1cec271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7">
    <w:nsid w:val="1650e07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6">
    <w:nsid w:val="316d964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5">
    <w:nsid w:val="1327f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4">
    <w:nsid w:val="5f7aa53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3">
    <w:nsid w:val="3c9d445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52">
    <w:nsid w:val="2c21679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51">
    <w:nsid w:val="3b70e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0">
    <w:nsid w:val="3a2c0a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9">
    <w:nsid w:val="4e5273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8">
    <w:nsid w:val="1cf417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7">
    <w:nsid w:val="dce77e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6">
    <w:nsid w:val="3f4e97a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45">
    <w:nsid w:val="683e242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4">
    <w:nsid w:val="4fc22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3">
    <w:nsid w:val="54b27c3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2">
    <w:nsid w:val="3b2f43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1">
    <w:nsid w:val="cf3df0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40">
    <w:nsid w:val="7e060ce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9">
    <w:nsid w:val="582f382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38">
    <w:nsid w:val="57151f9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37">
    <w:nsid w:val="3777df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36">
    <w:nsid w:val="3817147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35">
    <w:nsid w:val="7e4c9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7fc148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33">
    <w:nsid w:val="63271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1f9e2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7797b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32996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30a6603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28">
    <w:nsid w:val="592541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3e6c3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1bd81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3d50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49aaa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4410c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690fe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179aa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4b36f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17e3af3a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8">
    <w:nsid w:val="53cdc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2c639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6751b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61c64d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792b9566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3">
    <w:nsid w:val="60637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191690f4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1">
    <w:nsid w:val="1f0ea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714731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42ee1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5a465f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6cb9c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58d083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3bcb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16aa5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7767f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7f0ce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a220d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318f1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3507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b898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bd4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1267a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22f3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cbd4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9e83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5445c2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58900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5f32b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439d8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2d288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1c78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7fd14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35a37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533a53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3b287c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67d784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280b6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6d298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abb3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78">
    <w:nsid w:val="28d21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76c30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73630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75">
    <w:nsid w:val="29c44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4ECBB"/>
    <w:multiLevelType w:val="hybridMultilevel"/>
    <w:tmpl w:val="989C27BE"/>
    <w:lvl w:ilvl="0" w:tplc="FB92CA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DC50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020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EE8A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C676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DA93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BAA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240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968C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2230D"/>
    <w:multiLevelType w:val="hybridMultilevel"/>
    <w:tmpl w:val="B974491A"/>
    <w:lvl w:ilvl="0" w:tplc="CEBA43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6E8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12B7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E49A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F42A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D65C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AA9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92DD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F812F5"/>
    <w:multiLevelType w:val="hybridMultilevel"/>
    <w:tmpl w:val="7D8C032A"/>
    <w:lvl w:ilvl="0" w:tplc="A63CF8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9661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003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C699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2C4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08A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A456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1471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68FB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734A9FC"/>
    <w:multiLevelType w:val="hybridMultilevel"/>
    <w:tmpl w:val="D090E336"/>
    <w:lvl w:ilvl="0" w:tplc="4AD683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46F6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3A2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FACF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98C5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3A0F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221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603D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4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4C192E"/>
    <w:multiLevelType w:val="hybridMultilevel"/>
    <w:tmpl w:val="FFFFFFFF"/>
    <w:lvl w:ilvl="0" w:tplc="0FD850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445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6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B29E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CAD8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D4A9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2EF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CE94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EC0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CD48BE"/>
    <w:multiLevelType w:val="hybridMultilevel"/>
    <w:tmpl w:val="DA046442"/>
    <w:lvl w:ilvl="0" w:tplc="C4A43C42">
      <w:start w:val="1"/>
      <w:numFmt w:val="decimal"/>
      <w:lvlText w:val="%1."/>
      <w:lvlJc w:val="left"/>
      <w:pPr>
        <w:ind w:left="720" w:hanging="360"/>
      </w:pPr>
    </w:lvl>
    <w:lvl w:ilvl="1" w:tplc="1A045C2C">
      <w:start w:val="1"/>
      <w:numFmt w:val="lowerLetter"/>
      <w:lvlText w:val="%2."/>
      <w:lvlJc w:val="left"/>
      <w:pPr>
        <w:ind w:left="1440" w:hanging="360"/>
      </w:pPr>
    </w:lvl>
    <w:lvl w:ilvl="2" w:tplc="7B140F50">
      <w:start w:val="1"/>
      <w:numFmt w:val="lowerRoman"/>
      <w:lvlText w:val="%3."/>
      <w:lvlJc w:val="right"/>
      <w:pPr>
        <w:ind w:left="2160" w:hanging="180"/>
      </w:pPr>
    </w:lvl>
    <w:lvl w:ilvl="3" w:tplc="AD32EFB6">
      <w:start w:val="1"/>
      <w:numFmt w:val="decimal"/>
      <w:lvlText w:val="%4."/>
      <w:lvlJc w:val="left"/>
      <w:pPr>
        <w:ind w:left="2880" w:hanging="360"/>
      </w:pPr>
    </w:lvl>
    <w:lvl w:ilvl="4" w:tplc="D5A6F992">
      <w:start w:val="1"/>
      <w:numFmt w:val="lowerLetter"/>
      <w:lvlText w:val="%5."/>
      <w:lvlJc w:val="left"/>
      <w:pPr>
        <w:ind w:left="3600" w:hanging="360"/>
      </w:pPr>
    </w:lvl>
    <w:lvl w:ilvl="5" w:tplc="D7986D4E">
      <w:start w:val="1"/>
      <w:numFmt w:val="lowerRoman"/>
      <w:lvlText w:val="%6."/>
      <w:lvlJc w:val="right"/>
      <w:pPr>
        <w:ind w:left="4320" w:hanging="180"/>
      </w:pPr>
    </w:lvl>
    <w:lvl w:ilvl="6" w:tplc="A8C06818">
      <w:start w:val="1"/>
      <w:numFmt w:val="decimal"/>
      <w:lvlText w:val="%7."/>
      <w:lvlJc w:val="left"/>
      <w:pPr>
        <w:ind w:left="5040" w:hanging="360"/>
      </w:pPr>
    </w:lvl>
    <w:lvl w:ilvl="7" w:tplc="D3C6DF00">
      <w:start w:val="1"/>
      <w:numFmt w:val="lowerLetter"/>
      <w:lvlText w:val="%8."/>
      <w:lvlJc w:val="left"/>
      <w:pPr>
        <w:ind w:left="5760" w:hanging="360"/>
      </w:pPr>
    </w:lvl>
    <w:lvl w:ilvl="8" w:tplc="BC8AB1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F4DE"/>
    <w:multiLevelType w:val="hybridMultilevel"/>
    <w:tmpl w:val="248464C2"/>
    <w:lvl w:ilvl="0" w:tplc="D924F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9603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A87A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AE5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22DE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30D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D272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D81C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EC4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E6097B1"/>
    <w:multiLevelType w:val="hybridMultilevel"/>
    <w:tmpl w:val="73645B06"/>
    <w:lvl w:ilvl="0" w:tplc="824645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46B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8AC0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4C14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EC91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689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AC0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E2CE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040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B7A4B4"/>
    <w:multiLevelType w:val="hybridMultilevel"/>
    <w:tmpl w:val="522A9504"/>
    <w:lvl w:ilvl="0" w:tplc="61BE43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A23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386A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E53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4034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B0F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E20C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B05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8874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C14DDA"/>
    <w:multiLevelType w:val="hybridMultilevel"/>
    <w:tmpl w:val="23C6E8F4"/>
    <w:lvl w:ilvl="0" w:tplc="65ACD2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D2E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E435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8C3C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824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08AD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0A5C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5A1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B2CA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5564C08"/>
    <w:multiLevelType w:val="hybridMultilevel"/>
    <w:tmpl w:val="C7301B18"/>
    <w:lvl w:ilvl="0" w:tplc="A82057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16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90D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30A2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47C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0497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7494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E059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F49A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564C528"/>
    <w:multiLevelType w:val="hybridMultilevel"/>
    <w:tmpl w:val="3A90F9E8"/>
    <w:lvl w:ilvl="0" w:tplc="EADE08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387B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F662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8C57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6AD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BA72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BA30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E41E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465B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5A2C68A"/>
    <w:multiLevelType w:val="hybridMultilevel"/>
    <w:tmpl w:val="6F22FBD8"/>
    <w:lvl w:ilvl="0" w:tplc="453A167E">
      <w:start w:val="1"/>
      <w:numFmt w:val="decimal"/>
      <w:lvlText w:val="%1."/>
      <w:lvlJc w:val="left"/>
      <w:pPr>
        <w:ind w:left="1080" w:hanging="360"/>
      </w:pPr>
    </w:lvl>
    <w:lvl w:ilvl="1" w:tplc="377CDAC6">
      <w:start w:val="1"/>
      <w:numFmt w:val="lowerLetter"/>
      <w:lvlText w:val="%2."/>
      <w:lvlJc w:val="left"/>
      <w:pPr>
        <w:ind w:left="1800" w:hanging="360"/>
      </w:pPr>
    </w:lvl>
    <w:lvl w:ilvl="2" w:tplc="8A52F44A">
      <w:start w:val="1"/>
      <w:numFmt w:val="lowerRoman"/>
      <w:lvlText w:val="%3."/>
      <w:lvlJc w:val="right"/>
      <w:pPr>
        <w:ind w:left="2520" w:hanging="180"/>
      </w:pPr>
    </w:lvl>
    <w:lvl w:ilvl="3" w:tplc="7E12F11A">
      <w:start w:val="1"/>
      <w:numFmt w:val="decimal"/>
      <w:lvlText w:val="%4."/>
      <w:lvlJc w:val="left"/>
      <w:pPr>
        <w:ind w:left="3240" w:hanging="360"/>
      </w:pPr>
    </w:lvl>
    <w:lvl w:ilvl="4" w:tplc="1B26030E">
      <w:start w:val="1"/>
      <w:numFmt w:val="lowerLetter"/>
      <w:lvlText w:val="%5."/>
      <w:lvlJc w:val="left"/>
      <w:pPr>
        <w:ind w:left="3960" w:hanging="360"/>
      </w:pPr>
    </w:lvl>
    <w:lvl w:ilvl="5" w:tplc="AB3CB556">
      <w:start w:val="1"/>
      <w:numFmt w:val="lowerRoman"/>
      <w:lvlText w:val="%6."/>
      <w:lvlJc w:val="right"/>
      <w:pPr>
        <w:ind w:left="4680" w:hanging="180"/>
      </w:pPr>
    </w:lvl>
    <w:lvl w:ilvl="6" w:tplc="34A02DFC">
      <w:start w:val="1"/>
      <w:numFmt w:val="decimal"/>
      <w:lvlText w:val="%7."/>
      <w:lvlJc w:val="left"/>
      <w:pPr>
        <w:ind w:left="5400" w:hanging="360"/>
      </w:pPr>
    </w:lvl>
    <w:lvl w:ilvl="7" w:tplc="60924914">
      <w:start w:val="1"/>
      <w:numFmt w:val="lowerLetter"/>
      <w:lvlText w:val="%8."/>
      <w:lvlJc w:val="left"/>
      <w:pPr>
        <w:ind w:left="6120" w:hanging="360"/>
      </w:pPr>
    </w:lvl>
    <w:lvl w:ilvl="8" w:tplc="E43ECC10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1D558"/>
    <w:multiLevelType w:val="hybridMultilevel"/>
    <w:tmpl w:val="4342B522"/>
    <w:lvl w:ilvl="0" w:tplc="6A26C4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660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E84B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DE86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1A3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72D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92F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4EB5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58E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FB43814"/>
    <w:multiLevelType w:val="hybridMultilevel"/>
    <w:tmpl w:val="F22C482E"/>
    <w:lvl w:ilvl="0" w:tplc="6284B6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A0C05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542A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6259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261B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A4B9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54BE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C80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6041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3633AC"/>
    <w:multiLevelType w:val="hybridMultilevel"/>
    <w:tmpl w:val="FFFFFFFF"/>
    <w:lvl w:ilvl="0" w:tplc="8B362CC2">
      <w:start w:val="1"/>
      <w:numFmt w:val="decimal"/>
      <w:lvlText w:val="%1."/>
      <w:lvlJc w:val="left"/>
      <w:pPr>
        <w:ind w:left="1800" w:hanging="360"/>
      </w:pPr>
    </w:lvl>
    <w:lvl w:ilvl="1" w:tplc="97F87102">
      <w:start w:val="1"/>
      <w:numFmt w:val="lowerLetter"/>
      <w:lvlText w:val="%2."/>
      <w:lvlJc w:val="left"/>
      <w:pPr>
        <w:ind w:left="2520" w:hanging="360"/>
      </w:pPr>
    </w:lvl>
    <w:lvl w:ilvl="2" w:tplc="D332E69E">
      <w:start w:val="1"/>
      <w:numFmt w:val="lowerRoman"/>
      <w:lvlText w:val="%3."/>
      <w:lvlJc w:val="right"/>
      <w:pPr>
        <w:ind w:left="3240" w:hanging="180"/>
      </w:pPr>
    </w:lvl>
    <w:lvl w:ilvl="3" w:tplc="F57ADABE">
      <w:start w:val="1"/>
      <w:numFmt w:val="decimal"/>
      <w:lvlText w:val="%4."/>
      <w:lvlJc w:val="left"/>
      <w:pPr>
        <w:ind w:left="3960" w:hanging="360"/>
      </w:pPr>
    </w:lvl>
    <w:lvl w:ilvl="4" w:tplc="5990455A">
      <w:start w:val="1"/>
      <w:numFmt w:val="lowerLetter"/>
      <w:lvlText w:val="%5."/>
      <w:lvlJc w:val="left"/>
      <w:pPr>
        <w:ind w:left="4680" w:hanging="360"/>
      </w:pPr>
    </w:lvl>
    <w:lvl w:ilvl="5" w:tplc="1592BF0C">
      <w:start w:val="1"/>
      <w:numFmt w:val="lowerRoman"/>
      <w:lvlText w:val="%6."/>
      <w:lvlJc w:val="right"/>
      <w:pPr>
        <w:ind w:left="5400" w:hanging="180"/>
      </w:pPr>
    </w:lvl>
    <w:lvl w:ilvl="6" w:tplc="A5DC62DC">
      <w:start w:val="1"/>
      <w:numFmt w:val="decimal"/>
      <w:lvlText w:val="%7."/>
      <w:lvlJc w:val="left"/>
      <w:pPr>
        <w:ind w:left="6120" w:hanging="360"/>
      </w:pPr>
    </w:lvl>
    <w:lvl w:ilvl="7" w:tplc="07E2CDEA">
      <w:start w:val="1"/>
      <w:numFmt w:val="lowerLetter"/>
      <w:lvlText w:val="%8."/>
      <w:lvlJc w:val="left"/>
      <w:pPr>
        <w:ind w:left="6840" w:hanging="360"/>
      </w:pPr>
    </w:lvl>
    <w:lvl w:ilvl="8" w:tplc="186EAF1A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351DAC0"/>
    <w:multiLevelType w:val="hybridMultilevel"/>
    <w:tmpl w:val="DA8843BE"/>
    <w:lvl w:ilvl="0" w:tplc="1F2677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6464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2C7D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569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EA56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36BC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B64C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7042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7C23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37C1DFC"/>
    <w:multiLevelType w:val="hybridMultilevel"/>
    <w:tmpl w:val="C226C0E6"/>
    <w:lvl w:ilvl="0" w:tplc="D526C8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2AA2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A6DB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CC25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A4B7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0EEF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5845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C8B8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84BD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4CA954D"/>
    <w:multiLevelType w:val="hybridMultilevel"/>
    <w:tmpl w:val="16D89DF4"/>
    <w:lvl w:ilvl="0" w:tplc="38405D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0607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2E5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366C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1E61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342C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8848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5676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E31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7BAF307"/>
    <w:multiLevelType w:val="hybridMultilevel"/>
    <w:tmpl w:val="3A5EA8B0"/>
    <w:lvl w:ilvl="0" w:tplc="080040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FC0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F82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0C27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8CAD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C624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CF6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F4E0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9ED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D42C1C"/>
    <w:multiLevelType w:val="hybridMultilevel"/>
    <w:tmpl w:val="83480382"/>
    <w:lvl w:ilvl="0" w:tplc="F782BB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06B5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4AE1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D05D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CC7F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5E5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30CE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5ADB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700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9FBB731"/>
    <w:multiLevelType w:val="hybridMultilevel"/>
    <w:tmpl w:val="B5702AE2"/>
    <w:lvl w:ilvl="0" w:tplc="947E338C">
      <w:start w:val="1"/>
      <w:numFmt w:val="lowerLetter"/>
      <w:lvlText w:val="%1."/>
      <w:lvlJc w:val="left"/>
      <w:pPr>
        <w:ind w:left="1080" w:hanging="360"/>
      </w:pPr>
    </w:lvl>
    <w:lvl w:ilvl="1" w:tplc="CD6EA884">
      <w:start w:val="1"/>
      <w:numFmt w:val="lowerLetter"/>
      <w:lvlText w:val="%2."/>
      <w:lvlJc w:val="left"/>
      <w:pPr>
        <w:ind w:left="1800" w:hanging="360"/>
      </w:pPr>
    </w:lvl>
    <w:lvl w:ilvl="2" w:tplc="798C8E0E">
      <w:start w:val="1"/>
      <w:numFmt w:val="lowerRoman"/>
      <w:lvlText w:val="%3."/>
      <w:lvlJc w:val="right"/>
      <w:pPr>
        <w:ind w:left="2520" w:hanging="180"/>
      </w:pPr>
    </w:lvl>
    <w:lvl w:ilvl="3" w:tplc="4F3C423C">
      <w:start w:val="1"/>
      <w:numFmt w:val="decimal"/>
      <w:lvlText w:val="%4."/>
      <w:lvlJc w:val="left"/>
      <w:pPr>
        <w:ind w:left="3240" w:hanging="360"/>
      </w:pPr>
    </w:lvl>
    <w:lvl w:ilvl="4" w:tplc="85F20FC0">
      <w:start w:val="1"/>
      <w:numFmt w:val="lowerLetter"/>
      <w:lvlText w:val="%5."/>
      <w:lvlJc w:val="left"/>
      <w:pPr>
        <w:ind w:left="3960" w:hanging="360"/>
      </w:pPr>
    </w:lvl>
    <w:lvl w:ilvl="5" w:tplc="767A96AE">
      <w:start w:val="1"/>
      <w:numFmt w:val="lowerRoman"/>
      <w:lvlText w:val="%6."/>
      <w:lvlJc w:val="right"/>
      <w:pPr>
        <w:ind w:left="4680" w:hanging="180"/>
      </w:pPr>
    </w:lvl>
    <w:lvl w:ilvl="6" w:tplc="38EAD3AC">
      <w:start w:val="1"/>
      <w:numFmt w:val="decimal"/>
      <w:lvlText w:val="%7."/>
      <w:lvlJc w:val="left"/>
      <w:pPr>
        <w:ind w:left="5400" w:hanging="360"/>
      </w:pPr>
    </w:lvl>
    <w:lvl w:ilvl="7" w:tplc="02245DF2">
      <w:start w:val="1"/>
      <w:numFmt w:val="lowerLetter"/>
      <w:lvlText w:val="%8."/>
      <w:lvlJc w:val="left"/>
      <w:pPr>
        <w:ind w:left="6120" w:hanging="360"/>
      </w:pPr>
    </w:lvl>
    <w:lvl w:ilvl="8" w:tplc="8B747A52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D78AE7"/>
    <w:multiLevelType w:val="hybridMultilevel"/>
    <w:tmpl w:val="2FDA3688"/>
    <w:lvl w:ilvl="0" w:tplc="78FCC0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34F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8EA2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89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F03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C81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22EF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CE0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265A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D752439"/>
    <w:multiLevelType w:val="hybridMultilevel"/>
    <w:tmpl w:val="6498B218"/>
    <w:lvl w:ilvl="0" w:tplc="CB365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CC9F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06AF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8C5B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CA98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6016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760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1643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ACD5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DA83DA6"/>
    <w:multiLevelType w:val="hybridMultilevel"/>
    <w:tmpl w:val="87A8C3E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076A355"/>
    <w:multiLevelType w:val="hybridMultilevel"/>
    <w:tmpl w:val="E16ED206"/>
    <w:lvl w:ilvl="0" w:tplc="B5C6E7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6244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5217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B21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14A4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18B5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E65A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40E1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94BB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0DB02EA"/>
    <w:multiLevelType w:val="hybridMultilevel"/>
    <w:tmpl w:val="6FFECC3E"/>
    <w:lvl w:ilvl="0" w:tplc="0BEA65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DC5A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CCF1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F46B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74FB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7624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0678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503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C6E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353FBF5"/>
    <w:multiLevelType w:val="hybridMultilevel"/>
    <w:tmpl w:val="84705A0E"/>
    <w:lvl w:ilvl="0" w:tplc="512EB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929A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48F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6E00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B61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C66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BE3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0AF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E87B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78E7B00"/>
    <w:multiLevelType w:val="hybridMultilevel"/>
    <w:tmpl w:val="1D3E4DF0"/>
    <w:lvl w:ilvl="0" w:tplc="56E2A2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5A50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D22D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629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1600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889F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484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02DD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661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7E18014"/>
    <w:multiLevelType w:val="hybridMultilevel"/>
    <w:tmpl w:val="7EB0AA92"/>
    <w:lvl w:ilvl="0" w:tplc="335826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5A18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1E33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122A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0EA8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6ABA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40A1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7028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CAAE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91461A9"/>
    <w:multiLevelType w:val="hybridMultilevel"/>
    <w:tmpl w:val="70783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AE1ABF3C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28E738"/>
    <w:multiLevelType w:val="hybridMultilevel"/>
    <w:tmpl w:val="8ABCEBB2"/>
    <w:lvl w:ilvl="0" w:tplc="8CE0E1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EC67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92E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9812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68A0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CD8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1099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7E0B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0ABF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C18EAE2"/>
    <w:multiLevelType w:val="hybridMultilevel"/>
    <w:tmpl w:val="17D0FBC2"/>
    <w:lvl w:ilvl="0" w:tplc="E3DC1B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12FC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4468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DC72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36CF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DCC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8A11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B081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540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D6E86E9"/>
    <w:multiLevelType w:val="hybridMultilevel"/>
    <w:tmpl w:val="80F6D68A"/>
    <w:lvl w:ilvl="0" w:tplc="2CAC11D0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1" w:tplc="B79ECDF0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/>
      </w:rPr>
    </w:lvl>
    <w:lvl w:ilvl="2" w:tplc="F7DEC9D8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plc="D7F4676C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plc="F9389A84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/>
      </w:rPr>
    </w:lvl>
    <w:lvl w:ilvl="5" w:tplc="3154D916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plc="C9B6019A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plc="C590A018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/>
      </w:rPr>
    </w:lvl>
    <w:lvl w:ilvl="8" w:tplc="4B460D9E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34" w15:restartNumberingAfterBreak="0">
    <w:nsid w:val="3F20D094"/>
    <w:multiLevelType w:val="hybridMultilevel"/>
    <w:tmpl w:val="7E4CA6BA"/>
    <w:lvl w:ilvl="0" w:tplc="AD041E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340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5236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C7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5A9D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4448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7CB2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B600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CC7B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3F93E3C4"/>
    <w:multiLevelType w:val="hybridMultilevel"/>
    <w:tmpl w:val="78586BA0"/>
    <w:lvl w:ilvl="0" w:tplc="69FEA0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F606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B0BE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7A9B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B02C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F8A2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889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04BF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D49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FE672D2"/>
    <w:multiLevelType w:val="hybridMultilevel"/>
    <w:tmpl w:val="E66A051C"/>
    <w:lvl w:ilvl="0" w:tplc="828494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743B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623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E4AB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DC0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6AA1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BC8E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FAFB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FEAC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05A54A1"/>
    <w:multiLevelType w:val="hybridMultilevel"/>
    <w:tmpl w:val="AB42894E"/>
    <w:lvl w:ilvl="0" w:tplc="EA30CF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16AD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BC68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52E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C671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DE02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F4F3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D0E4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1680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37D7077"/>
    <w:multiLevelType w:val="hybridMultilevel"/>
    <w:tmpl w:val="7952C3B8"/>
    <w:lvl w:ilvl="0" w:tplc="257421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0409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6C5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C61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A91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641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52CD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8850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BEA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43CAA2D3"/>
    <w:multiLevelType w:val="hybridMultilevel"/>
    <w:tmpl w:val="4DBCA130"/>
    <w:lvl w:ilvl="0" w:tplc="50403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DA99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D4AB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109A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34B8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D214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002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C68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F0E4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61E2D9F"/>
    <w:multiLevelType w:val="hybridMultilevel"/>
    <w:tmpl w:val="3DE27206"/>
    <w:lvl w:ilvl="0" w:tplc="EDF21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10B6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24EF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AAA3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E85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C0F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EAF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6E9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0DAB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7BE6B97"/>
    <w:multiLevelType w:val="hybridMultilevel"/>
    <w:tmpl w:val="398E4FFE"/>
    <w:lvl w:ilvl="0" w:tplc="45343468">
      <w:start w:val="1"/>
      <w:numFmt w:val="decimal"/>
      <w:lvlText w:val="%1."/>
      <w:lvlJc w:val="left"/>
      <w:pPr>
        <w:ind w:left="720" w:hanging="360"/>
      </w:pPr>
    </w:lvl>
    <w:lvl w:ilvl="1" w:tplc="E5D023AC">
      <w:start w:val="1"/>
      <w:numFmt w:val="lowerLetter"/>
      <w:lvlText w:val="%2."/>
      <w:lvlJc w:val="left"/>
      <w:pPr>
        <w:ind w:left="1440" w:hanging="360"/>
      </w:pPr>
    </w:lvl>
    <w:lvl w:ilvl="2" w:tplc="FAF05086">
      <w:start w:val="1"/>
      <w:numFmt w:val="lowerRoman"/>
      <w:lvlText w:val="%3."/>
      <w:lvlJc w:val="right"/>
      <w:pPr>
        <w:ind w:left="2160" w:hanging="180"/>
      </w:pPr>
    </w:lvl>
    <w:lvl w:ilvl="3" w:tplc="A90A809E">
      <w:start w:val="1"/>
      <w:numFmt w:val="decimal"/>
      <w:lvlText w:val="%4."/>
      <w:lvlJc w:val="left"/>
      <w:pPr>
        <w:ind w:left="2880" w:hanging="360"/>
      </w:pPr>
    </w:lvl>
    <w:lvl w:ilvl="4" w:tplc="8BD61D30">
      <w:start w:val="1"/>
      <w:numFmt w:val="lowerLetter"/>
      <w:lvlText w:val="%5."/>
      <w:lvlJc w:val="left"/>
      <w:pPr>
        <w:ind w:left="3600" w:hanging="360"/>
      </w:pPr>
    </w:lvl>
    <w:lvl w:ilvl="5" w:tplc="1F14B12E">
      <w:start w:val="1"/>
      <w:numFmt w:val="lowerRoman"/>
      <w:lvlText w:val="%6."/>
      <w:lvlJc w:val="right"/>
      <w:pPr>
        <w:ind w:left="4320" w:hanging="180"/>
      </w:pPr>
    </w:lvl>
    <w:lvl w:ilvl="6" w:tplc="E112F7E2">
      <w:start w:val="1"/>
      <w:numFmt w:val="decimal"/>
      <w:lvlText w:val="%7."/>
      <w:lvlJc w:val="left"/>
      <w:pPr>
        <w:ind w:left="5040" w:hanging="360"/>
      </w:pPr>
    </w:lvl>
    <w:lvl w:ilvl="7" w:tplc="35F45DF2">
      <w:start w:val="1"/>
      <w:numFmt w:val="lowerLetter"/>
      <w:lvlText w:val="%8."/>
      <w:lvlJc w:val="left"/>
      <w:pPr>
        <w:ind w:left="5760" w:hanging="360"/>
      </w:pPr>
    </w:lvl>
    <w:lvl w:ilvl="8" w:tplc="86CA992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6FCD40"/>
    <w:multiLevelType w:val="hybridMultilevel"/>
    <w:tmpl w:val="59466B9E"/>
    <w:lvl w:ilvl="0" w:tplc="E4A2C794">
      <w:start w:val="1"/>
      <w:numFmt w:val="decimal"/>
      <w:lvlText w:val="%1."/>
      <w:lvlJc w:val="left"/>
      <w:pPr>
        <w:ind w:left="720" w:hanging="360"/>
      </w:pPr>
    </w:lvl>
    <w:lvl w:ilvl="1" w:tplc="0A9A020A">
      <w:start w:val="1"/>
      <w:numFmt w:val="lowerLetter"/>
      <w:lvlText w:val="%2."/>
      <w:lvlJc w:val="left"/>
      <w:pPr>
        <w:ind w:left="1440" w:hanging="360"/>
      </w:pPr>
    </w:lvl>
    <w:lvl w:ilvl="2" w:tplc="817607F4">
      <w:start w:val="1"/>
      <w:numFmt w:val="lowerRoman"/>
      <w:lvlText w:val="%3."/>
      <w:lvlJc w:val="right"/>
      <w:pPr>
        <w:ind w:left="2160" w:hanging="180"/>
      </w:pPr>
    </w:lvl>
    <w:lvl w:ilvl="3" w:tplc="65502764">
      <w:start w:val="1"/>
      <w:numFmt w:val="decimal"/>
      <w:lvlText w:val="%4."/>
      <w:lvlJc w:val="left"/>
      <w:pPr>
        <w:ind w:left="2880" w:hanging="360"/>
      </w:pPr>
    </w:lvl>
    <w:lvl w:ilvl="4" w:tplc="8C04DB82">
      <w:start w:val="1"/>
      <w:numFmt w:val="lowerLetter"/>
      <w:lvlText w:val="%5."/>
      <w:lvlJc w:val="left"/>
      <w:pPr>
        <w:ind w:left="3600" w:hanging="360"/>
      </w:pPr>
    </w:lvl>
    <w:lvl w:ilvl="5" w:tplc="A3FA40E4">
      <w:start w:val="1"/>
      <w:numFmt w:val="lowerRoman"/>
      <w:lvlText w:val="%6."/>
      <w:lvlJc w:val="right"/>
      <w:pPr>
        <w:ind w:left="4320" w:hanging="180"/>
      </w:pPr>
    </w:lvl>
    <w:lvl w:ilvl="6" w:tplc="F386245A">
      <w:start w:val="1"/>
      <w:numFmt w:val="decimal"/>
      <w:lvlText w:val="%7."/>
      <w:lvlJc w:val="left"/>
      <w:pPr>
        <w:ind w:left="5040" w:hanging="360"/>
      </w:pPr>
    </w:lvl>
    <w:lvl w:ilvl="7" w:tplc="D7880604">
      <w:start w:val="1"/>
      <w:numFmt w:val="lowerLetter"/>
      <w:lvlText w:val="%8."/>
      <w:lvlJc w:val="left"/>
      <w:pPr>
        <w:ind w:left="5760" w:hanging="360"/>
      </w:pPr>
    </w:lvl>
    <w:lvl w:ilvl="8" w:tplc="1C6C9B4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D35A6B"/>
    <w:multiLevelType w:val="hybridMultilevel"/>
    <w:tmpl w:val="321E2682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4C03EE34"/>
    <w:multiLevelType w:val="hybridMultilevel"/>
    <w:tmpl w:val="FACAAF98"/>
    <w:lvl w:ilvl="0" w:tplc="FFA4D8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48EE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2AA2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D2C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7CF4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007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2628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4C31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262B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4C7AC3AA"/>
    <w:multiLevelType w:val="hybridMultilevel"/>
    <w:tmpl w:val="DC5C59B2"/>
    <w:lvl w:ilvl="0" w:tplc="8D78A0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ECDC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04EB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32ED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925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20A6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302A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D816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128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4D78BE42"/>
    <w:multiLevelType w:val="hybridMultilevel"/>
    <w:tmpl w:val="FFFFFFFF"/>
    <w:lvl w:ilvl="0" w:tplc="1FF8C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DE19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5625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AE0F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E4D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6C86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ACC6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AAD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E62D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4E4AC508"/>
    <w:multiLevelType w:val="hybridMultilevel"/>
    <w:tmpl w:val="D54C750C"/>
    <w:lvl w:ilvl="0" w:tplc="CDF6DF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8C93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0403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C8A0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6A2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84A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86B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AA96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8D8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F0422E9"/>
    <w:multiLevelType w:val="hybridMultilevel"/>
    <w:tmpl w:val="FFFFFFFF"/>
    <w:lvl w:ilvl="0" w:tplc="D99E26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EC0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16CD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C26F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544A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0C94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26B3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6A9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C223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52828097"/>
    <w:multiLevelType w:val="hybridMultilevel"/>
    <w:tmpl w:val="4814AB2E"/>
    <w:lvl w:ilvl="0" w:tplc="82BAA0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EC28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988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B2E2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900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1AB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D685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0471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BA5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529E876"/>
    <w:multiLevelType w:val="hybridMultilevel"/>
    <w:tmpl w:val="57B6739A"/>
    <w:lvl w:ilvl="0" w:tplc="3BE673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189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B2A9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CE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C0A9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E205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C01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7C62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02E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593CD0EC"/>
    <w:multiLevelType w:val="hybridMultilevel"/>
    <w:tmpl w:val="7226779E"/>
    <w:lvl w:ilvl="0" w:tplc="5C386D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104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9E09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7A32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D403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8AFF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5684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48F4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FA1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D6B9F7B"/>
    <w:multiLevelType w:val="hybridMultilevel"/>
    <w:tmpl w:val="4D18FDF6"/>
    <w:lvl w:ilvl="0" w:tplc="90CC52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7A5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862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ACE5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6C0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3E1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F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B8A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6CD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0549925"/>
    <w:multiLevelType w:val="hybridMultilevel"/>
    <w:tmpl w:val="6E88AEC4"/>
    <w:lvl w:ilvl="0" w:tplc="19E018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0E6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3AA5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A02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3C4A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76B9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0E2D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1039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3A8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605FBD1E"/>
    <w:multiLevelType w:val="hybridMultilevel"/>
    <w:tmpl w:val="E5906918"/>
    <w:lvl w:ilvl="0" w:tplc="23EEAD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30B2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0ECB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D6F6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18CF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261C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10E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CAE9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4C13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60738F96"/>
    <w:multiLevelType w:val="hybridMultilevel"/>
    <w:tmpl w:val="6E9CCC68"/>
    <w:lvl w:ilvl="0" w:tplc="4C20B7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A080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D840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8CF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76EE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7AA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48C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3C2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AC1C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62ED52AF"/>
    <w:multiLevelType w:val="hybridMultilevel"/>
    <w:tmpl w:val="25FA4354"/>
    <w:lvl w:ilvl="0" w:tplc="3F2CDB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30A9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2024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F6AC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B8CF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38C7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8A9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3818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EAE5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64BF48D2"/>
    <w:multiLevelType w:val="hybridMultilevel"/>
    <w:tmpl w:val="321E2682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65CB408E"/>
    <w:multiLevelType w:val="hybridMultilevel"/>
    <w:tmpl w:val="E55C9A50"/>
    <w:lvl w:ilvl="0" w:tplc="6E32EE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8AE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729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322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AAD4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E8B1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7472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3874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DA88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66C8B05A"/>
    <w:multiLevelType w:val="hybridMultilevel"/>
    <w:tmpl w:val="46F20EAC"/>
    <w:lvl w:ilvl="0" w:tplc="3ED868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3696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645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9A67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2A5E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C6E3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8A82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6A4A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528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6929219D"/>
    <w:multiLevelType w:val="hybridMultilevel"/>
    <w:tmpl w:val="321E2682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6AE5A980"/>
    <w:multiLevelType w:val="hybridMultilevel"/>
    <w:tmpl w:val="1A6612EA"/>
    <w:lvl w:ilvl="0" w:tplc="0BDE8E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36EF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0222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2CF2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1674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FEA0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30CD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5C50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9233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6BB8532D"/>
    <w:multiLevelType w:val="hybridMultilevel"/>
    <w:tmpl w:val="19705026"/>
    <w:lvl w:ilvl="0" w:tplc="1B7CAF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1E6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884A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7806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F6EA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E49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EEC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9AE7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84BF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6DEF342F"/>
    <w:multiLevelType w:val="hybridMultilevel"/>
    <w:tmpl w:val="CF7AF440"/>
    <w:lvl w:ilvl="0" w:tplc="CB2E17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EED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0A4E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0EF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DC99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1288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D66E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0057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585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701228ED"/>
    <w:multiLevelType w:val="hybridMultilevel"/>
    <w:tmpl w:val="321E2682"/>
    <w:lvl w:ilvl="0" w:tplc="4809001B">
      <w:start w:val="1"/>
      <w:numFmt w:val="lowerRoman"/>
      <w:lvlText w:val="%1."/>
      <w:lvlJc w:val="right"/>
      <w:pPr>
        <w:ind w:left="1800" w:hanging="360"/>
      </w:pPr>
    </w:lvl>
    <w:lvl w:ilvl="1" w:tplc="48090019">
      <w:start w:val="1"/>
      <w:numFmt w:val="lowerLetter"/>
      <w:lvlText w:val="%2."/>
      <w:lvlJc w:val="left"/>
      <w:pPr>
        <w:ind w:left="2520" w:hanging="360"/>
      </w:pPr>
    </w:lvl>
    <w:lvl w:ilvl="2" w:tplc="4809001B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722B73A2"/>
    <w:multiLevelType w:val="hybridMultilevel"/>
    <w:tmpl w:val="C3BA5CA4"/>
    <w:lvl w:ilvl="0" w:tplc="7D40A2BE">
      <w:start w:val="1"/>
      <w:numFmt w:val="decimal"/>
      <w:lvlText w:val="%1."/>
      <w:lvlJc w:val="left"/>
      <w:pPr>
        <w:ind w:left="720" w:hanging="360"/>
      </w:pPr>
    </w:lvl>
    <w:lvl w:ilvl="1" w:tplc="C8E8E320">
      <w:start w:val="1"/>
      <w:numFmt w:val="lowerLetter"/>
      <w:lvlText w:val="%2."/>
      <w:lvlJc w:val="left"/>
      <w:pPr>
        <w:ind w:left="1440" w:hanging="360"/>
      </w:pPr>
    </w:lvl>
    <w:lvl w:ilvl="2" w:tplc="E2A21FAC">
      <w:start w:val="1"/>
      <w:numFmt w:val="lowerRoman"/>
      <w:lvlText w:val="%3."/>
      <w:lvlJc w:val="right"/>
      <w:pPr>
        <w:ind w:left="2160" w:hanging="180"/>
      </w:pPr>
    </w:lvl>
    <w:lvl w:ilvl="3" w:tplc="88161560">
      <w:start w:val="1"/>
      <w:numFmt w:val="decimal"/>
      <w:lvlText w:val="%4."/>
      <w:lvlJc w:val="left"/>
      <w:pPr>
        <w:ind w:left="2880" w:hanging="360"/>
      </w:pPr>
    </w:lvl>
    <w:lvl w:ilvl="4" w:tplc="58DE9B52">
      <w:start w:val="1"/>
      <w:numFmt w:val="lowerLetter"/>
      <w:lvlText w:val="%5."/>
      <w:lvlJc w:val="left"/>
      <w:pPr>
        <w:ind w:left="3600" w:hanging="360"/>
      </w:pPr>
    </w:lvl>
    <w:lvl w:ilvl="5" w:tplc="113A3300">
      <w:start w:val="1"/>
      <w:numFmt w:val="lowerRoman"/>
      <w:lvlText w:val="%6."/>
      <w:lvlJc w:val="right"/>
      <w:pPr>
        <w:ind w:left="4320" w:hanging="180"/>
      </w:pPr>
    </w:lvl>
    <w:lvl w:ilvl="6" w:tplc="094AA4E2">
      <w:start w:val="1"/>
      <w:numFmt w:val="decimal"/>
      <w:lvlText w:val="%7."/>
      <w:lvlJc w:val="left"/>
      <w:pPr>
        <w:ind w:left="5040" w:hanging="360"/>
      </w:pPr>
    </w:lvl>
    <w:lvl w:ilvl="7" w:tplc="1DAE0522">
      <w:start w:val="1"/>
      <w:numFmt w:val="lowerLetter"/>
      <w:lvlText w:val="%8."/>
      <w:lvlJc w:val="left"/>
      <w:pPr>
        <w:ind w:left="5760" w:hanging="360"/>
      </w:pPr>
    </w:lvl>
    <w:lvl w:ilvl="8" w:tplc="53787C9C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C14B79"/>
    <w:multiLevelType w:val="hybridMultilevel"/>
    <w:tmpl w:val="AC9EA650"/>
    <w:lvl w:ilvl="0" w:tplc="DBB420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6AC9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EEA0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A4B4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767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ACD9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60D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0CA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FC51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773E70AF"/>
    <w:multiLevelType w:val="hybridMultilevel"/>
    <w:tmpl w:val="498628F4"/>
    <w:lvl w:ilvl="0" w:tplc="5E707B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BC0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BE5E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C09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5615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C40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0CA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685A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26A9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7B18C701"/>
    <w:multiLevelType w:val="hybridMultilevel"/>
    <w:tmpl w:val="68223BB4"/>
    <w:lvl w:ilvl="0" w:tplc="B5E83B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4C449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6C1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BAAE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308B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C038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3AD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D89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74E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7D345502"/>
    <w:multiLevelType w:val="hybridMultilevel"/>
    <w:tmpl w:val="816EE676"/>
    <w:lvl w:ilvl="0" w:tplc="C108F1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054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B80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3C8C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FC1C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D4D0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5241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82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A18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7D43D37A"/>
    <w:multiLevelType w:val="hybridMultilevel"/>
    <w:tmpl w:val="BA12E8DE"/>
    <w:lvl w:ilvl="0" w:tplc="455688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709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10DD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F04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A245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16E8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6406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5C46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1679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7D5D7079"/>
    <w:multiLevelType w:val="hybridMultilevel"/>
    <w:tmpl w:val="E346B75E"/>
    <w:lvl w:ilvl="0" w:tplc="080AC5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188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0AC8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D0C8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E8A6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526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F4E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A48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12BF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7D721405"/>
    <w:multiLevelType w:val="hybridMultilevel"/>
    <w:tmpl w:val="0C4E916C"/>
    <w:lvl w:ilvl="0" w:tplc="81E0F4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0AFF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6FE21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842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0ED2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942F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F612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DC2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7EE6759B"/>
    <w:multiLevelType w:val="hybridMultilevel"/>
    <w:tmpl w:val="26107E16"/>
    <w:lvl w:ilvl="0" w:tplc="6EE827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6EC9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B44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6035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4A4F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48E0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906F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6EAB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F843DCD"/>
    <w:multiLevelType w:val="hybridMultilevel"/>
    <w:tmpl w:val="8E12D98E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597">
    <w:abstractNumId w:val="596"/>
  </w:num>
  <w:num w:numId="596">
    <w:abstractNumId w:val="595"/>
  </w:num>
  <w:num w:numId="595">
    <w:abstractNumId w:val="594"/>
  </w:num>
  <w:num w:numId="594">
    <w:abstractNumId w:val="593"/>
  </w:num>
  <w:num w:numId="593">
    <w:abstractNumId w:val="592"/>
  </w:num>
  <w:num w:numId="592">
    <w:abstractNumId w:val="591"/>
  </w:num>
  <w:num w:numId="591">
    <w:abstractNumId w:val="590"/>
  </w:num>
  <w:num w:numId="590">
    <w:abstractNumId w:val="589"/>
  </w:num>
  <w:num w:numId="589">
    <w:abstractNumId w:val="588"/>
  </w:num>
  <w:num w:numId="588">
    <w:abstractNumId w:val="587"/>
  </w:num>
  <w:num w:numId="587">
    <w:abstractNumId w:val="586"/>
  </w:num>
  <w:num w:numId="586">
    <w:abstractNumId w:val="585"/>
  </w:num>
  <w:num w:numId="585">
    <w:abstractNumId w:val="584"/>
  </w:num>
  <w:num w:numId="584">
    <w:abstractNumId w:val="583"/>
  </w:num>
  <w:num w:numId="583">
    <w:abstractNumId w:val="582"/>
  </w:num>
  <w:num w:numId="582">
    <w:abstractNumId w:val="581"/>
  </w:num>
  <w:num w:numId="581">
    <w:abstractNumId w:val="580"/>
  </w:num>
  <w:num w:numId="580">
    <w:abstractNumId w:val="579"/>
  </w:num>
  <w:num w:numId="579">
    <w:abstractNumId w:val="578"/>
  </w:num>
  <w:num w:numId="578">
    <w:abstractNumId w:val="577"/>
  </w:num>
  <w:num w:numId="577">
    <w:abstractNumId w:val="576"/>
  </w:num>
  <w:num w:numId="576">
    <w:abstractNumId w:val="575"/>
  </w:num>
  <w:num w:numId="575">
    <w:abstractNumId w:val="574"/>
  </w:num>
  <w:num w:numId="574">
    <w:abstractNumId w:val="573"/>
  </w:num>
  <w:num w:numId="573">
    <w:abstractNumId w:val="572"/>
  </w:num>
  <w:num w:numId="572">
    <w:abstractNumId w:val="571"/>
  </w:num>
  <w:num w:numId="571">
    <w:abstractNumId w:val="570"/>
  </w:num>
  <w:num w:numId="570">
    <w:abstractNumId w:val="569"/>
  </w:num>
  <w:num w:numId="569">
    <w:abstractNumId w:val="568"/>
  </w:num>
  <w:num w:numId="568">
    <w:abstractNumId w:val="567"/>
  </w:num>
  <w:num w:numId="567">
    <w:abstractNumId w:val="566"/>
  </w:num>
  <w:num w:numId="566">
    <w:abstractNumId w:val="565"/>
  </w:num>
  <w:num w:numId="565">
    <w:abstractNumId w:val="564"/>
  </w:num>
  <w:num w:numId="564">
    <w:abstractNumId w:val="563"/>
  </w:num>
  <w:num w:numId="563">
    <w:abstractNumId w:val="562"/>
  </w:num>
  <w:num w:numId="562">
    <w:abstractNumId w:val="561"/>
  </w:num>
  <w:num w:numId="561">
    <w:abstractNumId w:val="560"/>
  </w:num>
  <w:num w:numId="560">
    <w:abstractNumId w:val="559"/>
  </w:num>
  <w:num w:numId="559">
    <w:abstractNumId w:val="558"/>
  </w:num>
  <w:num w:numId="558">
    <w:abstractNumId w:val="557"/>
  </w:num>
  <w:num w:numId="557">
    <w:abstractNumId w:val="556"/>
  </w:num>
  <w:num w:numId="556">
    <w:abstractNumId w:val="555"/>
  </w:num>
  <w:num w:numId="555">
    <w:abstractNumId w:val="554"/>
  </w:num>
  <w:num w:numId="554">
    <w:abstractNumId w:val="553"/>
  </w:num>
  <w:num w:numId="553">
    <w:abstractNumId w:val="552"/>
  </w:num>
  <w:num w:numId="552">
    <w:abstractNumId w:val="551"/>
  </w:num>
  <w:num w:numId="551">
    <w:abstractNumId w:val="550"/>
  </w:num>
  <w:num w:numId="550">
    <w:abstractNumId w:val="549"/>
  </w:num>
  <w:num w:numId="549">
    <w:abstractNumId w:val="548"/>
  </w:num>
  <w:num w:numId="548">
    <w:abstractNumId w:val="547"/>
  </w:num>
  <w:num w:numId="547">
    <w:abstractNumId w:val="546"/>
  </w:num>
  <w:num w:numId="546">
    <w:abstractNumId w:val="545"/>
  </w:num>
  <w:num w:numId="545">
    <w:abstractNumId w:val="544"/>
  </w:num>
  <w:num w:numId="544">
    <w:abstractNumId w:val="543"/>
  </w:num>
  <w:num w:numId="543">
    <w:abstractNumId w:val="542"/>
  </w:num>
  <w:num w:numId="542">
    <w:abstractNumId w:val="541"/>
  </w:num>
  <w:num w:numId="541">
    <w:abstractNumId w:val="540"/>
  </w:num>
  <w:num w:numId="540">
    <w:abstractNumId w:val="539"/>
  </w:num>
  <w:num w:numId="539">
    <w:abstractNumId w:val="538"/>
  </w:num>
  <w:num w:numId="538">
    <w:abstractNumId w:val="537"/>
  </w:num>
  <w:num w:numId="537">
    <w:abstractNumId w:val="536"/>
  </w:num>
  <w:num w:numId="536">
    <w:abstractNumId w:val="535"/>
  </w:num>
  <w:num w:numId="535">
    <w:abstractNumId w:val="534"/>
  </w:num>
  <w:num w:numId="534">
    <w:abstractNumId w:val="533"/>
  </w:num>
  <w:num w:numId="533">
    <w:abstractNumId w:val="532"/>
  </w:num>
  <w:num w:numId="532">
    <w:abstractNumId w:val="531"/>
  </w:num>
  <w:num w:numId="531">
    <w:abstractNumId w:val="530"/>
  </w:num>
  <w:num w:numId="530">
    <w:abstractNumId w:val="529"/>
  </w:num>
  <w:num w:numId="529">
    <w:abstractNumId w:val="528"/>
  </w:num>
  <w:num w:numId="528">
    <w:abstractNumId w:val="527"/>
  </w:num>
  <w:num w:numId="527">
    <w:abstractNumId w:val="526"/>
  </w:num>
  <w:num w:numId="526">
    <w:abstractNumId w:val="525"/>
  </w:num>
  <w:num w:numId="525">
    <w:abstractNumId w:val="524"/>
  </w:num>
  <w:num w:numId="524">
    <w:abstractNumId w:val="523"/>
  </w:num>
  <w:num w:numId="523">
    <w:abstractNumId w:val="522"/>
  </w:num>
  <w:num w:numId="522">
    <w:abstractNumId w:val="521"/>
  </w:num>
  <w:num w:numId="521">
    <w:abstractNumId w:val="520"/>
  </w:num>
  <w:num w:numId="520">
    <w:abstractNumId w:val="519"/>
  </w:num>
  <w:num w:numId="519">
    <w:abstractNumId w:val="518"/>
  </w:num>
  <w:num w:numId="518">
    <w:abstractNumId w:val="517"/>
  </w:num>
  <w:num w:numId="517">
    <w:abstractNumId w:val="516"/>
  </w:num>
  <w:num w:numId="516">
    <w:abstractNumId w:val="515"/>
  </w:num>
  <w:num w:numId="515">
    <w:abstractNumId w:val="514"/>
  </w:num>
  <w:num w:numId="514">
    <w:abstractNumId w:val="513"/>
  </w:num>
  <w:num w:numId="513">
    <w:abstractNumId w:val="512"/>
  </w:num>
  <w:num w:numId="512">
    <w:abstractNumId w:val="511"/>
  </w:num>
  <w:num w:numId="511">
    <w:abstractNumId w:val="510"/>
  </w:num>
  <w:num w:numId="510">
    <w:abstractNumId w:val="509"/>
  </w:num>
  <w:num w:numId="509">
    <w:abstractNumId w:val="508"/>
  </w:num>
  <w:num w:numId="508">
    <w:abstractNumId w:val="507"/>
  </w:num>
  <w:num w:numId="507">
    <w:abstractNumId w:val="506"/>
  </w:num>
  <w:num w:numId="506">
    <w:abstractNumId w:val="505"/>
  </w:num>
  <w:num w:numId="505">
    <w:abstractNumId w:val="504"/>
  </w:num>
  <w:num w:numId="504">
    <w:abstractNumId w:val="503"/>
  </w:num>
  <w:num w:numId="503">
    <w:abstractNumId w:val="502"/>
  </w:num>
  <w:num w:numId="502">
    <w:abstractNumId w:val="501"/>
  </w:num>
  <w:num w:numId="501">
    <w:abstractNumId w:val="500"/>
  </w:num>
  <w:num w:numId="500">
    <w:abstractNumId w:val="499"/>
  </w:num>
  <w:num w:numId="499">
    <w:abstractNumId w:val="498"/>
  </w:num>
  <w:num w:numId="498">
    <w:abstractNumId w:val="497"/>
  </w:num>
  <w:num w:numId="497">
    <w:abstractNumId w:val="496"/>
  </w:num>
  <w:num w:numId="496">
    <w:abstractNumId w:val="495"/>
  </w:num>
  <w:num w:numId="495">
    <w:abstractNumId w:val="494"/>
  </w:num>
  <w:num w:numId="494">
    <w:abstractNumId w:val="493"/>
  </w:num>
  <w:num w:numId="493">
    <w:abstractNumId w:val="492"/>
  </w:num>
  <w:num w:numId="492">
    <w:abstractNumId w:val="491"/>
  </w:num>
  <w:num w:numId="491">
    <w:abstractNumId w:val="490"/>
  </w:num>
  <w:num w:numId="490">
    <w:abstractNumId w:val="489"/>
  </w:num>
  <w:num w:numId="489">
    <w:abstractNumId w:val="488"/>
  </w:num>
  <w:num w:numId="488">
    <w:abstractNumId w:val="487"/>
  </w:num>
  <w:num w:numId="487">
    <w:abstractNumId w:val="486"/>
  </w:num>
  <w:num w:numId="486">
    <w:abstractNumId w:val="485"/>
  </w:num>
  <w:num w:numId="485">
    <w:abstractNumId w:val="484"/>
  </w:num>
  <w:num w:numId="484">
    <w:abstractNumId w:val="483"/>
  </w:num>
  <w:num w:numId="483">
    <w:abstractNumId w:val="482"/>
  </w:num>
  <w:num w:numId="482">
    <w:abstractNumId w:val="481"/>
  </w:num>
  <w:num w:numId="481">
    <w:abstractNumId w:val="480"/>
  </w:num>
  <w:num w:numId="480">
    <w:abstractNumId w:val="479"/>
  </w:num>
  <w:num w:numId="479">
    <w:abstractNumId w:val="478"/>
  </w:num>
  <w:num w:numId="478">
    <w:abstractNumId w:val="477"/>
  </w:num>
  <w:num w:numId="477">
    <w:abstractNumId w:val="476"/>
  </w:num>
  <w:num w:numId="476">
    <w:abstractNumId w:val="475"/>
  </w:num>
  <w:num w:numId="475">
    <w:abstractNumId w:val="474"/>
  </w:num>
  <w:num w:numId="474">
    <w:abstractNumId w:val="473"/>
  </w:num>
  <w:num w:numId="473">
    <w:abstractNumId w:val="472"/>
  </w:num>
  <w:num w:numId="472">
    <w:abstractNumId w:val="471"/>
  </w:num>
  <w:num w:numId="471">
    <w:abstractNumId w:val="470"/>
  </w:num>
  <w:num w:numId="470">
    <w:abstractNumId w:val="469"/>
  </w:num>
  <w:num w:numId="469">
    <w:abstractNumId w:val="468"/>
  </w:num>
  <w:num w:numId="468">
    <w:abstractNumId w:val="467"/>
  </w:num>
  <w:num w:numId="467">
    <w:abstractNumId w:val="466"/>
  </w:num>
  <w:num w:numId="466">
    <w:abstractNumId w:val="465"/>
  </w:num>
  <w:num w:numId="465">
    <w:abstractNumId w:val="464"/>
  </w:num>
  <w:num w:numId="464">
    <w:abstractNumId w:val="463"/>
  </w:num>
  <w:num w:numId="463">
    <w:abstractNumId w:val="462"/>
  </w:num>
  <w:num w:numId="462">
    <w:abstractNumId w:val="461"/>
  </w:num>
  <w:num w:numId="461">
    <w:abstractNumId w:val="460"/>
  </w:num>
  <w:num w:numId="460">
    <w:abstractNumId w:val="459"/>
  </w:num>
  <w:num w:numId="459">
    <w:abstractNumId w:val="458"/>
  </w:num>
  <w:num w:numId="458">
    <w:abstractNumId w:val="457"/>
  </w:num>
  <w:num w:numId="457">
    <w:abstractNumId w:val="456"/>
  </w:num>
  <w:num w:numId="456">
    <w:abstractNumId w:val="455"/>
  </w:num>
  <w:num w:numId="455">
    <w:abstractNumId w:val="454"/>
  </w:num>
  <w:num w:numId="454">
    <w:abstractNumId w:val="453"/>
  </w:num>
  <w:num w:numId="453">
    <w:abstractNumId w:val="452"/>
  </w:num>
  <w:num w:numId="452">
    <w:abstractNumId w:val="451"/>
  </w:num>
  <w:num w:numId="451">
    <w:abstractNumId w:val="450"/>
  </w:num>
  <w:num w:numId="450">
    <w:abstractNumId w:val="449"/>
  </w:num>
  <w:num w:numId="449">
    <w:abstractNumId w:val="448"/>
  </w:num>
  <w:num w:numId="448">
    <w:abstractNumId w:val="447"/>
  </w:num>
  <w:num w:numId="447">
    <w:abstractNumId w:val="446"/>
  </w:num>
  <w:num w:numId="446">
    <w:abstractNumId w:val="445"/>
  </w:num>
  <w:num w:numId="445">
    <w:abstractNumId w:val="444"/>
  </w:num>
  <w:num w:numId="444">
    <w:abstractNumId w:val="443"/>
  </w:num>
  <w:num w:numId="443">
    <w:abstractNumId w:val="442"/>
  </w:num>
  <w:num w:numId="442">
    <w:abstractNumId w:val="441"/>
  </w:num>
  <w:num w:numId="441">
    <w:abstractNumId w:val="440"/>
  </w:num>
  <w:num w:numId="440">
    <w:abstractNumId w:val="439"/>
  </w:num>
  <w:num w:numId="439">
    <w:abstractNumId w:val="438"/>
  </w:num>
  <w:num w:numId="438">
    <w:abstractNumId w:val="437"/>
  </w:num>
  <w:num w:numId="437">
    <w:abstractNumId w:val="436"/>
  </w:num>
  <w:num w:numId="436">
    <w:abstractNumId w:val="435"/>
  </w:num>
  <w:num w:numId="435">
    <w:abstractNumId w:val="434"/>
  </w:num>
  <w:num w:numId="434">
    <w:abstractNumId w:val="433"/>
  </w:num>
  <w:num w:numId="433">
    <w:abstractNumId w:val="432"/>
  </w:num>
  <w:num w:numId="432">
    <w:abstractNumId w:val="431"/>
  </w:num>
  <w:num w:numId="431">
    <w:abstractNumId w:val="430"/>
  </w:num>
  <w:num w:numId="430">
    <w:abstractNumId w:val="429"/>
  </w:num>
  <w:num w:numId="429">
    <w:abstractNumId w:val="428"/>
  </w:num>
  <w:num w:numId="428">
    <w:abstractNumId w:val="427"/>
  </w:num>
  <w:num w:numId="427">
    <w:abstractNumId w:val="426"/>
  </w:num>
  <w:num w:numId="426">
    <w:abstractNumId w:val="425"/>
  </w:num>
  <w:num w:numId="425">
    <w:abstractNumId w:val="424"/>
  </w:num>
  <w:num w:numId="424">
    <w:abstractNumId w:val="423"/>
  </w:num>
  <w:num w:numId="423">
    <w:abstractNumId w:val="422"/>
  </w:num>
  <w:num w:numId="422">
    <w:abstractNumId w:val="421"/>
  </w:num>
  <w:num w:numId="421">
    <w:abstractNumId w:val="420"/>
  </w:num>
  <w:num w:numId="420">
    <w:abstractNumId w:val="419"/>
  </w:num>
  <w:num w:numId="419">
    <w:abstractNumId w:val="418"/>
  </w:num>
  <w:num w:numId="418">
    <w:abstractNumId w:val="417"/>
  </w:num>
  <w:num w:numId="417">
    <w:abstractNumId w:val="416"/>
  </w:num>
  <w:num w:numId="416">
    <w:abstractNumId w:val="415"/>
  </w:num>
  <w:num w:numId="415">
    <w:abstractNumId w:val="414"/>
  </w:num>
  <w:num w:numId="414">
    <w:abstractNumId w:val="413"/>
  </w:num>
  <w:num w:numId="413">
    <w:abstractNumId w:val="412"/>
  </w:num>
  <w:num w:numId="412">
    <w:abstractNumId w:val="411"/>
  </w:num>
  <w:num w:numId="411">
    <w:abstractNumId w:val="410"/>
  </w:num>
  <w:num w:numId="410">
    <w:abstractNumId w:val="409"/>
  </w:num>
  <w:num w:numId="409">
    <w:abstractNumId w:val="408"/>
  </w:num>
  <w:num w:numId="408">
    <w:abstractNumId w:val="407"/>
  </w:num>
  <w:num w:numId="407">
    <w:abstractNumId w:val="406"/>
  </w:num>
  <w:num w:numId="406">
    <w:abstractNumId w:val="405"/>
  </w:num>
  <w:num w:numId="405">
    <w:abstractNumId w:val="404"/>
  </w:num>
  <w:num w:numId="404">
    <w:abstractNumId w:val="403"/>
  </w:num>
  <w:num w:numId="403">
    <w:abstractNumId w:val="402"/>
  </w:num>
  <w:num w:numId="402">
    <w:abstractNumId w:val="401"/>
  </w:num>
  <w:num w:numId="401">
    <w:abstractNumId w:val="400"/>
  </w:num>
  <w:num w:numId="400">
    <w:abstractNumId w:val="399"/>
  </w:num>
  <w:num w:numId="399">
    <w:abstractNumId w:val="398"/>
  </w:num>
  <w:num w:numId="398">
    <w:abstractNumId w:val="397"/>
  </w:num>
  <w:num w:numId="397">
    <w:abstractNumId w:val="396"/>
  </w:num>
  <w:num w:numId="396">
    <w:abstractNumId w:val="395"/>
  </w:num>
  <w:num w:numId="395">
    <w:abstractNumId w:val="394"/>
  </w:num>
  <w:num w:numId="394">
    <w:abstractNumId w:val="393"/>
  </w:num>
  <w:num w:numId="393">
    <w:abstractNumId w:val="392"/>
  </w:num>
  <w:num w:numId="392">
    <w:abstractNumId w:val="391"/>
  </w:num>
  <w:num w:numId="391">
    <w:abstractNumId w:val="390"/>
  </w:num>
  <w:num w:numId="390">
    <w:abstractNumId w:val="389"/>
  </w:num>
  <w:num w:numId="389">
    <w:abstractNumId w:val="388"/>
  </w:num>
  <w:num w:numId="388">
    <w:abstractNumId w:val="387"/>
  </w:num>
  <w:num w:numId="387">
    <w:abstractNumId w:val="386"/>
  </w:num>
  <w:num w:numId="386">
    <w:abstractNumId w:val="385"/>
  </w:num>
  <w:num w:numId="385">
    <w:abstractNumId w:val="384"/>
  </w:num>
  <w:num w:numId="384">
    <w:abstractNumId w:val="383"/>
  </w:num>
  <w:num w:numId="383">
    <w:abstractNumId w:val="382"/>
  </w:num>
  <w:num w:numId="382">
    <w:abstractNumId w:val="381"/>
  </w:num>
  <w:num w:numId="381">
    <w:abstractNumId w:val="380"/>
  </w:num>
  <w:num w:numId="380">
    <w:abstractNumId w:val="379"/>
  </w:num>
  <w:num w:numId="379">
    <w:abstractNumId w:val="378"/>
  </w:num>
  <w:num w:numId="378">
    <w:abstractNumId w:val="377"/>
  </w:num>
  <w:num w:numId="377">
    <w:abstractNumId w:val="376"/>
  </w:num>
  <w:num w:numId="376">
    <w:abstractNumId w:val="375"/>
  </w:num>
  <w:num w:numId="375">
    <w:abstractNumId w:val="374"/>
  </w:num>
  <w:num w:numId="374">
    <w:abstractNumId w:val="373"/>
  </w:num>
  <w:num w:numId="373">
    <w:abstractNumId w:val="372"/>
  </w:num>
  <w:num w:numId="372">
    <w:abstractNumId w:val="371"/>
  </w:num>
  <w:num w:numId="371">
    <w:abstractNumId w:val="370"/>
  </w:num>
  <w:num w:numId="370">
    <w:abstractNumId w:val="369"/>
  </w:num>
  <w:num w:numId="369">
    <w:abstractNumId w:val="368"/>
  </w:num>
  <w:num w:numId="368">
    <w:abstractNumId w:val="367"/>
  </w:num>
  <w:num w:numId="367">
    <w:abstractNumId w:val="366"/>
  </w:num>
  <w:num w:numId="366">
    <w:abstractNumId w:val="365"/>
  </w:num>
  <w:num w:numId="365">
    <w:abstractNumId w:val="364"/>
  </w:num>
  <w:num w:numId="364">
    <w:abstractNumId w:val="363"/>
  </w:num>
  <w:num w:numId="363">
    <w:abstractNumId w:val="362"/>
  </w:num>
  <w:num w:numId="362">
    <w:abstractNumId w:val="361"/>
  </w:num>
  <w:num w:numId="361">
    <w:abstractNumId w:val="360"/>
  </w:num>
  <w:num w:numId="360">
    <w:abstractNumId w:val="359"/>
  </w:num>
  <w:num w:numId="359">
    <w:abstractNumId w:val="358"/>
  </w:num>
  <w:num w:numId="358">
    <w:abstractNumId w:val="357"/>
  </w:num>
  <w:num w:numId="357">
    <w:abstractNumId w:val="356"/>
  </w:num>
  <w:num w:numId="356">
    <w:abstractNumId w:val="355"/>
  </w:num>
  <w:num w:numId="355">
    <w:abstractNumId w:val="354"/>
  </w:num>
  <w:num w:numId="354">
    <w:abstractNumId w:val="353"/>
  </w:num>
  <w:num w:numId="353">
    <w:abstractNumId w:val="352"/>
  </w:num>
  <w:num w:numId="352">
    <w:abstractNumId w:val="351"/>
  </w:num>
  <w:num w:numId="351">
    <w:abstractNumId w:val="350"/>
  </w:num>
  <w:num w:numId="350">
    <w:abstractNumId w:val="349"/>
  </w:num>
  <w:num w:numId="349">
    <w:abstractNumId w:val="348"/>
  </w:num>
  <w:num w:numId="348">
    <w:abstractNumId w:val="347"/>
  </w:num>
  <w:num w:numId="347">
    <w:abstractNumId w:val="346"/>
  </w:num>
  <w:num w:numId="346">
    <w:abstractNumId w:val="345"/>
  </w:num>
  <w:num w:numId="345">
    <w:abstractNumId w:val="344"/>
  </w:num>
  <w:num w:numId="344">
    <w:abstractNumId w:val="343"/>
  </w:num>
  <w:num w:numId="343">
    <w:abstractNumId w:val="342"/>
  </w:num>
  <w:num w:numId="342">
    <w:abstractNumId w:val="341"/>
  </w:num>
  <w:num w:numId="341">
    <w:abstractNumId w:val="340"/>
  </w:num>
  <w:num w:numId="340">
    <w:abstractNumId w:val="339"/>
  </w:num>
  <w:num w:numId="339">
    <w:abstractNumId w:val="338"/>
  </w:num>
  <w:num w:numId="338">
    <w:abstractNumId w:val="337"/>
  </w:num>
  <w:num w:numId="337">
    <w:abstractNumId w:val="336"/>
  </w:num>
  <w:num w:numId="336">
    <w:abstractNumId w:val="335"/>
  </w:num>
  <w:num w:numId="335">
    <w:abstractNumId w:val="334"/>
  </w:num>
  <w:num w:numId="334">
    <w:abstractNumId w:val="333"/>
  </w:num>
  <w:num w:numId="333">
    <w:abstractNumId w:val="332"/>
  </w:num>
  <w:num w:numId="332">
    <w:abstractNumId w:val="331"/>
  </w:num>
  <w:num w:numId="331">
    <w:abstractNumId w:val="330"/>
  </w:num>
  <w:num w:numId="330">
    <w:abstractNumId w:val="329"/>
  </w:num>
  <w:num w:numId="329">
    <w:abstractNumId w:val="328"/>
  </w:num>
  <w:num w:numId="328">
    <w:abstractNumId w:val="327"/>
  </w:num>
  <w:num w:numId="327">
    <w:abstractNumId w:val="326"/>
  </w:num>
  <w:num w:numId="326">
    <w:abstractNumId w:val="325"/>
  </w:num>
  <w:num w:numId="325">
    <w:abstractNumId w:val="324"/>
  </w:num>
  <w:num w:numId="324">
    <w:abstractNumId w:val="323"/>
  </w:num>
  <w:num w:numId="323">
    <w:abstractNumId w:val="322"/>
  </w:num>
  <w:num w:numId="322">
    <w:abstractNumId w:val="321"/>
  </w:num>
  <w:num w:numId="321">
    <w:abstractNumId w:val="320"/>
  </w:num>
  <w:num w:numId="320">
    <w:abstractNumId w:val="319"/>
  </w:num>
  <w:num w:numId="319">
    <w:abstractNumId w:val="318"/>
  </w:num>
  <w:num w:numId="318">
    <w:abstractNumId w:val="317"/>
  </w:num>
  <w:num w:numId="317">
    <w:abstractNumId w:val="316"/>
  </w:num>
  <w:num w:numId="316">
    <w:abstractNumId w:val="315"/>
  </w:num>
  <w:num w:numId="315">
    <w:abstractNumId w:val="314"/>
  </w:num>
  <w:num w:numId="314">
    <w:abstractNumId w:val="313"/>
  </w:num>
  <w:num w:numId="313">
    <w:abstractNumId w:val="312"/>
  </w:num>
  <w:num w:numId="312">
    <w:abstractNumId w:val="311"/>
  </w:num>
  <w:num w:numId="311">
    <w:abstractNumId w:val="310"/>
  </w:num>
  <w:num w:numId="310">
    <w:abstractNumId w:val="309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1" w16cid:durableId="352996085">
    <w:abstractNumId w:val="16"/>
  </w:num>
  <w:num w:numId="2" w16cid:durableId="525605498">
    <w:abstractNumId w:val="55"/>
  </w:num>
  <w:num w:numId="3" w16cid:durableId="487015580">
    <w:abstractNumId w:val="53"/>
  </w:num>
  <w:num w:numId="4" w16cid:durableId="1414205894">
    <w:abstractNumId w:val="20"/>
  </w:num>
  <w:num w:numId="5" w16cid:durableId="1984507196">
    <w:abstractNumId w:val="19"/>
  </w:num>
  <w:num w:numId="6" w16cid:durableId="71780970">
    <w:abstractNumId w:val="47"/>
  </w:num>
  <w:num w:numId="7" w16cid:durableId="2100564266">
    <w:abstractNumId w:val="73"/>
  </w:num>
  <w:num w:numId="8" w16cid:durableId="960960384">
    <w:abstractNumId w:val="72"/>
  </w:num>
  <w:num w:numId="9" w16cid:durableId="1593660275">
    <w:abstractNumId w:val="36"/>
  </w:num>
  <w:num w:numId="10" w16cid:durableId="924264511">
    <w:abstractNumId w:val="8"/>
  </w:num>
  <w:num w:numId="11" w16cid:durableId="761800869">
    <w:abstractNumId w:val="45"/>
  </w:num>
  <w:num w:numId="12" w16cid:durableId="1046832497">
    <w:abstractNumId w:val="37"/>
  </w:num>
  <w:num w:numId="13" w16cid:durableId="1672877897">
    <w:abstractNumId w:val="5"/>
  </w:num>
  <w:num w:numId="14" w16cid:durableId="1018384588">
    <w:abstractNumId w:val="65"/>
  </w:num>
  <w:num w:numId="15" w16cid:durableId="1604877765">
    <w:abstractNumId w:val="39"/>
  </w:num>
  <w:num w:numId="16" w16cid:durableId="1909877921">
    <w:abstractNumId w:val="44"/>
  </w:num>
  <w:num w:numId="17" w16cid:durableId="1189175152">
    <w:abstractNumId w:val="40"/>
  </w:num>
  <w:num w:numId="18" w16cid:durableId="1312564488">
    <w:abstractNumId w:val="17"/>
  </w:num>
  <w:num w:numId="19" w16cid:durableId="219824166">
    <w:abstractNumId w:val="35"/>
  </w:num>
  <w:num w:numId="20" w16cid:durableId="1727485793">
    <w:abstractNumId w:val="68"/>
  </w:num>
  <w:num w:numId="21" w16cid:durableId="905452977">
    <w:abstractNumId w:val="18"/>
  </w:num>
  <w:num w:numId="22" w16cid:durableId="1728986755">
    <w:abstractNumId w:val="50"/>
  </w:num>
  <w:num w:numId="23" w16cid:durableId="151337844">
    <w:abstractNumId w:val="14"/>
  </w:num>
  <w:num w:numId="24" w16cid:durableId="1563254997">
    <w:abstractNumId w:val="66"/>
  </w:num>
  <w:num w:numId="25" w16cid:durableId="2048334">
    <w:abstractNumId w:val="12"/>
  </w:num>
  <w:num w:numId="26" w16cid:durableId="887842920">
    <w:abstractNumId w:val="6"/>
  </w:num>
  <w:num w:numId="27" w16cid:durableId="748963982">
    <w:abstractNumId w:val="0"/>
  </w:num>
  <w:num w:numId="28" w16cid:durableId="322006507">
    <w:abstractNumId w:val="26"/>
  </w:num>
  <w:num w:numId="29" w16cid:durableId="856695378">
    <w:abstractNumId w:val="62"/>
  </w:num>
  <w:num w:numId="30" w16cid:durableId="32077569">
    <w:abstractNumId w:val="56"/>
  </w:num>
  <w:num w:numId="31" w16cid:durableId="651300550">
    <w:abstractNumId w:val="38"/>
  </w:num>
  <w:num w:numId="32" w16cid:durableId="63337347">
    <w:abstractNumId w:val="59"/>
  </w:num>
  <w:num w:numId="33" w16cid:durableId="1420834090">
    <w:abstractNumId w:val="7"/>
  </w:num>
  <w:num w:numId="34" w16cid:durableId="748621886">
    <w:abstractNumId w:val="69"/>
  </w:num>
  <w:num w:numId="35" w16cid:durableId="1199968677">
    <w:abstractNumId w:val="70"/>
  </w:num>
  <w:num w:numId="36" w16cid:durableId="864171076">
    <w:abstractNumId w:val="67"/>
  </w:num>
  <w:num w:numId="37" w16cid:durableId="4870078">
    <w:abstractNumId w:val="49"/>
  </w:num>
  <w:num w:numId="38" w16cid:durableId="695547261">
    <w:abstractNumId w:val="42"/>
  </w:num>
  <w:num w:numId="39" w16cid:durableId="376321926">
    <w:abstractNumId w:val="58"/>
  </w:num>
  <w:num w:numId="40" w16cid:durableId="89081043">
    <w:abstractNumId w:val="3"/>
  </w:num>
  <w:num w:numId="41" w16cid:durableId="2098555446">
    <w:abstractNumId w:val="27"/>
  </w:num>
  <w:num w:numId="42" w16cid:durableId="991249064">
    <w:abstractNumId w:val="31"/>
  </w:num>
  <w:num w:numId="43" w16cid:durableId="315501764">
    <w:abstractNumId w:val="32"/>
  </w:num>
  <w:num w:numId="44" w16cid:durableId="839076116">
    <w:abstractNumId w:val="29"/>
  </w:num>
  <w:num w:numId="45" w16cid:durableId="1435319436">
    <w:abstractNumId w:val="22"/>
  </w:num>
  <w:num w:numId="46" w16cid:durableId="179467124">
    <w:abstractNumId w:val="54"/>
  </w:num>
  <w:num w:numId="47" w16cid:durableId="860432313">
    <w:abstractNumId w:val="71"/>
  </w:num>
  <w:num w:numId="48" w16cid:durableId="1364936069">
    <w:abstractNumId w:val="61"/>
  </w:num>
  <w:num w:numId="49" w16cid:durableId="47848721">
    <w:abstractNumId w:val="1"/>
  </w:num>
  <w:num w:numId="50" w16cid:durableId="1825009311">
    <w:abstractNumId w:val="13"/>
  </w:num>
  <w:num w:numId="51" w16cid:durableId="1428967018">
    <w:abstractNumId w:val="23"/>
  </w:num>
  <w:num w:numId="52" w16cid:durableId="920136517">
    <w:abstractNumId w:val="52"/>
  </w:num>
  <w:num w:numId="53" w16cid:durableId="1832865751">
    <w:abstractNumId w:val="63"/>
  </w:num>
  <w:num w:numId="54" w16cid:durableId="5596085">
    <w:abstractNumId w:val="9"/>
  </w:num>
  <w:num w:numId="55" w16cid:durableId="548226319">
    <w:abstractNumId w:val="25"/>
  </w:num>
  <w:num w:numId="56" w16cid:durableId="2100565117">
    <w:abstractNumId w:val="11"/>
  </w:num>
  <w:num w:numId="57" w16cid:durableId="1677803419">
    <w:abstractNumId w:val="34"/>
  </w:num>
  <w:num w:numId="58" w16cid:durableId="204098450">
    <w:abstractNumId w:val="10"/>
  </w:num>
  <w:num w:numId="59" w16cid:durableId="2143646045">
    <w:abstractNumId w:val="2"/>
  </w:num>
  <w:num w:numId="60" w16cid:durableId="53629852">
    <w:abstractNumId w:val="51"/>
  </w:num>
  <w:num w:numId="61" w16cid:durableId="1811287099">
    <w:abstractNumId w:val="28"/>
  </w:num>
  <w:num w:numId="62" w16cid:durableId="312368351">
    <w:abstractNumId w:val="21"/>
  </w:num>
  <w:num w:numId="63" w16cid:durableId="412703143">
    <w:abstractNumId w:val="41"/>
  </w:num>
  <w:num w:numId="64" w16cid:durableId="72776916">
    <w:abstractNumId w:val="33"/>
  </w:num>
  <w:num w:numId="65" w16cid:durableId="1706632588">
    <w:abstractNumId w:val="30"/>
  </w:num>
  <w:num w:numId="66" w16cid:durableId="1741052826">
    <w:abstractNumId w:val="64"/>
  </w:num>
  <w:num w:numId="67" w16cid:durableId="2064479877">
    <w:abstractNumId w:val="43"/>
  </w:num>
  <w:num w:numId="68" w16cid:durableId="2136369066">
    <w:abstractNumId w:val="24"/>
  </w:num>
  <w:num w:numId="69" w16cid:durableId="939220590">
    <w:abstractNumId w:val="46"/>
  </w:num>
  <w:num w:numId="70" w16cid:durableId="101194208">
    <w:abstractNumId w:val="4"/>
  </w:num>
  <w:num w:numId="71" w16cid:durableId="1538002425">
    <w:abstractNumId w:val="48"/>
  </w:num>
  <w:num w:numId="72" w16cid:durableId="151412407">
    <w:abstractNumId w:val="15"/>
  </w:num>
  <w:num w:numId="73" w16cid:durableId="276836469">
    <w:abstractNumId w:val="74"/>
  </w:num>
  <w:num w:numId="74" w16cid:durableId="1187014538">
    <w:abstractNumId w:val="60"/>
  </w:num>
  <w:num w:numId="75" w16cid:durableId="1575315542">
    <w:abstractNumId w:val="57"/>
  </w:num>
  <w:numIdMacAtCleanup w:val="72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bdul Rafiq">
    <w15:presenceInfo w15:providerId="AD" w15:userId="S::abdul@eas-ai.com::7fca074d-f7bd-49c0-a920-369d1984b1e7"/>
  </w15:person>
  <w15:person w15:author="Peiru Liao">
    <w15:presenceInfo w15:providerId="AD" w15:userId="S::peiru.liao@eas-ai.com::421a3557-c80e-448c-bb58-ae397a269c62"/>
  </w15:person>
  <w15:person w15:author="Eric See Kian Seng">
    <w15:presenceInfo w15:providerId="AD" w15:userId="S::eric.see@eas-ai.com::35d3fb26-77e5-4b2f-8ac4-086433088656"/>
  </w15:person>
  <w15:person w15:author="Eric See Kian Seng">
    <w15:presenceInfo w15:providerId="AD" w15:userId="S::eric.see@eas-ai.com::35d3fb26-77e5-4b2f-8ac4-086433088656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100"/>
  <w:trackRevisions w:val="tru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E6FEDB"/>
    <w:rsid w:val="0000067C"/>
    <w:rsid w:val="00001723"/>
    <w:rsid w:val="00003294"/>
    <w:rsid w:val="000043B1"/>
    <w:rsid w:val="000100A6"/>
    <w:rsid w:val="00010241"/>
    <w:rsid w:val="00010DA9"/>
    <w:rsid w:val="00011349"/>
    <w:rsid w:val="00016248"/>
    <w:rsid w:val="0001730A"/>
    <w:rsid w:val="00017435"/>
    <w:rsid w:val="00017556"/>
    <w:rsid w:val="00017D6F"/>
    <w:rsid w:val="0002775E"/>
    <w:rsid w:val="00034003"/>
    <w:rsid w:val="00036FE9"/>
    <w:rsid w:val="00037DCF"/>
    <w:rsid w:val="0004263F"/>
    <w:rsid w:val="00043191"/>
    <w:rsid w:val="000501E7"/>
    <w:rsid w:val="0005328F"/>
    <w:rsid w:val="000540B4"/>
    <w:rsid w:val="00057074"/>
    <w:rsid w:val="00070A81"/>
    <w:rsid w:val="00070DDF"/>
    <w:rsid w:val="00080165"/>
    <w:rsid w:val="00082A92"/>
    <w:rsid w:val="000847A3"/>
    <w:rsid w:val="00087D70"/>
    <w:rsid w:val="000A2AAC"/>
    <w:rsid w:val="000A4CB1"/>
    <w:rsid w:val="000A5990"/>
    <w:rsid w:val="000C212E"/>
    <w:rsid w:val="000C564B"/>
    <w:rsid w:val="000C5ECB"/>
    <w:rsid w:val="000E0947"/>
    <w:rsid w:val="000E32BE"/>
    <w:rsid w:val="000F415F"/>
    <w:rsid w:val="000F4E86"/>
    <w:rsid w:val="000F6F56"/>
    <w:rsid w:val="00101442"/>
    <w:rsid w:val="00114D3C"/>
    <w:rsid w:val="00116A25"/>
    <w:rsid w:val="00116B76"/>
    <w:rsid w:val="00117866"/>
    <w:rsid w:val="00117DB0"/>
    <w:rsid w:val="00120449"/>
    <w:rsid w:val="0012100D"/>
    <w:rsid w:val="00124330"/>
    <w:rsid w:val="00125776"/>
    <w:rsid w:val="001327FE"/>
    <w:rsid w:val="001331D0"/>
    <w:rsid w:val="00133A29"/>
    <w:rsid w:val="00171352"/>
    <w:rsid w:val="00171C7A"/>
    <w:rsid w:val="00175E77"/>
    <w:rsid w:val="00184A87"/>
    <w:rsid w:val="0018B084"/>
    <w:rsid w:val="001915E5"/>
    <w:rsid w:val="001950ED"/>
    <w:rsid w:val="00195353"/>
    <w:rsid w:val="00197D59"/>
    <w:rsid w:val="001A3F1C"/>
    <w:rsid w:val="001A49CD"/>
    <w:rsid w:val="001A5C9A"/>
    <w:rsid w:val="001A6274"/>
    <w:rsid w:val="001B1168"/>
    <w:rsid w:val="001B394B"/>
    <w:rsid w:val="001B3E69"/>
    <w:rsid w:val="001B4D42"/>
    <w:rsid w:val="001B6156"/>
    <w:rsid w:val="001C5843"/>
    <w:rsid w:val="001D33EF"/>
    <w:rsid w:val="001D5A2C"/>
    <w:rsid w:val="001E199B"/>
    <w:rsid w:val="001E743A"/>
    <w:rsid w:val="001E7605"/>
    <w:rsid w:val="001F06E8"/>
    <w:rsid w:val="001F58C9"/>
    <w:rsid w:val="001F69CD"/>
    <w:rsid w:val="0020115B"/>
    <w:rsid w:val="00207150"/>
    <w:rsid w:val="00207742"/>
    <w:rsid w:val="00224A0F"/>
    <w:rsid w:val="00226BFF"/>
    <w:rsid w:val="00241FA9"/>
    <w:rsid w:val="0024232D"/>
    <w:rsid w:val="00242643"/>
    <w:rsid w:val="00246F59"/>
    <w:rsid w:val="00250ECD"/>
    <w:rsid w:val="00251715"/>
    <w:rsid w:val="002531E1"/>
    <w:rsid w:val="002539AA"/>
    <w:rsid w:val="00254A42"/>
    <w:rsid w:val="00256E34"/>
    <w:rsid w:val="0026469A"/>
    <w:rsid w:val="00267B70"/>
    <w:rsid w:val="00270D50"/>
    <w:rsid w:val="0027108F"/>
    <w:rsid w:val="00272DFF"/>
    <w:rsid w:val="002772D9"/>
    <w:rsid w:val="002774BB"/>
    <w:rsid w:val="00291EC3"/>
    <w:rsid w:val="00291F25"/>
    <w:rsid w:val="0029275F"/>
    <w:rsid w:val="00295160"/>
    <w:rsid w:val="00297E11"/>
    <w:rsid w:val="002A3329"/>
    <w:rsid w:val="002B1FE8"/>
    <w:rsid w:val="002D5D02"/>
    <w:rsid w:val="002D64C8"/>
    <w:rsid w:val="002E0C71"/>
    <w:rsid w:val="002E3B31"/>
    <w:rsid w:val="002E58DE"/>
    <w:rsid w:val="002F4290"/>
    <w:rsid w:val="002F7C39"/>
    <w:rsid w:val="003013C2"/>
    <w:rsid w:val="00307B26"/>
    <w:rsid w:val="00310BCC"/>
    <w:rsid w:val="00311150"/>
    <w:rsid w:val="00313C3A"/>
    <w:rsid w:val="0031455B"/>
    <w:rsid w:val="003145F4"/>
    <w:rsid w:val="003179E2"/>
    <w:rsid w:val="0032117A"/>
    <w:rsid w:val="00323645"/>
    <w:rsid w:val="00324C84"/>
    <w:rsid w:val="0032563A"/>
    <w:rsid w:val="00327850"/>
    <w:rsid w:val="00330E7C"/>
    <w:rsid w:val="00335232"/>
    <w:rsid w:val="00343DE5"/>
    <w:rsid w:val="003445FD"/>
    <w:rsid w:val="003515B6"/>
    <w:rsid w:val="00355E64"/>
    <w:rsid w:val="00356140"/>
    <w:rsid w:val="0036FB13"/>
    <w:rsid w:val="0037398C"/>
    <w:rsid w:val="0037497F"/>
    <w:rsid w:val="003760CE"/>
    <w:rsid w:val="0038177A"/>
    <w:rsid w:val="00393CA4"/>
    <w:rsid w:val="00394D55"/>
    <w:rsid w:val="003A21DF"/>
    <w:rsid w:val="003A277F"/>
    <w:rsid w:val="003A5C5B"/>
    <w:rsid w:val="003A7C38"/>
    <w:rsid w:val="003B44A7"/>
    <w:rsid w:val="003B4509"/>
    <w:rsid w:val="003B5D0D"/>
    <w:rsid w:val="003B5DE6"/>
    <w:rsid w:val="003C259F"/>
    <w:rsid w:val="003C41E5"/>
    <w:rsid w:val="003C44DA"/>
    <w:rsid w:val="003C4FAF"/>
    <w:rsid w:val="003D0556"/>
    <w:rsid w:val="003E200D"/>
    <w:rsid w:val="003E258C"/>
    <w:rsid w:val="003E62EA"/>
    <w:rsid w:val="003E78BF"/>
    <w:rsid w:val="003EAF45"/>
    <w:rsid w:val="004003DE"/>
    <w:rsid w:val="00402B35"/>
    <w:rsid w:val="00412C5E"/>
    <w:rsid w:val="00421BFC"/>
    <w:rsid w:val="00422F4F"/>
    <w:rsid w:val="00423E2D"/>
    <w:rsid w:val="00425A35"/>
    <w:rsid w:val="004343D8"/>
    <w:rsid w:val="0044179A"/>
    <w:rsid w:val="0044B84A"/>
    <w:rsid w:val="00460910"/>
    <w:rsid w:val="00460CED"/>
    <w:rsid w:val="00460FE1"/>
    <w:rsid w:val="00462BC0"/>
    <w:rsid w:val="00465090"/>
    <w:rsid w:val="00467B8D"/>
    <w:rsid w:val="00470834"/>
    <w:rsid w:val="004739C7"/>
    <w:rsid w:val="00473FFE"/>
    <w:rsid w:val="0047483A"/>
    <w:rsid w:val="004771AA"/>
    <w:rsid w:val="0047B5D5"/>
    <w:rsid w:val="00483E60"/>
    <w:rsid w:val="0049099B"/>
    <w:rsid w:val="004909E8"/>
    <w:rsid w:val="00490C2C"/>
    <w:rsid w:val="004A13BA"/>
    <w:rsid w:val="004A3D17"/>
    <w:rsid w:val="004B4183"/>
    <w:rsid w:val="004B59FA"/>
    <w:rsid w:val="004D3D4A"/>
    <w:rsid w:val="004F0629"/>
    <w:rsid w:val="00503D0A"/>
    <w:rsid w:val="0050438B"/>
    <w:rsid w:val="005071BC"/>
    <w:rsid w:val="00507A09"/>
    <w:rsid w:val="00507E67"/>
    <w:rsid w:val="005230E0"/>
    <w:rsid w:val="00527808"/>
    <w:rsid w:val="00534229"/>
    <w:rsid w:val="00542552"/>
    <w:rsid w:val="00550CA8"/>
    <w:rsid w:val="00551E8E"/>
    <w:rsid w:val="00552ED1"/>
    <w:rsid w:val="00553345"/>
    <w:rsid w:val="00554B45"/>
    <w:rsid w:val="0056464C"/>
    <w:rsid w:val="005669FB"/>
    <w:rsid w:val="00566A1A"/>
    <w:rsid w:val="00577542"/>
    <w:rsid w:val="00580730"/>
    <w:rsid w:val="00586DB7"/>
    <w:rsid w:val="0059E9EA"/>
    <w:rsid w:val="005A3EF3"/>
    <w:rsid w:val="005A5444"/>
    <w:rsid w:val="005AD253"/>
    <w:rsid w:val="005AE28D"/>
    <w:rsid w:val="005B25D3"/>
    <w:rsid w:val="005B6335"/>
    <w:rsid w:val="005B7CF9"/>
    <w:rsid w:val="005C762C"/>
    <w:rsid w:val="005D6776"/>
    <w:rsid w:val="005D7FBB"/>
    <w:rsid w:val="005E0D0D"/>
    <w:rsid w:val="005E20EE"/>
    <w:rsid w:val="005E73CE"/>
    <w:rsid w:val="005F21E4"/>
    <w:rsid w:val="006277AD"/>
    <w:rsid w:val="006301A5"/>
    <w:rsid w:val="0063050D"/>
    <w:rsid w:val="006305BA"/>
    <w:rsid w:val="00633276"/>
    <w:rsid w:val="00634272"/>
    <w:rsid w:val="00638B11"/>
    <w:rsid w:val="006419F9"/>
    <w:rsid w:val="006527D3"/>
    <w:rsid w:val="00654CF9"/>
    <w:rsid w:val="006606AE"/>
    <w:rsid w:val="006675AF"/>
    <w:rsid w:val="00673129"/>
    <w:rsid w:val="006753AB"/>
    <w:rsid w:val="00681906"/>
    <w:rsid w:val="006925B5"/>
    <w:rsid w:val="00693615"/>
    <w:rsid w:val="006A2BCA"/>
    <w:rsid w:val="006B44B9"/>
    <w:rsid w:val="006B5947"/>
    <w:rsid w:val="006C7835"/>
    <w:rsid w:val="006D2758"/>
    <w:rsid w:val="006D74E6"/>
    <w:rsid w:val="006E3CAA"/>
    <w:rsid w:val="006E4514"/>
    <w:rsid w:val="006F52D5"/>
    <w:rsid w:val="006F5DD3"/>
    <w:rsid w:val="0070591F"/>
    <w:rsid w:val="00705C5C"/>
    <w:rsid w:val="00716E93"/>
    <w:rsid w:val="007227AD"/>
    <w:rsid w:val="007252E4"/>
    <w:rsid w:val="00726E70"/>
    <w:rsid w:val="00727416"/>
    <w:rsid w:val="00734539"/>
    <w:rsid w:val="00735FA3"/>
    <w:rsid w:val="00737B83"/>
    <w:rsid w:val="00750556"/>
    <w:rsid w:val="0075682F"/>
    <w:rsid w:val="00760BB7"/>
    <w:rsid w:val="007616EA"/>
    <w:rsid w:val="00765C05"/>
    <w:rsid w:val="007700C2"/>
    <w:rsid w:val="00773575"/>
    <w:rsid w:val="0077613E"/>
    <w:rsid w:val="0078494D"/>
    <w:rsid w:val="00793FAB"/>
    <w:rsid w:val="007970B8"/>
    <w:rsid w:val="00797741"/>
    <w:rsid w:val="007A0441"/>
    <w:rsid w:val="007A09DB"/>
    <w:rsid w:val="007A215E"/>
    <w:rsid w:val="007A7100"/>
    <w:rsid w:val="007B2110"/>
    <w:rsid w:val="007B2AA7"/>
    <w:rsid w:val="007B572D"/>
    <w:rsid w:val="007D04C5"/>
    <w:rsid w:val="007D0915"/>
    <w:rsid w:val="007D1AE4"/>
    <w:rsid w:val="007D4898"/>
    <w:rsid w:val="007D5F27"/>
    <w:rsid w:val="007E1B1A"/>
    <w:rsid w:val="007E353E"/>
    <w:rsid w:val="007F01AE"/>
    <w:rsid w:val="007F0AD5"/>
    <w:rsid w:val="007F39DD"/>
    <w:rsid w:val="0080341C"/>
    <w:rsid w:val="0080642C"/>
    <w:rsid w:val="00826C8A"/>
    <w:rsid w:val="008356E5"/>
    <w:rsid w:val="00843394"/>
    <w:rsid w:val="008446D9"/>
    <w:rsid w:val="00844BB6"/>
    <w:rsid w:val="008460F2"/>
    <w:rsid w:val="00846603"/>
    <w:rsid w:val="00850958"/>
    <w:rsid w:val="008601B2"/>
    <w:rsid w:val="00871F6C"/>
    <w:rsid w:val="00875BC6"/>
    <w:rsid w:val="0088392F"/>
    <w:rsid w:val="00884E5B"/>
    <w:rsid w:val="00885DA8"/>
    <w:rsid w:val="00886394"/>
    <w:rsid w:val="00890524"/>
    <w:rsid w:val="00890F77"/>
    <w:rsid w:val="00893A9A"/>
    <w:rsid w:val="00895A2F"/>
    <w:rsid w:val="008968A5"/>
    <w:rsid w:val="008A190F"/>
    <w:rsid w:val="008A254A"/>
    <w:rsid w:val="008A4BBE"/>
    <w:rsid w:val="008B30FA"/>
    <w:rsid w:val="008B4625"/>
    <w:rsid w:val="008B7C1F"/>
    <w:rsid w:val="008C1DD5"/>
    <w:rsid w:val="008C2CEA"/>
    <w:rsid w:val="008E2C57"/>
    <w:rsid w:val="008F5385"/>
    <w:rsid w:val="008F5456"/>
    <w:rsid w:val="008F5EE7"/>
    <w:rsid w:val="008F7064"/>
    <w:rsid w:val="008F73EF"/>
    <w:rsid w:val="00902CF9"/>
    <w:rsid w:val="00902F74"/>
    <w:rsid w:val="009071C7"/>
    <w:rsid w:val="0091296C"/>
    <w:rsid w:val="009176B8"/>
    <w:rsid w:val="00917C98"/>
    <w:rsid w:val="00930A8D"/>
    <w:rsid w:val="00931A4E"/>
    <w:rsid w:val="00934FB0"/>
    <w:rsid w:val="00941531"/>
    <w:rsid w:val="00944831"/>
    <w:rsid w:val="00947E76"/>
    <w:rsid w:val="00953F3B"/>
    <w:rsid w:val="00960799"/>
    <w:rsid w:val="009610E5"/>
    <w:rsid w:val="00962EDC"/>
    <w:rsid w:val="009718B9"/>
    <w:rsid w:val="00973B17"/>
    <w:rsid w:val="0098029F"/>
    <w:rsid w:val="009848F0"/>
    <w:rsid w:val="0098680E"/>
    <w:rsid w:val="0098794F"/>
    <w:rsid w:val="00995145"/>
    <w:rsid w:val="009A04B1"/>
    <w:rsid w:val="009A09A5"/>
    <w:rsid w:val="009A4D7B"/>
    <w:rsid w:val="009A776A"/>
    <w:rsid w:val="009A7C3F"/>
    <w:rsid w:val="009B353F"/>
    <w:rsid w:val="009B5145"/>
    <w:rsid w:val="009D1216"/>
    <w:rsid w:val="009D213B"/>
    <w:rsid w:val="009D7652"/>
    <w:rsid w:val="009E1BBB"/>
    <w:rsid w:val="009E2206"/>
    <w:rsid w:val="009E540E"/>
    <w:rsid w:val="009F2ABA"/>
    <w:rsid w:val="009F5A18"/>
    <w:rsid w:val="009F6832"/>
    <w:rsid w:val="00A01DE6"/>
    <w:rsid w:val="00A07D0F"/>
    <w:rsid w:val="00A1357F"/>
    <w:rsid w:val="00A1489B"/>
    <w:rsid w:val="00A20D54"/>
    <w:rsid w:val="00A23DF5"/>
    <w:rsid w:val="00A253CA"/>
    <w:rsid w:val="00A260F7"/>
    <w:rsid w:val="00A2749B"/>
    <w:rsid w:val="00A27F18"/>
    <w:rsid w:val="00A427C7"/>
    <w:rsid w:val="00A43EB6"/>
    <w:rsid w:val="00A478FC"/>
    <w:rsid w:val="00A51988"/>
    <w:rsid w:val="00A544F8"/>
    <w:rsid w:val="00A557EC"/>
    <w:rsid w:val="00A56E31"/>
    <w:rsid w:val="00A57F97"/>
    <w:rsid w:val="00A61547"/>
    <w:rsid w:val="00A63463"/>
    <w:rsid w:val="00A67371"/>
    <w:rsid w:val="00A70F0B"/>
    <w:rsid w:val="00A71DAC"/>
    <w:rsid w:val="00A73ED8"/>
    <w:rsid w:val="00A74CA3"/>
    <w:rsid w:val="00A80641"/>
    <w:rsid w:val="00A85BE5"/>
    <w:rsid w:val="00A8E6C3"/>
    <w:rsid w:val="00A90E82"/>
    <w:rsid w:val="00A9154C"/>
    <w:rsid w:val="00A946EF"/>
    <w:rsid w:val="00A95D70"/>
    <w:rsid w:val="00AA50B0"/>
    <w:rsid w:val="00AA6B35"/>
    <w:rsid w:val="00AB5910"/>
    <w:rsid w:val="00AC6FC3"/>
    <w:rsid w:val="00AC723F"/>
    <w:rsid w:val="00AC7474"/>
    <w:rsid w:val="00AD4D29"/>
    <w:rsid w:val="00AD60D0"/>
    <w:rsid w:val="00AD7A3B"/>
    <w:rsid w:val="00AE12CB"/>
    <w:rsid w:val="00AF23A1"/>
    <w:rsid w:val="00AF6F15"/>
    <w:rsid w:val="00B0397A"/>
    <w:rsid w:val="00B06E09"/>
    <w:rsid w:val="00B075F4"/>
    <w:rsid w:val="00B07A85"/>
    <w:rsid w:val="00B10722"/>
    <w:rsid w:val="00B132A5"/>
    <w:rsid w:val="00B22E31"/>
    <w:rsid w:val="00B24F8E"/>
    <w:rsid w:val="00B257F9"/>
    <w:rsid w:val="00B26062"/>
    <w:rsid w:val="00B36273"/>
    <w:rsid w:val="00B50428"/>
    <w:rsid w:val="00B5165C"/>
    <w:rsid w:val="00B527D5"/>
    <w:rsid w:val="00B52974"/>
    <w:rsid w:val="00B53511"/>
    <w:rsid w:val="00B60B58"/>
    <w:rsid w:val="00B75A0D"/>
    <w:rsid w:val="00B80681"/>
    <w:rsid w:val="00B80C5C"/>
    <w:rsid w:val="00B86A05"/>
    <w:rsid w:val="00B8731C"/>
    <w:rsid w:val="00B9459D"/>
    <w:rsid w:val="00B9F705"/>
    <w:rsid w:val="00BA6725"/>
    <w:rsid w:val="00BB0E80"/>
    <w:rsid w:val="00BB3AA3"/>
    <w:rsid w:val="00BD09A5"/>
    <w:rsid w:val="00BD0D67"/>
    <w:rsid w:val="00BD2DE4"/>
    <w:rsid w:val="00BD2FE3"/>
    <w:rsid w:val="00BF0365"/>
    <w:rsid w:val="00BF16A2"/>
    <w:rsid w:val="00BF3C8E"/>
    <w:rsid w:val="00BF4D7E"/>
    <w:rsid w:val="00BF56A5"/>
    <w:rsid w:val="00BF5FAE"/>
    <w:rsid w:val="00C11970"/>
    <w:rsid w:val="00C2120A"/>
    <w:rsid w:val="00C26FF0"/>
    <w:rsid w:val="00C2CFFD"/>
    <w:rsid w:val="00C32E98"/>
    <w:rsid w:val="00C374FA"/>
    <w:rsid w:val="00C404F4"/>
    <w:rsid w:val="00C45C5F"/>
    <w:rsid w:val="00C50698"/>
    <w:rsid w:val="00C52F14"/>
    <w:rsid w:val="00C679A9"/>
    <w:rsid w:val="00C6C7B9"/>
    <w:rsid w:val="00C758AC"/>
    <w:rsid w:val="00C82B27"/>
    <w:rsid w:val="00C84EDE"/>
    <w:rsid w:val="00C85AE6"/>
    <w:rsid w:val="00CA0970"/>
    <w:rsid w:val="00CA24A2"/>
    <w:rsid w:val="00CA3817"/>
    <w:rsid w:val="00CB2D06"/>
    <w:rsid w:val="00CB3318"/>
    <w:rsid w:val="00CB738B"/>
    <w:rsid w:val="00CC371F"/>
    <w:rsid w:val="00CC5864"/>
    <w:rsid w:val="00CC622D"/>
    <w:rsid w:val="00CD3B80"/>
    <w:rsid w:val="00CD42B5"/>
    <w:rsid w:val="00CD5099"/>
    <w:rsid w:val="00CE0B68"/>
    <w:rsid w:val="00CE24F9"/>
    <w:rsid w:val="00CE471F"/>
    <w:rsid w:val="00CF1509"/>
    <w:rsid w:val="00CF5B9B"/>
    <w:rsid w:val="00D06CDD"/>
    <w:rsid w:val="00D11723"/>
    <w:rsid w:val="00D118BD"/>
    <w:rsid w:val="00D127F3"/>
    <w:rsid w:val="00D13516"/>
    <w:rsid w:val="00D136AE"/>
    <w:rsid w:val="00D13DCA"/>
    <w:rsid w:val="00D168A3"/>
    <w:rsid w:val="00D22AA9"/>
    <w:rsid w:val="00D2375D"/>
    <w:rsid w:val="00D365BC"/>
    <w:rsid w:val="00D4021A"/>
    <w:rsid w:val="00D4046F"/>
    <w:rsid w:val="00D464AA"/>
    <w:rsid w:val="00D50823"/>
    <w:rsid w:val="00D50D91"/>
    <w:rsid w:val="00D74ECA"/>
    <w:rsid w:val="00D76F93"/>
    <w:rsid w:val="00D7711E"/>
    <w:rsid w:val="00D822C6"/>
    <w:rsid w:val="00D842D5"/>
    <w:rsid w:val="00D86578"/>
    <w:rsid w:val="00D86BD8"/>
    <w:rsid w:val="00D93EA8"/>
    <w:rsid w:val="00D969A6"/>
    <w:rsid w:val="00D9757D"/>
    <w:rsid w:val="00DA1448"/>
    <w:rsid w:val="00DA27F8"/>
    <w:rsid w:val="00DA44D5"/>
    <w:rsid w:val="00DB2B43"/>
    <w:rsid w:val="00DC0335"/>
    <w:rsid w:val="00DC0E12"/>
    <w:rsid w:val="00DC287C"/>
    <w:rsid w:val="00DD216B"/>
    <w:rsid w:val="00DD6A6F"/>
    <w:rsid w:val="00DD758F"/>
    <w:rsid w:val="00DD780D"/>
    <w:rsid w:val="00DE18C3"/>
    <w:rsid w:val="00DE2D3A"/>
    <w:rsid w:val="00DF44EB"/>
    <w:rsid w:val="00DF68E2"/>
    <w:rsid w:val="00E009A9"/>
    <w:rsid w:val="00E03E82"/>
    <w:rsid w:val="00E049AA"/>
    <w:rsid w:val="00E04D2B"/>
    <w:rsid w:val="00E11E58"/>
    <w:rsid w:val="00E1501F"/>
    <w:rsid w:val="00E200B4"/>
    <w:rsid w:val="00E21CDD"/>
    <w:rsid w:val="00E22CD6"/>
    <w:rsid w:val="00E30D91"/>
    <w:rsid w:val="00E323D3"/>
    <w:rsid w:val="00E3455D"/>
    <w:rsid w:val="00E356DA"/>
    <w:rsid w:val="00E40E52"/>
    <w:rsid w:val="00E517D2"/>
    <w:rsid w:val="00E52246"/>
    <w:rsid w:val="00E537B8"/>
    <w:rsid w:val="00E63D6E"/>
    <w:rsid w:val="00E71B67"/>
    <w:rsid w:val="00E80CCF"/>
    <w:rsid w:val="00E80EA4"/>
    <w:rsid w:val="00E85855"/>
    <w:rsid w:val="00E85B49"/>
    <w:rsid w:val="00E94ED8"/>
    <w:rsid w:val="00E974CD"/>
    <w:rsid w:val="00EA17C0"/>
    <w:rsid w:val="00EB2CAF"/>
    <w:rsid w:val="00EB5F00"/>
    <w:rsid w:val="00EC1704"/>
    <w:rsid w:val="00EC3F6E"/>
    <w:rsid w:val="00EC5A18"/>
    <w:rsid w:val="00ED1DB4"/>
    <w:rsid w:val="00ED22DC"/>
    <w:rsid w:val="00ED46F1"/>
    <w:rsid w:val="00EE049C"/>
    <w:rsid w:val="00EE1ED9"/>
    <w:rsid w:val="00EF2322"/>
    <w:rsid w:val="00EF5014"/>
    <w:rsid w:val="00F00E2E"/>
    <w:rsid w:val="00F01335"/>
    <w:rsid w:val="00F022D4"/>
    <w:rsid w:val="00F05CA1"/>
    <w:rsid w:val="00F103E6"/>
    <w:rsid w:val="00F1453F"/>
    <w:rsid w:val="00F16191"/>
    <w:rsid w:val="00F2117E"/>
    <w:rsid w:val="00F230E5"/>
    <w:rsid w:val="00F24E54"/>
    <w:rsid w:val="00F27C56"/>
    <w:rsid w:val="00F31C11"/>
    <w:rsid w:val="00F34637"/>
    <w:rsid w:val="00F34EBD"/>
    <w:rsid w:val="00F56D83"/>
    <w:rsid w:val="00F615E3"/>
    <w:rsid w:val="00F725D2"/>
    <w:rsid w:val="00F753C5"/>
    <w:rsid w:val="00F76BFE"/>
    <w:rsid w:val="00F7728C"/>
    <w:rsid w:val="00F817A0"/>
    <w:rsid w:val="00F86719"/>
    <w:rsid w:val="00F96DB9"/>
    <w:rsid w:val="00FA0EE3"/>
    <w:rsid w:val="00FA14C8"/>
    <w:rsid w:val="00FA2DB0"/>
    <w:rsid w:val="00FB1CE8"/>
    <w:rsid w:val="00FB5EEA"/>
    <w:rsid w:val="00FC1200"/>
    <w:rsid w:val="00FC357E"/>
    <w:rsid w:val="00FC709A"/>
    <w:rsid w:val="00FC79A0"/>
    <w:rsid w:val="00FE3945"/>
    <w:rsid w:val="00FE73EE"/>
    <w:rsid w:val="01008A5D"/>
    <w:rsid w:val="0105BFB4"/>
    <w:rsid w:val="0112FDD2"/>
    <w:rsid w:val="01189FF0"/>
    <w:rsid w:val="012BC972"/>
    <w:rsid w:val="012CDB84"/>
    <w:rsid w:val="01322EA4"/>
    <w:rsid w:val="0133D8B5"/>
    <w:rsid w:val="0135A4CF"/>
    <w:rsid w:val="01407E48"/>
    <w:rsid w:val="0145B164"/>
    <w:rsid w:val="014717AF"/>
    <w:rsid w:val="014798DF"/>
    <w:rsid w:val="0156807D"/>
    <w:rsid w:val="015EF25B"/>
    <w:rsid w:val="016A058A"/>
    <w:rsid w:val="017599A0"/>
    <w:rsid w:val="017FB14D"/>
    <w:rsid w:val="01864850"/>
    <w:rsid w:val="018A9A19"/>
    <w:rsid w:val="018AA45D"/>
    <w:rsid w:val="01959FE0"/>
    <w:rsid w:val="01A212AE"/>
    <w:rsid w:val="01AE1EAA"/>
    <w:rsid w:val="01B3B6B1"/>
    <w:rsid w:val="01C6E3F9"/>
    <w:rsid w:val="01CC3AE7"/>
    <w:rsid w:val="01D12678"/>
    <w:rsid w:val="01D78E5E"/>
    <w:rsid w:val="02008A14"/>
    <w:rsid w:val="0205DD7C"/>
    <w:rsid w:val="0215E735"/>
    <w:rsid w:val="021E9FEA"/>
    <w:rsid w:val="0233F246"/>
    <w:rsid w:val="0239DBB2"/>
    <w:rsid w:val="023E2A78"/>
    <w:rsid w:val="0246F79F"/>
    <w:rsid w:val="024DE38C"/>
    <w:rsid w:val="02558312"/>
    <w:rsid w:val="02566894"/>
    <w:rsid w:val="0257EC92"/>
    <w:rsid w:val="0259D080"/>
    <w:rsid w:val="02618B54"/>
    <w:rsid w:val="026A5299"/>
    <w:rsid w:val="02752634"/>
    <w:rsid w:val="027D6025"/>
    <w:rsid w:val="02878EE4"/>
    <w:rsid w:val="028CD026"/>
    <w:rsid w:val="029FD8EB"/>
    <w:rsid w:val="02B0409A"/>
    <w:rsid w:val="02B6F9AA"/>
    <w:rsid w:val="02BAB4CE"/>
    <w:rsid w:val="02CC8FB1"/>
    <w:rsid w:val="02CEF9E4"/>
    <w:rsid w:val="02CFEFC8"/>
    <w:rsid w:val="02D20C19"/>
    <w:rsid w:val="02DA1EAF"/>
    <w:rsid w:val="02DEEFAE"/>
    <w:rsid w:val="02F21C8B"/>
    <w:rsid w:val="02F68EFC"/>
    <w:rsid w:val="032B2D3A"/>
    <w:rsid w:val="0333D9E9"/>
    <w:rsid w:val="0337F80E"/>
    <w:rsid w:val="034F8779"/>
    <w:rsid w:val="03603895"/>
    <w:rsid w:val="0371D5A1"/>
    <w:rsid w:val="037525C2"/>
    <w:rsid w:val="0385693B"/>
    <w:rsid w:val="038AD67F"/>
    <w:rsid w:val="03951255"/>
    <w:rsid w:val="039B8032"/>
    <w:rsid w:val="03A66BD4"/>
    <w:rsid w:val="03B25A0D"/>
    <w:rsid w:val="03B52ADE"/>
    <w:rsid w:val="03B5501A"/>
    <w:rsid w:val="03B9FF4B"/>
    <w:rsid w:val="03C458C5"/>
    <w:rsid w:val="03CDB1B2"/>
    <w:rsid w:val="03D3DA69"/>
    <w:rsid w:val="03D4E7D6"/>
    <w:rsid w:val="03E7FEB8"/>
    <w:rsid w:val="03EE81E3"/>
    <w:rsid w:val="03F88057"/>
    <w:rsid w:val="04001A1E"/>
    <w:rsid w:val="04044B41"/>
    <w:rsid w:val="0419326E"/>
    <w:rsid w:val="041ED098"/>
    <w:rsid w:val="04210CBB"/>
    <w:rsid w:val="0424AC23"/>
    <w:rsid w:val="0437CA98"/>
    <w:rsid w:val="04395A3D"/>
    <w:rsid w:val="043C0D84"/>
    <w:rsid w:val="0453B130"/>
    <w:rsid w:val="0468F0F2"/>
    <w:rsid w:val="046F0583"/>
    <w:rsid w:val="04870131"/>
    <w:rsid w:val="048F5881"/>
    <w:rsid w:val="049A7426"/>
    <w:rsid w:val="04A0381E"/>
    <w:rsid w:val="04BA229C"/>
    <w:rsid w:val="04C83442"/>
    <w:rsid w:val="04D2B396"/>
    <w:rsid w:val="04D925AB"/>
    <w:rsid w:val="04DD639A"/>
    <w:rsid w:val="04DEF4E4"/>
    <w:rsid w:val="04E10DBD"/>
    <w:rsid w:val="04EA5F55"/>
    <w:rsid w:val="04ECC820"/>
    <w:rsid w:val="04F00F1F"/>
    <w:rsid w:val="04FF268D"/>
    <w:rsid w:val="0504E3DF"/>
    <w:rsid w:val="050987D9"/>
    <w:rsid w:val="05099CDB"/>
    <w:rsid w:val="050AF6E2"/>
    <w:rsid w:val="050F70F4"/>
    <w:rsid w:val="05140580"/>
    <w:rsid w:val="0516B0D3"/>
    <w:rsid w:val="051A57B7"/>
    <w:rsid w:val="051F8D39"/>
    <w:rsid w:val="051FBDF9"/>
    <w:rsid w:val="052DEB64"/>
    <w:rsid w:val="05386F06"/>
    <w:rsid w:val="05387C17"/>
    <w:rsid w:val="053E5892"/>
    <w:rsid w:val="05492089"/>
    <w:rsid w:val="054B2040"/>
    <w:rsid w:val="05595FBA"/>
    <w:rsid w:val="056CC63D"/>
    <w:rsid w:val="056DB504"/>
    <w:rsid w:val="0571111F"/>
    <w:rsid w:val="057A2815"/>
    <w:rsid w:val="058AA5B0"/>
    <w:rsid w:val="058F481A"/>
    <w:rsid w:val="059B3FEA"/>
    <w:rsid w:val="05A856FF"/>
    <w:rsid w:val="05AE686F"/>
    <w:rsid w:val="05BC29D5"/>
    <w:rsid w:val="05CFFA34"/>
    <w:rsid w:val="05D2383E"/>
    <w:rsid w:val="05D4C386"/>
    <w:rsid w:val="05D63F0F"/>
    <w:rsid w:val="05D672C0"/>
    <w:rsid w:val="05DA5405"/>
    <w:rsid w:val="05E7298D"/>
    <w:rsid w:val="05EB8629"/>
    <w:rsid w:val="05EF68CE"/>
    <w:rsid w:val="05F18FA2"/>
    <w:rsid w:val="05F30BCA"/>
    <w:rsid w:val="05F592A0"/>
    <w:rsid w:val="05FEE227"/>
    <w:rsid w:val="0602DD08"/>
    <w:rsid w:val="06071668"/>
    <w:rsid w:val="060DEDD3"/>
    <w:rsid w:val="0612A30A"/>
    <w:rsid w:val="0614AE74"/>
    <w:rsid w:val="0615C594"/>
    <w:rsid w:val="061DA5B9"/>
    <w:rsid w:val="06231EA4"/>
    <w:rsid w:val="0635F443"/>
    <w:rsid w:val="063D9F40"/>
    <w:rsid w:val="063E59C1"/>
    <w:rsid w:val="064514A4"/>
    <w:rsid w:val="0646B439"/>
    <w:rsid w:val="064A24E6"/>
    <w:rsid w:val="064E12FE"/>
    <w:rsid w:val="064FFAE6"/>
    <w:rsid w:val="0650BE03"/>
    <w:rsid w:val="06553480"/>
    <w:rsid w:val="06637994"/>
    <w:rsid w:val="0668F0CC"/>
    <w:rsid w:val="066AAD8B"/>
    <w:rsid w:val="067AB51B"/>
    <w:rsid w:val="067F7936"/>
    <w:rsid w:val="06848C27"/>
    <w:rsid w:val="0686D89E"/>
    <w:rsid w:val="0690C832"/>
    <w:rsid w:val="069602F9"/>
    <w:rsid w:val="06A27468"/>
    <w:rsid w:val="06A3896D"/>
    <w:rsid w:val="06A46520"/>
    <w:rsid w:val="06A7A775"/>
    <w:rsid w:val="06ABBE31"/>
    <w:rsid w:val="06B18819"/>
    <w:rsid w:val="06B2115C"/>
    <w:rsid w:val="06B67A31"/>
    <w:rsid w:val="06C33BD7"/>
    <w:rsid w:val="06ED201A"/>
    <w:rsid w:val="06F08C06"/>
    <w:rsid w:val="06F3A829"/>
    <w:rsid w:val="06F3D937"/>
    <w:rsid w:val="06FA5E1B"/>
    <w:rsid w:val="06FF86C0"/>
    <w:rsid w:val="070ACB9B"/>
    <w:rsid w:val="070E177C"/>
    <w:rsid w:val="0724B6E0"/>
    <w:rsid w:val="07257AA3"/>
    <w:rsid w:val="0731C5BC"/>
    <w:rsid w:val="07370F28"/>
    <w:rsid w:val="07454565"/>
    <w:rsid w:val="07527C63"/>
    <w:rsid w:val="075CD557"/>
    <w:rsid w:val="075E4959"/>
    <w:rsid w:val="0763AA84"/>
    <w:rsid w:val="0766775F"/>
    <w:rsid w:val="076A3C7B"/>
    <w:rsid w:val="077A5B91"/>
    <w:rsid w:val="0780D347"/>
    <w:rsid w:val="0781D54F"/>
    <w:rsid w:val="0788E167"/>
    <w:rsid w:val="078C5887"/>
    <w:rsid w:val="079B7C93"/>
    <w:rsid w:val="079C42DB"/>
    <w:rsid w:val="07A4897B"/>
    <w:rsid w:val="07A891E0"/>
    <w:rsid w:val="07BCD0DD"/>
    <w:rsid w:val="07C788A7"/>
    <w:rsid w:val="07D40F34"/>
    <w:rsid w:val="07E9A7D9"/>
    <w:rsid w:val="07EA0E3E"/>
    <w:rsid w:val="07F097FC"/>
    <w:rsid w:val="07F8C7BE"/>
    <w:rsid w:val="07FADF8C"/>
    <w:rsid w:val="07FF6343"/>
    <w:rsid w:val="080B5781"/>
    <w:rsid w:val="080BF5ED"/>
    <w:rsid w:val="0813344C"/>
    <w:rsid w:val="08215850"/>
    <w:rsid w:val="0826EB2D"/>
    <w:rsid w:val="082CDA97"/>
    <w:rsid w:val="0834F187"/>
    <w:rsid w:val="083522FC"/>
    <w:rsid w:val="08425712"/>
    <w:rsid w:val="0849DB86"/>
    <w:rsid w:val="0849FBF7"/>
    <w:rsid w:val="0856C28F"/>
    <w:rsid w:val="08611F42"/>
    <w:rsid w:val="08619F6F"/>
    <w:rsid w:val="086CC0C2"/>
    <w:rsid w:val="0874A6BC"/>
    <w:rsid w:val="0879BC84"/>
    <w:rsid w:val="087CAFCD"/>
    <w:rsid w:val="087E3A58"/>
    <w:rsid w:val="087E3C65"/>
    <w:rsid w:val="087E8641"/>
    <w:rsid w:val="0883A50C"/>
    <w:rsid w:val="089564F0"/>
    <w:rsid w:val="08962747"/>
    <w:rsid w:val="089722C3"/>
    <w:rsid w:val="0899DB85"/>
    <w:rsid w:val="08A2054A"/>
    <w:rsid w:val="08A33754"/>
    <w:rsid w:val="08AAB4A2"/>
    <w:rsid w:val="08AAB7D5"/>
    <w:rsid w:val="08B46913"/>
    <w:rsid w:val="08B70ADA"/>
    <w:rsid w:val="08BBCC98"/>
    <w:rsid w:val="08C1E7DF"/>
    <w:rsid w:val="08C72F59"/>
    <w:rsid w:val="08CB466B"/>
    <w:rsid w:val="08CBA61B"/>
    <w:rsid w:val="08DA60A2"/>
    <w:rsid w:val="08DF9F3E"/>
    <w:rsid w:val="08E0BDBE"/>
    <w:rsid w:val="08E5D775"/>
    <w:rsid w:val="0903F20C"/>
    <w:rsid w:val="0908597B"/>
    <w:rsid w:val="091773F1"/>
    <w:rsid w:val="091E2329"/>
    <w:rsid w:val="09232517"/>
    <w:rsid w:val="092BDD43"/>
    <w:rsid w:val="0932EE23"/>
    <w:rsid w:val="093AA31E"/>
    <w:rsid w:val="094AD48E"/>
    <w:rsid w:val="094F10A7"/>
    <w:rsid w:val="09555D8C"/>
    <w:rsid w:val="095A0115"/>
    <w:rsid w:val="09667A13"/>
    <w:rsid w:val="096A3790"/>
    <w:rsid w:val="097C4D09"/>
    <w:rsid w:val="099A18B7"/>
    <w:rsid w:val="099F0247"/>
    <w:rsid w:val="09A2ED92"/>
    <w:rsid w:val="09A6C1AC"/>
    <w:rsid w:val="09A72A95"/>
    <w:rsid w:val="09AB1448"/>
    <w:rsid w:val="09AEB4A7"/>
    <w:rsid w:val="09BB2B22"/>
    <w:rsid w:val="09CABCE7"/>
    <w:rsid w:val="09CE5306"/>
    <w:rsid w:val="09D014EB"/>
    <w:rsid w:val="09D862FD"/>
    <w:rsid w:val="09E37619"/>
    <w:rsid w:val="09E6B1F1"/>
    <w:rsid w:val="09E71BB4"/>
    <w:rsid w:val="09E8B208"/>
    <w:rsid w:val="09EBF469"/>
    <w:rsid w:val="09EDA354"/>
    <w:rsid w:val="0A033359"/>
    <w:rsid w:val="0A104924"/>
    <w:rsid w:val="0A1056A2"/>
    <w:rsid w:val="0A131995"/>
    <w:rsid w:val="0A13C23E"/>
    <w:rsid w:val="0A22B34C"/>
    <w:rsid w:val="0A26BEEB"/>
    <w:rsid w:val="0A284C06"/>
    <w:rsid w:val="0A34473F"/>
    <w:rsid w:val="0A39D9DC"/>
    <w:rsid w:val="0A41D476"/>
    <w:rsid w:val="0A442688"/>
    <w:rsid w:val="0A52E12C"/>
    <w:rsid w:val="0A556450"/>
    <w:rsid w:val="0A641562"/>
    <w:rsid w:val="0A8BB13C"/>
    <w:rsid w:val="0A8F8618"/>
    <w:rsid w:val="0A96D5B5"/>
    <w:rsid w:val="0AB1441D"/>
    <w:rsid w:val="0AB844A3"/>
    <w:rsid w:val="0AB9E9D3"/>
    <w:rsid w:val="0AC37A8C"/>
    <w:rsid w:val="0AC68770"/>
    <w:rsid w:val="0AC81C17"/>
    <w:rsid w:val="0ACA551D"/>
    <w:rsid w:val="0AE04F9E"/>
    <w:rsid w:val="0AE409EC"/>
    <w:rsid w:val="0AE6E5AC"/>
    <w:rsid w:val="0AEA8E51"/>
    <w:rsid w:val="0AF15629"/>
    <w:rsid w:val="0AF2EF9E"/>
    <w:rsid w:val="0B05839E"/>
    <w:rsid w:val="0B0D6F77"/>
    <w:rsid w:val="0B13A2E2"/>
    <w:rsid w:val="0B20A99F"/>
    <w:rsid w:val="0B21B647"/>
    <w:rsid w:val="0B33514C"/>
    <w:rsid w:val="0B41F551"/>
    <w:rsid w:val="0B5770D4"/>
    <w:rsid w:val="0B777B9E"/>
    <w:rsid w:val="0B77A03B"/>
    <w:rsid w:val="0B7E62F0"/>
    <w:rsid w:val="0B91E87E"/>
    <w:rsid w:val="0B9495FD"/>
    <w:rsid w:val="0B97F54C"/>
    <w:rsid w:val="0B9D74CC"/>
    <w:rsid w:val="0B9F85E0"/>
    <w:rsid w:val="0BA2F5E5"/>
    <w:rsid w:val="0BA63E3F"/>
    <w:rsid w:val="0BA97F50"/>
    <w:rsid w:val="0BAACBDA"/>
    <w:rsid w:val="0BC10D6D"/>
    <w:rsid w:val="0BC97FF5"/>
    <w:rsid w:val="0BE63721"/>
    <w:rsid w:val="0BEA643B"/>
    <w:rsid w:val="0BF903EC"/>
    <w:rsid w:val="0BFAFE6F"/>
    <w:rsid w:val="0C0A0017"/>
    <w:rsid w:val="0C112CA9"/>
    <w:rsid w:val="0C156048"/>
    <w:rsid w:val="0C2AEFB7"/>
    <w:rsid w:val="0C2B7B2F"/>
    <w:rsid w:val="0C3A2FDE"/>
    <w:rsid w:val="0C3CC882"/>
    <w:rsid w:val="0C51778B"/>
    <w:rsid w:val="0C5497B9"/>
    <w:rsid w:val="0C5E41D0"/>
    <w:rsid w:val="0C5F5168"/>
    <w:rsid w:val="0C6B934E"/>
    <w:rsid w:val="0C7C7A11"/>
    <w:rsid w:val="0C80A2DA"/>
    <w:rsid w:val="0C8701E8"/>
    <w:rsid w:val="0C8E4DF2"/>
    <w:rsid w:val="0C9289A7"/>
    <w:rsid w:val="0C9345FC"/>
    <w:rsid w:val="0C94C8B6"/>
    <w:rsid w:val="0C9998E3"/>
    <w:rsid w:val="0C9A8D5B"/>
    <w:rsid w:val="0CABCB3B"/>
    <w:rsid w:val="0CB221B9"/>
    <w:rsid w:val="0CB832E4"/>
    <w:rsid w:val="0CBC6A3B"/>
    <w:rsid w:val="0CC32685"/>
    <w:rsid w:val="0CC3BC8E"/>
    <w:rsid w:val="0CCA9811"/>
    <w:rsid w:val="0CCD1628"/>
    <w:rsid w:val="0CCFAA85"/>
    <w:rsid w:val="0CD5F62B"/>
    <w:rsid w:val="0CDEACB6"/>
    <w:rsid w:val="0CEBD466"/>
    <w:rsid w:val="0CEFA06B"/>
    <w:rsid w:val="0CF0677D"/>
    <w:rsid w:val="0CFC10A2"/>
    <w:rsid w:val="0D2A73FA"/>
    <w:rsid w:val="0D3046CC"/>
    <w:rsid w:val="0D39C74C"/>
    <w:rsid w:val="0D3C0B86"/>
    <w:rsid w:val="0D481539"/>
    <w:rsid w:val="0D4C4005"/>
    <w:rsid w:val="0D4ED1D1"/>
    <w:rsid w:val="0D508EE8"/>
    <w:rsid w:val="0D558577"/>
    <w:rsid w:val="0D752301"/>
    <w:rsid w:val="0D771276"/>
    <w:rsid w:val="0D78C33C"/>
    <w:rsid w:val="0D7D1956"/>
    <w:rsid w:val="0D821140"/>
    <w:rsid w:val="0D8410EA"/>
    <w:rsid w:val="0D85A2BC"/>
    <w:rsid w:val="0D9EEB4D"/>
    <w:rsid w:val="0DA7D259"/>
    <w:rsid w:val="0DA99C2E"/>
    <w:rsid w:val="0DBBE354"/>
    <w:rsid w:val="0DC1A136"/>
    <w:rsid w:val="0DC1E048"/>
    <w:rsid w:val="0DCAFBC6"/>
    <w:rsid w:val="0DD2E450"/>
    <w:rsid w:val="0DD441F2"/>
    <w:rsid w:val="0DD5BF0F"/>
    <w:rsid w:val="0DDA6CAB"/>
    <w:rsid w:val="0DE19CBA"/>
    <w:rsid w:val="0DE26B9A"/>
    <w:rsid w:val="0DF8C774"/>
    <w:rsid w:val="0E0C2924"/>
    <w:rsid w:val="0E0D21D7"/>
    <w:rsid w:val="0E1583D7"/>
    <w:rsid w:val="0E195785"/>
    <w:rsid w:val="0E1A475D"/>
    <w:rsid w:val="0E1D1C6D"/>
    <w:rsid w:val="0E1E6A37"/>
    <w:rsid w:val="0E324B27"/>
    <w:rsid w:val="0E354D3B"/>
    <w:rsid w:val="0E3A6218"/>
    <w:rsid w:val="0E433B15"/>
    <w:rsid w:val="0E521352"/>
    <w:rsid w:val="0E5D7ACD"/>
    <w:rsid w:val="0E5FAABC"/>
    <w:rsid w:val="0E62C625"/>
    <w:rsid w:val="0E6821C0"/>
    <w:rsid w:val="0E73A326"/>
    <w:rsid w:val="0E74B88E"/>
    <w:rsid w:val="0E8281F2"/>
    <w:rsid w:val="0E842042"/>
    <w:rsid w:val="0E8E80F4"/>
    <w:rsid w:val="0E949186"/>
    <w:rsid w:val="0EB8800F"/>
    <w:rsid w:val="0EBA878B"/>
    <w:rsid w:val="0ED9AC77"/>
    <w:rsid w:val="0EDC1B7B"/>
    <w:rsid w:val="0EDC3F23"/>
    <w:rsid w:val="0EEB840B"/>
    <w:rsid w:val="0EF7DD84"/>
    <w:rsid w:val="0EF9316E"/>
    <w:rsid w:val="0F06C0E3"/>
    <w:rsid w:val="0F07EB3A"/>
    <w:rsid w:val="0F0FC283"/>
    <w:rsid w:val="0F18EE70"/>
    <w:rsid w:val="0F2E14CA"/>
    <w:rsid w:val="0F34A03F"/>
    <w:rsid w:val="0F3D5385"/>
    <w:rsid w:val="0F47CA8D"/>
    <w:rsid w:val="0F503F30"/>
    <w:rsid w:val="0F50B1EE"/>
    <w:rsid w:val="0F51A901"/>
    <w:rsid w:val="0F5D1B04"/>
    <w:rsid w:val="0F625A08"/>
    <w:rsid w:val="0F653144"/>
    <w:rsid w:val="0F7143A2"/>
    <w:rsid w:val="0F73A26B"/>
    <w:rsid w:val="0F76D7F3"/>
    <w:rsid w:val="0F7D79E6"/>
    <w:rsid w:val="0F7EB6ED"/>
    <w:rsid w:val="0F886F25"/>
    <w:rsid w:val="0F94B676"/>
    <w:rsid w:val="0FACDCC3"/>
    <w:rsid w:val="0FC3C9F4"/>
    <w:rsid w:val="0FC60C36"/>
    <w:rsid w:val="0FC8465C"/>
    <w:rsid w:val="0FCC48A2"/>
    <w:rsid w:val="0FCF8D53"/>
    <w:rsid w:val="0FD7B12B"/>
    <w:rsid w:val="0FD832B6"/>
    <w:rsid w:val="0FDD9ECA"/>
    <w:rsid w:val="0FDDCB2D"/>
    <w:rsid w:val="0FDF4502"/>
    <w:rsid w:val="0FE612B7"/>
    <w:rsid w:val="0FE7F255"/>
    <w:rsid w:val="0FF139D8"/>
    <w:rsid w:val="0FF9352F"/>
    <w:rsid w:val="1014F955"/>
    <w:rsid w:val="101AAE85"/>
    <w:rsid w:val="101C2BA5"/>
    <w:rsid w:val="101D8D08"/>
    <w:rsid w:val="10206EE5"/>
    <w:rsid w:val="10360A0B"/>
    <w:rsid w:val="1042FA69"/>
    <w:rsid w:val="10441738"/>
    <w:rsid w:val="10497ABA"/>
    <w:rsid w:val="106CF3FD"/>
    <w:rsid w:val="1080BE1F"/>
    <w:rsid w:val="10836F64"/>
    <w:rsid w:val="108994BB"/>
    <w:rsid w:val="109265A4"/>
    <w:rsid w:val="109B62C3"/>
    <w:rsid w:val="10A2EE31"/>
    <w:rsid w:val="10B8D792"/>
    <w:rsid w:val="10BA3307"/>
    <w:rsid w:val="10C23508"/>
    <w:rsid w:val="10DFF2CA"/>
    <w:rsid w:val="10E6E1B7"/>
    <w:rsid w:val="10FA6148"/>
    <w:rsid w:val="10FB447C"/>
    <w:rsid w:val="11021DFF"/>
    <w:rsid w:val="11116153"/>
    <w:rsid w:val="1111BD71"/>
    <w:rsid w:val="1112C9EE"/>
    <w:rsid w:val="111F25C7"/>
    <w:rsid w:val="111FB88C"/>
    <w:rsid w:val="1129443C"/>
    <w:rsid w:val="113B269F"/>
    <w:rsid w:val="114B4ED9"/>
    <w:rsid w:val="114C6603"/>
    <w:rsid w:val="114C7D92"/>
    <w:rsid w:val="114E067F"/>
    <w:rsid w:val="1152FBC8"/>
    <w:rsid w:val="11562AD8"/>
    <w:rsid w:val="1157FAA9"/>
    <w:rsid w:val="115BFFB7"/>
    <w:rsid w:val="115D77C8"/>
    <w:rsid w:val="115FFCE7"/>
    <w:rsid w:val="1170C095"/>
    <w:rsid w:val="1179A332"/>
    <w:rsid w:val="117ABAFB"/>
    <w:rsid w:val="11875C26"/>
    <w:rsid w:val="1189A44D"/>
    <w:rsid w:val="119ACB4B"/>
    <w:rsid w:val="11A0C212"/>
    <w:rsid w:val="11A5686D"/>
    <w:rsid w:val="11A69130"/>
    <w:rsid w:val="11A7BD7D"/>
    <w:rsid w:val="11AA6A6B"/>
    <w:rsid w:val="11B1F218"/>
    <w:rsid w:val="11B303EC"/>
    <w:rsid w:val="11BDF1DF"/>
    <w:rsid w:val="11BF3588"/>
    <w:rsid w:val="11C05086"/>
    <w:rsid w:val="11C2A0B2"/>
    <w:rsid w:val="11CE3BD6"/>
    <w:rsid w:val="11DFC941"/>
    <w:rsid w:val="11E18C0A"/>
    <w:rsid w:val="11E2D322"/>
    <w:rsid w:val="11E8C575"/>
    <w:rsid w:val="11F0AC37"/>
    <w:rsid w:val="11F24EBB"/>
    <w:rsid w:val="11FC3E71"/>
    <w:rsid w:val="12067075"/>
    <w:rsid w:val="121C9A63"/>
    <w:rsid w:val="121E20D4"/>
    <w:rsid w:val="1222B2FD"/>
    <w:rsid w:val="123E9574"/>
    <w:rsid w:val="124B0F61"/>
    <w:rsid w:val="12506715"/>
    <w:rsid w:val="1252D8C7"/>
    <w:rsid w:val="1259D8BC"/>
    <w:rsid w:val="1263179E"/>
    <w:rsid w:val="126EE7F9"/>
    <w:rsid w:val="1278E83E"/>
    <w:rsid w:val="12832722"/>
    <w:rsid w:val="128408E3"/>
    <w:rsid w:val="1284F0E5"/>
    <w:rsid w:val="1285CCAC"/>
    <w:rsid w:val="12965208"/>
    <w:rsid w:val="12983D1F"/>
    <w:rsid w:val="129BD0FC"/>
    <w:rsid w:val="129C8A16"/>
    <w:rsid w:val="12A426BE"/>
    <w:rsid w:val="12B9AAF8"/>
    <w:rsid w:val="12BAE8FF"/>
    <w:rsid w:val="12C74870"/>
    <w:rsid w:val="12CB487F"/>
    <w:rsid w:val="12DCC2C6"/>
    <w:rsid w:val="12E5340B"/>
    <w:rsid w:val="12E5C121"/>
    <w:rsid w:val="12EDB087"/>
    <w:rsid w:val="13082380"/>
    <w:rsid w:val="13098BE9"/>
    <w:rsid w:val="130F62B9"/>
    <w:rsid w:val="1310D1A9"/>
    <w:rsid w:val="1321F768"/>
    <w:rsid w:val="132D6AE0"/>
    <w:rsid w:val="13363F34"/>
    <w:rsid w:val="13382105"/>
    <w:rsid w:val="13386E28"/>
    <w:rsid w:val="133A00E8"/>
    <w:rsid w:val="134FEBFB"/>
    <w:rsid w:val="1353D35F"/>
    <w:rsid w:val="135585AC"/>
    <w:rsid w:val="1359A5EC"/>
    <w:rsid w:val="135BD96F"/>
    <w:rsid w:val="135D8A90"/>
    <w:rsid w:val="136404F2"/>
    <w:rsid w:val="136A88A5"/>
    <w:rsid w:val="136EFA0C"/>
    <w:rsid w:val="136EFA14"/>
    <w:rsid w:val="137914E3"/>
    <w:rsid w:val="137E7AE2"/>
    <w:rsid w:val="13852224"/>
    <w:rsid w:val="13A18379"/>
    <w:rsid w:val="13AC18C6"/>
    <w:rsid w:val="13B97119"/>
    <w:rsid w:val="13C0DC4A"/>
    <w:rsid w:val="13CF3DC1"/>
    <w:rsid w:val="13D59727"/>
    <w:rsid w:val="13DF48ED"/>
    <w:rsid w:val="13EA9F07"/>
    <w:rsid w:val="13F0E1F2"/>
    <w:rsid w:val="13F1665A"/>
    <w:rsid w:val="13F1B4FE"/>
    <w:rsid w:val="140A579C"/>
    <w:rsid w:val="140DEBAA"/>
    <w:rsid w:val="140DF16A"/>
    <w:rsid w:val="14151022"/>
    <w:rsid w:val="14160028"/>
    <w:rsid w:val="142653D6"/>
    <w:rsid w:val="1427B666"/>
    <w:rsid w:val="143A326F"/>
    <w:rsid w:val="143A5631"/>
    <w:rsid w:val="143DC5BD"/>
    <w:rsid w:val="14410966"/>
    <w:rsid w:val="1444BD4D"/>
    <w:rsid w:val="1444BE5F"/>
    <w:rsid w:val="1456FE67"/>
    <w:rsid w:val="1457C043"/>
    <w:rsid w:val="1460C6C4"/>
    <w:rsid w:val="14630A42"/>
    <w:rsid w:val="14673D15"/>
    <w:rsid w:val="1476CBD4"/>
    <w:rsid w:val="1479EB46"/>
    <w:rsid w:val="14881540"/>
    <w:rsid w:val="148E0C20"/>
    <w:rsid w:val="14A0FD0B"/>
    <w:rsid w:val="14A669D8"/>
    <w:rsid w:val="14A9A1FD"/>
    <w:rsid w:val="14B04646"/>
    <w:rsid w:val="14B6C797"/>
    <w:rsid w:val="14BB9E2C"/>
    <w:rsid w:val="14C391FF"/>
    <w:rsid w:val="14CBE63B"/>
    <w:rsid w:val="14CCBD5C"/>
    <w:rsid w:val="14D15400"/>
    <w:rsid w:val="14DD0037"/>
    <w:rsid w:val="14DFBE98"/>
    <w:rsid w:val="14E5E51A"/>
    <w:rsid w:val="14E858EC"/>
    <w:rsid w:val="14E8B229"/>
    <w:rsid w:val="14E9288A"/>
    <w:rsid w:val="14EC948F"/>
    <w:rsid w:val="14EF61C7"/>
    <w:rsid w:val="14EFB75A"/>
    <w:rsid w:val="150C8458"/>
    <w:rsid w:val="15161FC0"/>
    <w:rsid w:val="151D4EC3"/>
    <w:rsid w:val="15209FF9"/>
    <w:rsid w:val="153B640A"/>
    <w:rsid w:val="154A691B"/>
    <w:rsid w:val="155CEDF9"/>
    <w:rsid w:val="156151B1"/>
    <w:rsid w:val="15624320"/>
    <w:rsid w:val="15652806"/>
    <w:rsid w:val="156C5D3F"/>
    <w:rsid w:val="156E1D1A"/>
    <w:rsid w:val="1571F08E"/>
    <w:rsid w:val="1574DDAD"/>
    <w:rsid w:val="157734CF"/>
    <w:rsid w:val="157E64FA"/>
    <w:rsid w:val="157E8BCA"/>
    <w:rsid w:val="1581117D"/>
    <w:rsid w:val="1588D955"/>
    <w:rsid w:val="158CE219"/>
    <w:rsid w:val="158CFA65"/>
    <w:rsid w:val="159129CC"/>
    <w:rsid w:val="159A22E2"/>
    <w:rsid w:val="159C834C"/>
    <w:rsid w:val="159F31DE"/>
    <w:rsid w:val="159F3559"/>
    <w:rsid w:val="15A22780"/>
    <w:rsid w:val="15A2B4F6"/>
    <w:rsid w:val="15A3A336"/>
    <w:rsid w:val="15A87C66"/>
    <w:rsid w:val="15A8C035"/>
    <w:rsid w:val="15B0FE60"/>
    <w:rsid w:val="15B77471"/>
    <w:rsid w:val="15BA0E9D"/>
    <w:rsid w:val="15C6902D"/>
    <w:rsid w:val="15CC2CD8"/>
    <w:rsid w:val="15CE6742"/>
    <w:rsid w:val="15D2526A"/>
    <w:rsid w:val="15D2E887"/>
    <w:rsid w:val="15D42DB6"/>
    <w:rsid w:val="15D49B31"/>
    <w:rsid w:val="15DB2047"/>
    <w:rsid w:val="15DF67D3"/>
    <w:rsid w:val="15EF1DAD"/>
    <w:rsid w:val="15EF9394"/>
    <w:rsid w:val="1601B318"/>
    <w:rsid w:val="1601BE13"/>
    <w:rsid w:val="16051856"/>
    <w:rsid w:val="1605C994"/>
    <w:rsid w:val="1610C7F3"/>
    <w:rsid w:val="161CF315"/>
    <w:rsid w:val="16274A4B"/>
    <w:rsid w:val="162EFB74"/>
    <w:rsid w:val="1639ECF5"/>
    <w:rsid w:val="1644C6AD"/>
    <w:rsid w:val="1649002A"/>
    <w:rsid w:val="1659E584"/>
    <w:rsid w:val="165E7286"/>
    <w:rsid w:val="16681146"/>
    <w:rsid w:val="166D6DF7"/>
    <w:rsid w:val="166E7199"/>
    <w:rsid w:val="1673D5F6"/>
    <w:rsid w:val="1684369A"/>
    <w:rsid w:val="16AB09D7"/>
    <w:rsid w:val="16B5EFAE"/>
    <w:rsid w:val="16BFF74E"/>
    <w:rsid w:val="16CF2833"/>
    <w:rsid w:val="16DBC91C"/>
    <w:rsid w:val="16E45913"/>
    <w:rsid w:val="16ECAA9A"/>
    <w:rsid w:val="16F48F04"/>
    <w:rsid w:val="16FA1528"/>
    <w:rsid w:val="16FDB8A4"/>
    <w:rsid w:val="17053182"/>
    <w:rsid w:val="17063AC7"/>
    <w:rsid w:val="17081974"/>
    <w:rsid w:val="170AF1BC"/>
    <w:rsid w:val="17224D58"/>
    <w:rsid w:val="1723F7F0"/>
    <w:rsid w:val="173574A5"/>
    <w:rsid w:val="173A2470"/>
    <w:rsid w:val="173A3C92"/>
    <w:rsid w:val="173DE082"/>
    <w:rsid w:val="173FE78A"/>
    <w:rsid w:val="17433C5C"/>
    <w:rsid w:val="17436BCF"/>
    <w:rsid w:val="1749CB3F"/>
    <w:rsid w:val="174A6B31"/>
    <w:rsid w:val="17545EB4"/>
    <w:rsid w:val="17698659"/>
    <w:rsid w:val="1771FC5B"/>
    <w:rsid w:val="17857AB4"/>
    <w:rsid w:val="17935B35"/>
    <w:rsid w:val="1799C772"/>
    <w:rsid w:val="179A41C1"/>
    <w:rsid w:val="179FCD3B"/>
    <w:rsid w:val="17A81CD0"/>
    <w:rsid w:val="17AA64E3"/>
    <w:rsid w:val="17ADD1ED"/>
    <w:rsid w:val="17BF58EC"/>
    <w:rsid w:val="17C2C782"/>
    <w:rsid w:val="17D05871"/>
    <w:rsid w:val="17D9FE76"/>
    <w:rsid w:val="180286D1"/>
    <w:rsid w:val="180A641C"/>
    <w:rsid w:val="180F0B7C"/>
    <w:rsid w:val="18131423"/>
    <w:rsid w:val="18194BC2"/>
    <w:rsid w:val="181F4004"/>
    <w:rsid w:val="181FBBB5"/>
    <w:rsid w:val="18245CD3"/>
    <w:rsid w:val="18248D25"/>
    <w:rsid w:val="18288606"/>
    <w:rsid w:val="182A78C6"/>
    <w:rsid w:val="1831EEC1"/>
    <w:rsid w:val="1833CA0B"/>
    <w:rsid w:val="1835B534"/>
    <w:rsid w:val="183A471A"/>
    <w:rsid w:val="184401D9"/>
    <w:rsid w:val="185B29B5"/>
    <w:rsid w:val="185ED497"/>
    <w:rsid w:val="186DFE87"/>
    <w:rsid w:val="1877D8F5"/>
    <w:rsid w:val="187BA827"/>
    <w:rsid w:val="1889EAB1"/>
    <w:rsid w:val="1891327A"/>
    <w:rsid w:val="189192EB"/>
    <w:rsid w:val="1892EF6E"/>
    <w:rsid w:val="18939B3E"/>
    <w:rsid w:val="1894BA20"/>
    <w:rsid w:val="1897029C"/>
    <w:rsid w:val="18A26EFC"/>
    <w:rsid w:val="18B13DE4"/>
    <w:rsid w:val="18BAA9A1"/>
    <w:rsid w:val="18BD2301"/>
    <w:rsid w:val="18BE4D1E"/>
    <w:rsid w:val="18C1D7AB"/>
    <w:rsid w:val="18C6F977"/>
    <w:rsid w:val="18CE9615"/>
    <w:rsid w:val="18D0256B"/>
    <w:rsid w:val="18D5EE38"/>
    <w:rsid w:val="18E7DEFB"/>
    <w:rsid w:val="18E9DF41"/>
    <w:rsid w:val="18EA15C3"/>
    <w:rsid w:val="19000CDF"/>
    <w:rsid w:val="190DB917"/>
    <w:rsid w:val="19100D1E"/>
    <w:rsid w:val="191216AD"/>
    <w:rsid w:val="1912FA48"/>
    <w:rsid w:val="1913C2D2"/>
    <w:rsid w:val="1914BDEE"/>
    <w:rsid w:val="191AB5F4"/>
    <w:rsid w:val="1926B525"/>
    <w:rsid w:val="1936B547"/>
    <w:rsid w:val="1939635C"/>
    <w:rsid w:val="19408D3C"/>
    <w:rsid w:val="194EDCC8"/>
    <w:rsid w:val="1951EE4A"/>
    <w:rsid w:val="19567518"/>
    <w:rsid w:val="1956B017"/>
    <w:rsid w:val="1964EEF6"/>
    <w:rsid w:val="198C6618"/>
    <w:rsid w:val="199719FD"/>
    <w:rsid w:val="1999F5C3"/>
    <w:rsid w:val="199DDCE1"/>
    <w:rsid w:val="19A5AC56"/>
    <w:rsid w:val="19B35A6D"/>
    <w:rsid w:val="19B5E984"/>
    <w:rsid w:val="19B6301D"/>
    <w:rsid w:val="19BFF1A3"/>
    <w:rsid w:val="19C05566"/>
    <w:rsid w:val="19C2C8FC"/>
    <w:rsid w:val="19C427F9"/>
    <w:rsid w:val="19C454A7"/>
    <w:rsid w:val="19C74361"/>
    <w:rsid w:val="19D3DA7F"/>
    <w:rsid w:val="19DF74BA"/>
    <w:rsid w:val="19F078E2"/>
    <w:rsid w:val="19F48EAC"/>
    <w:rsid w:val="19F8426B"/>
    <w:rsid w:val="19F8839A"/>
    <w:rsid w:val="19F8C0F0"/>
    <w:rsid w:val="19FC0ACE"/>
    <w:rsid w:val="1A070461"/>
    <w:rsid w:val="1A1B4757"/>
    <w:rsid w:val="1A266571"/>
    <w:rsid w:val="1A2E7CAF"/>
    <w:rsid w:val="1A35B5CF"/>
    <w:rsid w:val="1A42FAB3"/>
    <w:rsid w:val="1A590181"/>
    <w:rsid w:val="1A594360"/>
    <w:rsid w:val="1A5AE3EF"/>
    <w:rsid w:val="1A62DF1D"/>
    <w:rsid w:val="1A688609"/>
    <w:rsid w:val="1A808010"/>
    <w:rsid w:val="1A85ECC8"/>
    <w:rsid w:val="1A86D29D"/>
    <w:rsid w:val="1A86DC77"/>
    <w:rsid w:val="1A8D4A58"/>
    <w:rsid w:val="1AA89D67"/>
    <w:rsid w:val="1AB942AE"/>
    <w:rsid w:val="1ACA27E1"/>
    <w:rsid w:val="1AD7E67A"/>
    <w:rsid w:val="1AD9A62A"/>
    <w:rsid w:val="1AEDEA52"/>
    <w:rsid w:val="1AF5FAA4"/>
    <w:rsid w:val="1AFCBF5E"/>
    <w:rsid w:val="1B0661FE"/>
    <w:rsid w:val="1B090018"/>
    <w:rsid w:val="1B0A1BDF"/>
    <w:rsid w:val="1B14EC0E"/>
    <w:rsid w:val="1B347DB2"/>
    <w:rsid w:val="1B539F3B"/>
    <w:rsid w:val="1B5F38E6"/>
    <w:rsid w:val="1B7FCD30"/>
    <w:rsid w:val="1B8337CF"/>
    <w:rsid w:val="1B8F1B52"/>
    <w:rsid w:val="1B918D20"/>
    <w:rsid w:val="1B96A4AF"/>
    <w:rsid w:val="1BA2294D"/>
    <w:rsid w:val="1BB0EC47"/>
    <w:rsid w:val="1BBE25EA"/>
    <w:rsid w:val="1BC1E945"/>
    <w:rsid w:val="1BC33AEB"/>
    <w:rsid w:val="1BC397DE"/>
    <w:rsid w:val="1BC3AECC"/>
    <w:rsid w:val="1BC4E938"/>
    <w:rsid w:val="1BC5A1A4"/>
    <w:rsid w:val="1BD13693"/>
    <w:rsid w:val="1BD5619C"/>
    <w:rsid w:val="1BD94F10"/>
    <w:rsid w:val="1BDA58EC"/>
    <w:rsid w:val="1BE4EFBF"/>
    <w:rsid w:val="1BE904B1"/>
    <w:rsid w:val="1BEBEADD"/>
    <w:rsid w:val="1BEE1395"/>
    <w:rsid w:val="1BEE3BCE"/>
    <w:rsid w:val="1BF9CEB9"/>
    <w:rsid w:val="1C019E67"/>
    <w:rsid w:val="1C01DFB5"/>
    <w:rsid w:val="1C07FAC2"/>
    <w:rsid w:val="1C0B3275"/>
    <w:rsid w:val="1C0CEAF9"/>
    <w:rsid w:val="1C1484EE"/>
    <w:rsid w:val="1C14D4EF"/>
    <w:rsid w:val="1C1ED97E"/>
    <w:rsid w:val="1C25E7F0"/>
    <w:rsid w:val="1C36EC63"/>
    <w:rsid w:val="1C569AD1"/>
    <w:rsid w:val="1C5FB609"/>
    <w:rsid w:val="1C61B53B"/>
    <w:rsid w:val="1C663680"/>
    <w:rsid w:val="1C6A69C0"/>
    <w:rsid w:val="1C6F30C5"/>
    <w:rsid w:val="1C70E751"/>
    <w:rsid w:val="1C72D0EE"/>
    <w:rsid w:val="1C7CFDA8"/>
    <w:rsid w:val="1C84C9D8"/>
    <w:rsid w:val="1C895CAF"/>
    <w:rsid w:val="1C95A8F1"/>
    <w:rsid w:val="1C97A966"/>
    <w:rsid w:val="1C98086F"/>
    <w:rsid w:val="1C9A4EF1"/>
    <w:rsid w:val="1CA0F06D"/>
    <w:rsid w:val="1CAE17FC"/>
    <w:rsid w:val="1CB1002D"/>
    <w:rsid w:val="1CBA8EE6"/>
    <w:rsid w:val="1CBCC0CF"/>
    <w:rsid w:val="1CC71EA1"/>
    <w:rsid w:val="1CCCEA24"/>
    <w:rsid w:val="1CD35D2C"/>
    <w:rsid w:val="1CE3FAA8"/>
    <w:rsid w:val="1CF7973F"/>
    <w:rsid w:val="1CFDA7B3"/>
    <w:rsid w:val="1D00CA4C"/>
    <w:rsid w:val="1D0AA836"/>
    <w:rsid w:val="1D0E2223"/>
    <w:rsid w:val="1D0F547E"/>
    <w:rsid w:val="1D12693C"/>
    <w:rsid w:val="1D150B08"/>
    <w:rsid w:val="1D1BE015"/>
    <w:rsid w:val="1D1D027D"/>
    <w:rsid w:val="1D220C84"/>
    <w:rsid w:val="1D2A56C9"/>
    <w:rsid w:val="1D351F16"/>
    <w:rsid w:val="1D3706DA"/>
    <w:rsid w:val="1D37F255"/>
    <w:rsid w:val="1D525549"/>
    <w:rsid w:val="1D586D6F"/>
    <w:rsid w:val="1D7C633F"/>
    <w:rsid w:val="1D7D74DF"/>
    <w:rsid w:val="1D7EB21B"/>
    <w:rsid w:val="1D89DF81"/>
    <w:rsid w:val="1D981BAA"/>
    <w:rsid w:val="1DA05455"/>
    <w:rsid w:val="1DA2A4DD"/>
    <w:rsid w:val="1DA3CCDA"/>
    <w:rsid w:val="1DD1257E"/>
    <w:rsid w:val="1DD44C96"/>
    <w:rsid w:val="1DE7D0CF"/>
    <w:rsid w:val="1DEC5067"/>
    <w:rsid w:val="1DEDC25D"/>
    <w:rsid w:val="1DF0BA0A"/>
    <w:rsid w:val="1E172C8B"/>
    <w:rsid w:val="1E173927"/>
    <w:rsid w:val="1E3CB334"/>
    <w:rsid w:val="1E406A2B"/>
    <w:rsid w:val="1E562D5F"/>
    <w:rsid w:val="1E57C37C"/>
    <w:rsid w:val="1E65E155"/>
    <w:rsid w:val="1E755250"/>
    <w:rsid w:val="1E8CC841"/>
    <w:rsid w:val="1E92C2CB"/>
    <w:rsid w:val="1E9B0B2A"/>
    <w:rsid w:val="1EB19876"/>
    <w:rsid w:val="1ECE9CA4"/>
    <w:rsid w:val="1ED1B777"/>
    <w:rsid w:val="1ED2E926"/>
    <w:rsid w:val="1ED31055"/>
    <w:rsid w:val="1ED465EB"/>
    <w:rsid w:val="1EDACFCD"/>
    <w:rsid w:val="1EE39903"/>
    <w:rsid w:val="1EE54B2A"/>
    <w:rsid w:val="1EE6F24A"/>
    <w:rsid w:val="1EFDC74B"/>
    <w:rsid w:val="1EFE749E"/>
    <w:rsid w:val="1EFFF5B6"/>
    <w:rsid w:val="1F040F90"/>
    <w:rsid w:val="1F0BB50E"/>
    <w:rsid w:val="1F1BADDD"/>
    <w:rsid w:val="1F20D2D0"/>
    <w:rsid w:val="1F254DEB"/>
    <w:rsid w:val="1F26DAC8"/>
    <w:rsid w:val="1F28C803"/>
    <w:rsid w:val="1F44257F"/>
    <w:rsid w:val="1F4A0D6B"/>
    <w:rsid w:val="1F4F76DF"/>
    <w:rsid w:val="1F521590"/>
    <w:rsid w:val="1F55FEAA"/>
    <w:rsid w:val="1F5B7822"/>
    <w:rsid w:val="1F6455F2"/>
    <w:rsid w:val="1F6EBD72"/>
    <w:rsid w:val="1F6EE6A0"/>
    <w:rsid w:val="1F72FD2F"/>
    <w:rsid w:val="1F75D312"/>
    <w:rsid w:val="1F94FF12"/>
    <w:rsid w:val="1F9A27CB"/>
    <w:rsid w:val="1F9D07DC"/>
    <w:rsid w:val="1FAEFA07"/>
    <w:rsid w:val="1FB6B1E9"/>
    <w:rsid w:val="1FBF11FA"/>
    <w:rsid w:val="1FC4C88C"/>
    <w:rsid w:val="1FCB87F8"/>
    <w:rsid w:val="1FD7CC75"/>
    <w:rsid w:val="1FDCDF1E"/>
    <w:rsid w:val="1FF179B5"/>
    <w:rsid w:val="1FF8F1E1"/>
    <w:rsid w:val="1FFA812E"/>
    <w:rsid w:val="1FFF5CCF"/>
    <w:rsid w:val="202030EA"/>
    <w:rsid w:val="2025298E"/>
    <w:rsid w:val="2029B963"/>
    <w:rsid w:val="202D78A4"/>
    <w:rsid w:val="2041151F"/>
    <w:rsid w:val="2048067E"/>
    <w:rsid w:val="2051C10A"/>
    <w:rsid w:val="205AA416"/>
    <w:rsid w:val="205BCD86"/>
    <w:rsid w:val="20713E12"/>
    <w:rsid w:val="2071FAEE"/>
    <w:rsid w:val="207B91EB"/>
    <w:rsid w:val="207C5708"/>
    <w:rsid w:val="207F6FD1"/>
    <w:rsid w:val="2080742D"/>
    <w:rsid w:val="208156FD"/>
    <w:rsid w:val="208CAC30"/>
    <w:rsid w:val="2091BA9F"/>
    <w:rsid w:val="2092AEFB"/>
    <w:rsid w:val="2093AE39"/>
    <w:rsid w:val="20979C4A"/>
    <w:rsid w:val="20A1146E"/>
    <w:rsid w:val="20AEF8B4"/>
    <w:rsid w:val="20BB23AB"/>
    <w:rsid w:val="20BCF265"/>
    <w:rsid w:val="20C7690C"/>
    <w:rsid w:val="20DD0FB5"/>
    <w:rsid w:val="20E102C8"/>
    <w:rsid w:val="20EEAD49"/>
    <w:rsid w:val="20FF118A"/>
    <w:rsid w:val="21003BB9"/>
    <w:rsid w:val="2112BCDE"/>
    <w:rsid w:val="21244EFA"/>
    <w:rsid w:val="212EE12C"/>
    <w:rsid w:val="213D22A0"/>
    <w:rsid w:val="2141BE94"/>
    <w:rsid w:val="214751B2"/>
    <w:rsid w:val="2154056D"/>
    <w:rsid w:val="215A8030"/>
    <w:rsid w:val="2162CDDC"/>
    <w:rsid w:val="21657909"/>
    <w:rsid w:val="2175D7B3"/>
    <w:rsid w:val="217F13B7"/>
    <w:rsid w:val="218DF684"/>
    <w:rsid w:val="218FA500"/>
    <w:rsid w:val="2191265F"/>
    <w:rsid w:val="2191CA59"/>
    <w:rsid w:val="21936682"/>
    <w:rsid w:val="21976331"/>
    <w:rsid w:val="219B112E"/>
    <w:rsid w:val="21A2C5FD"/>
    <w:rsid w:val="21A4ABB7"/>
    <w:rsid w:val="21ACDF2A"/>
    <w:rsid w:val="21B1F08F"/>
    <w:rsid w:val="21B79D65"/>
    <w:rsid w:val="21BC482D"/>
    <w:rsid w:val="21C5E07A"/>
    <w:rsid w:val="21C8D56D"/>
    <w:rsid w:val="21CBD041"/>
    <w:rsid w:val="21CF27F5"/>
    <w:rsid w:val="21D5E62D"/>
    <w:rsid w:val="21D98CE5"/>
    <w:rsid w:val="21DA7E6E"/>
    <w:rsid w:val="21E835F0"/>
    <w:rsid w:val="21F428B0"/>
    <w:rsid w:val="21FF34BD"/>
    <w:rsid w:val="22013C36"/>
    <w:rsid w:val="220888AE"/>
    <w:rsid w:val="2212D11A"/>
    <w:rsid w:val="2221EF2F"/>
    <w:rsid w:val="2224ED70"/>
    <w:rsid w:val="22265B20"/>
    <w:rsid w:val="2226DB33"/>
    <w:rsid w:val="222B1B7E"/>
    <w:rsid w:val="22326748"/>
    <w:rsid w:val="22379420"/>
    <w:rsid w:val="223A43D6"/>
    <w:rsid w:val="225180F1"/>
    <w:rsid w:val="225DB53E"/>
    <w:rsid w:val="225DF859"/>
    <w:rsid w:val="227376F2"/>
    <w:rsid w:val="227C10D8"/>
    <w:rsid w:val="2287F6BB"/>
    <w:rsid w:val="2294CEBB"/>
    <w:rsid w:val="22956D6A"/>
    <w:rsid w:val="22AB9EA9"/>
    <w:rsid w:val="22AD81D4"/>
    <w:rsid w:val="22B11EC1"/>
    <w:rsid w:val="22B88EAF"/>
    <w:rsid w:val="22C150F5"/>
    <w:rsid w:val="22C37B42"/>
    <w:rsid w:val="22C74B6A"/>
    <w:rsid w:val="22CD238B"/>
    <w:rsid w:val="22CEEC34"/>
    <w:rsid w:val="22D3952E"/>
    <w:rsid w:val="22E99464"/>
    <w:rsid w:val="22EBE9D1"/>
    <w:rsid w:val="22F1EFB6"/>
    <w:rsid w:val="22F3E960"/>
    <w:rsid w:val="22F4AF5A"/>
    <w:rsid w:val="22FAF26C"/>
    <w:rsid w:val="2302B920"/>
    <w:rsid w:val="230349B7"/>
    <w:rsid w:val="23041D25"/>
    <w:rsid w:val="2314BE35"/>
    <w:rsid w:val="231F2987"/>
    <w:rsid w:val="232ED825"/>
    <w:rsid w:val="232F009C"/>
    <w:rsid w:val="2330B56A"/>
    <w:rsid w:val="233B867B"/>
    <w:rsid w:val="2350BF2A"/>
    <w:rsid w:val="236561D3"/>
    <w:rsid w:val="236DAC68"/>
    <w:rsid w:val="238703DF"/>
    <w:rsid w:val="2389F46F"/>
    <w:rsid w:val="23A83716"/>
    <w:rsid w:val="23A83F94"/>
    <w:rsid w:val="23BC2059"/>
    <w:rsid w:val="23D466B1"/>
    <w:rsid w:val="23DF3C22"/>
    <w:rsid w:val="23E97588"/>
    <w:rsid w:val="23EFC6A7"/>
    <w:rsid w:val="23F33D74"/>
    <w:rsid w:val="24079624"/>
    <w:rsid w:val="240A2034"/>
    <w:rsid w:val="24228F08"/>
    <w:rsid w:val="2448DCF7"/>
    <w:rsid w:val="245C0B32"/>
    <w:rsid w:val="2461F8B9"/>
    <w:rsid w:val="246A455F"/>
    <w:rsid w:val="246AD1BA"/>
    <w:rsid w:val="247BD58A"/>
    <w:rsid w:val="24886607"/>
    <w:rsid w:val="24925E80"/>
    <w:rsid w:val="24952487"/>
    <w:rsid w:val="2497712F"/>
    <w:rsid w:val="249BA9BB"/>
    <w:rsid w:val="249E2510"/>
    <w:rsid w:val="24A1B834"/>
    <w:rsid w:val="24A216D1"/>
    <w:rsid w:val="24A2ED11"/>
    <w:rsid w:val="24A700CB"/>
    <w:rsid w:val="24ADC973"/>
    <w:rsid w:val="24ADE17D"/>
    <w:rsid w:val="24B1D9EA"/>
    <w:rsid w:val="24B63247"/>
    <w:rsid w:val="24BE707A"/>
    <w:rsid w:val="24CA21C1"/>
    <w:rsid w:val="24D2B644"/>
    <w:rsid w:val="24E2FD54"/>
    <w:rsid w:val="24E4C4FE"/>
    <w:rsid w:val="24EF7308"/>
    <w:rsid w:val="24F58A6B"/>
    <w:rsid w:val="2500B046"/>
    <w:rsid w:val="2502D775"/>
    <w:rsid w:val="2506BAFC"/>
    <w:rsid w:val="2507588A"/>
    <w:rsid w:val="252BD813"/>
    <w:rsid w:val="25308FF5"/>
    <w:rsid w:val="2535903F"/>
    <w:rsid w:val="255242C2"/>
    <w:rsid w:val="25569D00"/>
    <w:rsid w:val="25590BC3"/>
    <w:rsid w:val="256BAE91"/>
    <w:rsid w:val="2577C257"/>
    <w:rsid w:val="2583F2AA"/>
    <w:rsid w:val="259FC63D"/>
    <w:rsid w:val="25B2670D"/>
    <w:rsid w:val="25C8571A"/>
    <w:rsid w:val="25D5369C"/>
    <w:rsid w:val="25D836D1"/>
    <w:rsid w:val="25D8B8AB"/>
    <w:rsid w:val="25D8CB38"/>
    <w:rsid w:val="25E8EF73"/>
    <w:rsid w:val="25EAA725"/>
    <w:rsid w:val="25F0B787"/>
    <w:rsid w:val="25FAB670"/>
    <w:rsid w:val="25FCA11E"/>
    <w:rsid w:val="25FD6367"/>
    <w:rsid w:val="2611EF77"/>
    <w:rsid w:val="26187268"/>
    <w:rsid w:val="2626F8E1"/>
    <w:rsid w:val="262F794C"/>
    <w:rsid w:val="2636A5C4"/>
    <w:rsid w:val="263F5F34"/>
    <w:rsid w:val="264BFE74"/>
    <w:rsid w:val="264E7854"/>
    <w:rsid w:val="264FED14"/>
    <w:rsid w:val="26560ED1"/>
    <w:rsid w:val="265EE5AB"/>
    <w:rsid w:val="267C87C0"/>
    <w:rsid w:val="267FACCC"/>
    <w:rsid w:val="2680DB9A"/>
    <w:rsid w:val="2680E2D9"/>
    <w:rsid w:val="26A078FC"/>
    <w:rsid w:val="26A458A6"/>
    <w:rsid w:val="26BD1A37"/>
    <w:rsid w:val="26F50C0D"/>
    <w:rsid w:val="26F5A405"/>
    <w:rsid w:val="26FD2BB0"/>
    <w:rsid w:val="26FD33A4"/>
    <w:rsid w:val="26FF0F1F"/>
    <w:rsid w:val="27036DA8"/>
    <w:rsid w:val="270AC55C"/>
    <w:rsid w:val="271368F6"/>
    <w:rsid w:val="271964A1"/>
    <w:rsid w:val="271B9A5C"/>
    <w:rsid w:val="271DEECD"/>
    <w:rsid w:val="271EAC22"/>
    <w:rsid w:val="2734F3B5"/>
    <w:rsid w:val="274461DE"/>
    <w:rsid w:val="2751393A"/>
    <w:rsid w:val="275E6220"/>
    <w:rsid w:val="27765DC5"/>
    <w:rsid w:val="277F14A9"/>
    <w:rsid w:val="2785614A"/>
    <w:rsid w:val="27895AC1"/>
    <w:rsid w:val="278AE74D"/>
    <w:rsid w:val="2791D920"/>
    <w:rsid w:val="279A0A36"/>
    <w:rsid w:val="27A3999E"/>
    <w:rsid w:val="27B095E8"/>
    <w:rsid w:val="27B173E8"/>
    <w:rsid w:val="27B89B3B"/>
    <w:rsid w:val="27BDB625"/>
    <w:rsid w:val="27BFA122"/>
    <w:rsid w:val="27C713C4"/>
    <w:rsid w:val="27C7E5B1"/>
    <w:rsid w:val="27C91F2E"/>
    <w:rsid w:val="27E03234"/>
    <w:rsid w:val="27E0D3B7"/>
    <w:rsid w:val="27E75E24"/>
    <w:rsid w:val="27E81636"/>
    <w:rsid w:val="27EF87DB"/>
    <w:rsid w:val="27FA7A5B"/>
    <w:rsid w:val="2808B8C4"/>
    <w:rsid w:val="280A5406"/>
    <w:rsid w:val="280A923D"/>
    <w:rsid w:val="282057A8"/>
    <w:rsid w:val="282DA12A"/>
    <w:rsid w:val="2831F920"/>
    <w:rsid w:val="283F2444"/>
    <w:rsid w:val="286728EE"/>
    <w:rsid w:val="28698AB1"/>
    <w:rsid w:val="286BCA95"/>
    <w:rsid w:val="28875467"/>
    <w:rsid w:val="2898CB83"/>
    <w:rsid w:val="289DACF4"/>
    <w:rsid w:val="289FA50B"/>
    <w:rsid w:val="28A0B956"/>
    <w:rsid w:val="28A8C4C4"/>
    <w:rsid w:val="28AB9CA4"/>
    <w:rsid w:val="28B54E0A"/>
    <w:rsid w:val="28BC309B"/>
    <w:rsid w:val="28C4F438"/>
    <w:rsid w:val="28DB24B9"/>
    <w:rsid w:val="28E39548"/>
    <w:rsid w:val="290072CD"/>
    <w:rsid w:val="290420CD"/>
    <w:rsid w:val="291D9473"/>
    <w:rsid w:val="292DB63A"/>
    <w:rsid w:val="292E28A1"/>
    <w:rsid w:val="292E8036"/>
    <w:rsid w:val="29300150"/>
    <w:rsid w:val="29352484"/>
    <w:rsid w:val="29368A51"/>
    <w:rsid w:val="29370722"/>
    <w:rsid w:val="293BC736"/>
    <w:rsid w:val="293CA794"/>
    <w:rsid w:val="29500393"/>
    <w:rsid w:val="2951C844"/>
    <w:rsid w:val="295ABC7D"/>
    <w:rsid w:val="29617BA0"/>
    <w:rsid w:val="2987D0E6"/>
    <w:rsid w:val="2991FA4F"/>
    <w:rsid w:val="299BC116"/>
    <w:rsid w:val="29A56614"/>
    <w:rsid w:val="29B1D8A6"/>
    <w:rsid w:val="29B8D2B6"/>
    <w:rsid w:val="29D03505"/>
    <w:rsid w:val="29D2AFEB"/>
    <w:rsid w:val="29DE5B75"/>
    <w:rsid w:val="29F877A1"/>
    <w:rsid w:val="2A0401C0"/>
    <w:rsid w:val="2A08493D"/>
    <w:rsid w:val="2A0B3347"/>
    <w:rsid w:val="2A1173F6"/>
    <w:rsid w:val="2A1C69BD"/>
    <w:rsid w:val="2A1E0719"/>
    <w:rsid w:val="2A2AEEA7"/>
    <w:rsid w:val="2A32C5D8"/>
    <w:rsid w:val="2A355C29"/>
    <w:rsid w:val="2A3568E1"/>
    <w:rsid w:val="2A36EEE9"/>
    <w:rsid w:val="2A3ABB6D"/>
    <w:rsid w:val="2A3EBFB7"/>
    <w:rsid w:val="2A4243B1"/>
    <w:rsid w:val="2A49613F"/>
    <w:rsid w:val="2A4BE4E4"/>
    <w:rsid w:val="2A4F6076"/>
    <w:rsid w:val="2A53A7C7"/>
    <w:rsid w:val="2A68D492"/>
    <w:rsid w:val="2A72729B"/>
    <w:rsid w:val="2A74C7B9"/>
    <w:rsid w:val="2A77DC3C"/>
    <w:rsid w:val="2A8B9C47"/>
    <w:rsid w:val="2A9235EA"/>
    <w:rsid w:val="2A9363FB"/>
    <w:rsid w:val="2AA30D3E"/>
    <w:rsid w:val="2AAEF655"/>
    <w:rsid w:val="2AB6D075"/>
    <w:rsid w:val="2ACF412C"/>
    <w:rsid w:val="2AD2A87E"/>
    <w:rsid w:val="2ADB8FC6"/>
    <w:rsid w:val="2ADCE67A"/>
    <w:rsid w:val="2AE5EE49"/>
    <w:rsid w:val="2AF2EA7B"/>
    <w:rsid w:val="2AF443B9"/>
    <w:rsid w:val="2B0358B5"/>
    <w:rsid w:val="2B0420E7"/>
    <w:rsid w:val="2B0E097E"/>
    <w:rsid w:val="2B1C3914"/>
    <w:rsid w:val="2B2A620A"/>
    <w:rsid w:val="2B2C5052"/>
    <w:rsid w:val="2B3224F6"/>
    <w:rsid w:val="2B3266BD"/>
    <w:rsid w:val="2B49F506"/>
    <w:rsid w:val="2B4B53F0"/>
    <w:rsid w:val="2B4F7668"/>
    <w:rsid w:val="2B665EFA"/>
    <w:rsid w:val="2B703A88"/>
    <w:rsid w:val="2B88E2EC"/>
    <w:rsid w:val="2B8EAE17"/>
    <w:rsid w:val="2B9B121C"/>
    <w:rsid w:val="2BA34C4E"/>
    <w:rsid w:val="2BA8123F"/>
    <w:rsid w:val="2BB08CE3"/>
    <w:rsid w:val="2BCA044F"/>
    <w:rsid w:val="2BD45DE4"/>
    <w:rsid w:val="2BDA8079"/>
    <w:rsid w:val="2BDD5EAB"/>
    <w:rsid w:val="2BDFECC2"/>
    <w:rsid w:val="2BE6E3C8"/>
    <w:rsid w:val="2BEA14BB"/>
    <w:rsid w:val="2BEE8288"/>
    <w:rsid w:val="2BF08069"/>
    <w:rsid w:val="2BFCB3B5"/>
    <w:rsid w:val="2BFFC5A4"/>
    <w:rsid w:val="2C0644CA"/>
    <w:rsid w:val="2C1409C0"/>
    <w:rsid w:val="2C1BE303"/>
    <w:rsid w:val="2C1E432B"/>
    <w:rsid w:val="2C2BE6AF"/>
    <w:rsid w:val="2C3CF1BE"/>
    <w:rsid w:val="2C42757C"/>
    <w:rsid w:val="2C5EFD03"/>
    <w:rsid w:val="2C633E93"/>
    <w:rsid w:val="2C6C2CBF"/>
    <w:rsid w:val="2C73DA78"/>
    <w:rsid w:val="2C8E82AE"/>
    <w:rsid w:val="2C9C900D"/>
    <w:rsid w:val="2CB30892"/>
    <w:rsid w:val="2CB9A7D3"/>
    <w:rsid w:val="2CC0C8FD"/>
    <w:rsid w:val="2CDB399A"/>
    <w:rsid w:val="2CED1029"/>
    <w:rsid w:val="2CF543B1"/>
    <w:rsid w:val="2D06D13B"/>
    <w:rsid w:val="2D08417C"/>
    <w:rsid w:val="2D0CAF45"/>
    <w:rsid w:val="2D0CE192"/>
    <w:rsid w:val="2D26163A"/>
    <w:rsid w:val="2D2C1FA3"/>
    <w:rsid w:val="2D3259D0"/>
    <w:rsid w:val="2D3864AB"/>
    <w:rsid w:val="2D44526B"/>
    <w:rsid w:val="2D4FA2C3"/>
    <w:rsid w:val="2D59F9DE"/>
    <w:rsid w:val="2D75D596"/>
    <w:rsid w:val="2D814795"/>
    <w:rsid w:val="2D924CB6"/>
    <w:rsid w:val="2D9B4C7A"/>
    <w:rsid w:val="2D9EC9B7"/>
    <w:rsid w:val="2DA2AE68"/>
    <w:rsid w:val="2DAC76C3"/>
    <w:rsid w:val="2DAF6C40"/>
    <w:rsid w:val="2DB35FEA"/>
    <w:rsid w:val="2DBBFE0E"/>
    <w:rsid w:val="2DC31B65"/>
    <w:rsid w:val="2DC7DF84"/>
    <w:rsid w:val="2DD9A49A"/>
    <w:rsid w:val="2DDA6DE3"/>
    <w:rsid w:val="2DDA7A59"/>
    <w:rsid w:val="2DE00511"/>
    <w:rsid w:val="2DE6CE86"/>
    <w:rsid w:val="2DEBB93D"/>
    <w:rsid w:val="2DEEDC3B"/>
    <w:rsid w:val="2DFEDC25"/>
    <w:rsid w:val="2E1FFD76"/>
    <w:rsid w:val="2E2E1810"/>
    <w:rsid w:val="2E3BEAF9"/>
    <w:rsid w:val="2E419194"/>
    <w:rsid w:val="2E435613"/>
    <w:rsid w:val="2E488C2D"/>
    <w:rsid w:val="2E4A3DD7"/>
    <w:rsid w:val="2E5F0F11"/>
    <w:rsid w:val="2E668D2C"/>
    <w:rsid w:val="2E7608D0"/>
    <w:rsid w:val="2E80FCE7"/>
    <w:rsid w:val="2E91913B"/>
    <w:rsid w:val="2E96538E"/>
    <w:rsid w:val="2E9B5DD0"/>
    <w:rsid w:val="2E9BA1EE"/>
    <w:rsid w:val="2E9C4FEF"/>
    <w:rsid w:val="2E9CBE22"/>
    <w:rsid w:val="2EA27379"/>
    <w:rsid w:val="2EA4ADD9"/>
    <w:rsid w:val="2EB7907F"/>
    <w:rsid w:val="2ED9134D"/>
    <w:rsid w:val="2EDABD18"/>
    <w:rsid w:val="2EE2FBAA"/>
    <w:rsid w:val="2EE6808E"/>
    <w:rsid w:val="2EEA122B"/>
    <w:rsid w:val="2EF27278"/>
    <w:rsid w:val="2EFE509C"/>
    <w:rsid w:val="2F09E7CA"/>
    <w:rsid w:val="2F0DB45B"/>
    <w:rsid w:val="2F1861BF"/>
    <w:rsid w:val="2F2A90B0"/>
    <w:rsid w:val="2F3A2BA4"/>
    <w:rsid w:val="2F3AD3BF"/>
    <w:rsid w:val="2F455352"/>
    <w:rsid w:val="2F4FC4D1"/>
    <w:rsid w:val="2F59AA83"/>
    <w:rsid w:val="2F62F7AA"/>
    <w:rsid w:val="2F6EE80F"/>
    <w:rsid w:val="2F769212"/>
    <w:rsid w:val="2F76B621"/>
    <w:rsid w:val="2F7949DB"/>
    <w:rsid w:val="2F840148"/>
    <w:rsid w:val="2F8915EB"/>
    <w:rsid w:val="2F8B4003"/>
    <w:rsid w:val="2F97651D"/>
    <w:rsid w:val="2F9F25A1"/>
    <w:rsid w:val="2FA08AE9"/>
    <w:rsid w:val="2FA77D5B"/>
    <w:rsid w:val="2FAF2C76"/>
    <w:rsid w:val="2FB048E3"/>
    <w:rsid w:val="2FB7E664"/>
    <w:rsid w:val="2FB90BE9"/>
    <w:rsid w:val="2FC02698"/>
    <w:rsid w:val="2FC45BBC"/>
    <w:rsid w:val="2FE9456C"/>
    <w:rsid w:val="2FEAAAC9"/>
    <w:rsid w:val="2FF7EC22"/>
    <w:rsid w:val="2FFC8F8F"/>
    <w:rsid w:val="2FFCBC4E"/>
    <w:rsid w:val="3000CA7C"/>
    <w:rsid w:val="300911F7"/>
    <w:rsid w:val="3017546A"/>
    <w:rsid w:val="301F1FB4"/>
    <w:rsid w:val="302589FF"/>
    <w:rsid w:val="3042A816"/>
    <w:rsid w:val="30489637"/>
    <w:rsid w:val="304991A9"/>
    <w:rsid w:val="30559BED"/>
    <w:rsid w:val="305AF735"/>
    <w:rsid w:val="305DC42B"/>
    <w:rsid w:val="30608A34"/>
    <w:rsid w:val="307CD719"/>
    <w:rsid w:val="307D2B9E"/>
    <w:rsid w:val="3088EE7D"/>
    <w:rsid w:val="3094A14E"/>
    <w:rsid w:val="3094FC4A"/>
    <w:rsid w:val="309DEE63"/>
    <w:rsid w:val="30ABB23B"/>
    <w:rsid w:val="30B53740"/>
    <w:rsid w:val="30B86D51"/>
    <w:rsid w:val="30D58653"/>
    <w:rsid w:val="30D97E7D"/>
    <w:rsid w:val="30F2CA16"/>
    <w:rsid w:val="30F3CE50"/>
    <w:rsid w:val="30F6B11B"/>
    <w:rsid w:val="30FB2737"/>
    <w:rsid w:val="30FE70D8"/>
    <w:rsid w:val="30FF1BEA"/>
    <w:rsid w:val="31056E5E"/>
    <w:rsid w:val="31075246"/>
    <w:rsid w:val="31139C5B"/>
    <w:rsid w:val="31227C6D"/>
    <w:rsid w:val="312EF1DD"/>
    <w:rsid w:val="3131868C"/>
    <w:rsid w:val="31319E25"/>
    <w:rsid w:val="3153A2E6"/>
    <w:rsid w:val="315AB739"/>
    <w:rsid w:val="315E191E"/>
    <w:rsid w:val="31627786"/>
    <w:rsid w:val="3177E9DC"/>
    <w:rsid w:val="317A6C0C"/>
    <w:rsid w:val="317EF90D"/>
    <w:rsid w:val="317F95B3"/>
    <w:rsid w:val="31864111"/>
    <w:rsid w:val="3198E075"/>
    <w:rsid w:val="319A1AD9"/>
    <w:rsid w:val="31B00AA6"/>
    <w:rsid w:val="31B8BAC2"/>
    <w:rsid w:val="31C2856D"/>
    <w:rsid w:val="31C7C7BC"/>
    <w:rsid w:val="31D40D47"/>
    <w:rsid w:val="31D43A25"/>
    <w:rsid w:val="31D826AA"/>
    <w:rsid w:val="31DBCF4F"/>
    <w:rsid w:val="31E3A11D"/>
    <w:rsid w:val="31F99D6D"/>
    <w:rsid w:val="320DD539"/>
    <w:rsid w:val="320E64C0"/>
    <w:rsid w:val="3211650C"/>
    <w:rsid w:val="322280CD"/>
    <w:rsid w:val="322B127E"/>
    <w:rsid w:val="32333CD9"/>
    <w:rsid w:val="323B45A7"/>
    <w:rsid w:val="323D2CA0"/>
    <w:rsid w:val="323F44F9"/>
    <w:rsid w:val="32425448"/>
    <w:rsid w:val="32486F8B"/>
    <w:rsid w:val="324A031D"/>
    <w:rsid w:val="324C043C"/>
    <w:rsid w:val="32520BC3"/>
    <w:rsid w:val="325438B5"/>
    <w:rsid w:val="32573BAE"/>
    <w:rsid w:val="32592B7D"/>
    <w:rsid w:val="3261D743"/>
    <w:rsid w:val="32643320"/>
    <w:rsid w:val="326D59FA"/>
    <w:rsid w:val="32726CDA"/>
    <w:rsid w:val="32777EC6"/>
    <w:rsid w:val="327838F5"/>
    <w:rsid w:val="327A171F"/>
    <w:rsid w:val="328FC70A"/>
    <w:rsid w:val="3295B350"/>
    <w:rsid w:val="32A24908"/>
    <w:rsid w:val="32A40302"/>
    <w:rsid w:val="32AD190D"/>
    <w:rsid w:val="32AF0F1A"/>
    <w:rsid w:val="32B4AD04"/>
    <w:rsid w:val="32BA25A4"/>
    <w:rsid w:val="32BEFF0D"/>
    <w:rsid w:val="32CA66AA"/>
    <w:rsid w:val="32D4E7B6"/>
    <w:rsid w:val="32DFFFC8"/>
    <w:rsid w:val="32E4C9B3"/>
    <w:rsid w:val="32EA610B"/>
    <w:rsid w:val="32F92647"/>
    <w:rsid w:val="32FD21D7"/>
    <w:rsid w:val="33065AA5"/>
    <w:rsid w:val="330A04FB"/>
    <w:rsid w:val="33116250"/>
    <w:rsid w:val="331FDA7C"/>
    <w:rsid w:val="3326C407"/>
    <w:rsid w:val="332CD85C"/>
    <w:rsid w:val="333D5B46"/>
    <w:rsid w:val="3341E2F1"/>
    <w:rsid w:val="33484A31"/>
    <w:rsid w:val="334AEF56"/>
    <w:rsid w:val="334B0797"/>
    <w:rsid w:val="335E8267"/>
    <w:rsid w:val="3363C06B"/>
    <w:rsid w:val="3364B5E3"/>
    <w:rsid w:val="33668743"/>
    <w:rsid w:val="336DD134"/>
    <w:rsid w:val="3375BF0A"/>
    <w:rsid w:val="3378AF41"/>
    <w:rsid w:val="337ABE27"/>
    <w:rsid w:val="3396CBBC"/>
    <w:rsid w:val="33A38A37"/>
    <w:rsid w:val="33A780F8"/>
    <w:rsid w:val="33AAB8B5"/>
    <w:rsid w:val="33AB384F"/>
    <w:rsid w:val="33ACBAFC"/>
    <w:rsid w:val="33B7FC02"/>
    <w:rsid w:val="33C7E4C1"/>
    <w:rsid w:val="33CDBAC3"/>
    <w:rsid w:val="33D1B5B0"/>
    <w:rsid w:val="33DA3459"/>
    <w:rsid w:val="33E2F7C5"/>
    <w:rsid w:val="33F0C8AE"/>
    <w:rsid w:val="33FE37A2"/>
    <w:rsid w:val="3401AC57"/>
    <w:rsid w:val="340366ED"/>
    <w:rsid w:val="3411179D"/>
    <w:rsid w:val="341361FF"/>
    <w:rsid w:val="3413724B"/>
    <w:rsid w:val="34138958"/>
    <w:rsid w:val="341EBF97"/>
    <w:rsid w:val="3421D908"/>
    <w:rsid w:val="3428E6EE"/>
    <w:rsid w:val="342A80C4"/>
    <w:rsid w:val="342C3E55"/>
    <w:rsid w:val="3436901D"/>
    <w:rsid w:val="34511180"/>
    <w:rsid w:val="345C7AF2"/>
    <w:rsid w:val="346257FC"/>
    <w:rsid w:val="346E8E2F"/>
    <w:rsid w:val="34713BE9"/>
    <w:rsid w:val="347EE281"/>
    <w:rsid w:val="3481CE6D"/>
    <w:rsid w:val="348904BA"/>
    <w:rsid w:val="348E3897"/>
    <w:rsid w:val="3490E9D0"/>
    <w:rsid w:val="349BCAD3"/>
    <w:rsid w:val="349ED373"/>
    <w:rsid w:val="34A7E4D2"/>
    <w:rsid w:val="34ADA77D"/>
    <w:rsid w:val="34C0F010"/>
    <w:rsid w:val="34C77D7E"/>
    <w:rsid w:val="34DE7B40"/>
    <w:rsid w:val="34E0D7CA"/>
    <w:rsid w:val="34E61E26"/>
    <w:rsid w:val="34EC95C1"/>
    <w:rsid w:val="3505C076"/>
    <w:rsid w:val="3510D596"/>
    <w:rsid w:val="351F06A4"/>
    <w:rsid w:val="3522CE34"/>
    <w:rsid w:val="35247274"/>
    <w:rsid w:val="352BF633"/>
    <w:rsid w:val="353B5658"/>
    <w:rsid w:val="353BCF1C"/>
    <w:rsid w:val="353D52E5"/>
    <w:rsid w:val="354B6B1E"/>
    <w:rsid w:val="354D9518"/>
    <w:rsid w:val="35501C5A"/>
    <w:rsid w:val="3552E5E4"/>
    <w:rsid w:val="355F0316"/>
    <w:rsid w:val="35624AE2"/>
    <w:rsid w:val="3563600A"/>
    <w:rsid w:val="3566F685"/>
    <w:rsid w:val="35683AEC"/>
    <w:rsid w:val="356BFDEF"/>
    <w:rsid w:val="35710693"/>
    <w:rsid w:val="35727083"/>
    <w:rsid w:val="35751D89"/>
    <w:rsid w:val="357B9174"/>
    <w:rsid w:val="357EFCB2"/>
    <w:rsid w:val="3595C70E"/>
    <w:rsid w:val="35A5185A"/>
    <w:rsid w:val="35BBE6FB"/>
    <w:rsid w:val="35BEB5DF"/>
    <w:rsid w:val="35D06B9F"/>
    <w:rsid w:val="35D9FA83"/>
    <w:rsid w:val="35DE0B2E"/>
    <w:rsid w:val="35E40779"/>
    <w:rsid w:val="35E5DD76"/>
    <w:rsid w:val="35FE2EE1"/>
    <w:rsid w:val="36024AF7"/>
    <w:rsid w:val="36094268"/>
    <w:rsid w:val="360CDA94"/>
    <w:rsid w:val="361E8E66"/>
    <w:rsid w:val="36261753"/>
    <w:rsid w:val="36305578"/>
    <w:rsid w:val="3634D7B2"/>
    <w:rsid w:val="3636D8A5"/>
    <w:rsid w:val="363FD92D"/>
    <w:rsid w:val="36460DE7"/>
    <w:rsid w:val="36474F20"/>
    <w:rsid w:val="3647E976"/>
    <w:rsid w:val="364B7EF1"/>
    <w:rsid w:val="364E1BBB"/>
    <w:rsid w:val="36694977"/>
    <w:rsid w:val="3671CCE8"/>
    <w:rsid w:val="3674693A"/>
    <w:rsid w:val="367A9AB1"/>
    <w:rsid w:val="367BEC1A"/>
    <w:rsid w:val="368D4FC2"/>
    <w:rsid w:val="368F31F8"/>
    <w:rsid w:val="368F657C"/>
    <w:rsid w:val="369498F6"/>
    <w:rsid w:val="3697A3CD"/>
    <w:rsid w:val="36B0DB37"/>
    <w:rsid w:val="36CCA622"/>
    <w:rsid w:val="36D14B0C"/>
    <w:rsid w:val="36D92376"/>
    <w:rsid w:val="36FC07DA"/>
    <w:rsid w:val="36FC9DEC"/>
    <w:rsid w:val="37063DCF"/>
    <w:rsid w:val="370E5A9B"/>
    <w:rsid w:val="370F01CA"/>
    <w:rsid w:val="37150FBE"/>
    <w:rsid w:val="3716AC1D"/>
    <w:rsid w:val="3719FA4F"/>
    <w:rsid w:val="373C8C61"/>
    <w:rsid w:val="373FDE99"/>
    <w:rsid w:val="37403FAB"/>
    <w:rsid w:val="3747D7DD"/>
    <w:rsid w:val="3754A216"/>
    <w:rsid w:val="376341BA"/>
    <w:rsid w:val="376428F3"/>
    <w:rsid w:val="3766B197"/>
    <w:rsid w:val="37831281"/>
    <w:rsid w:val="378829CA"/>
    <w:rsid w:val="379271B6"/>
    <w:rsid w:val="37979594"/>
    <w:rsid w:val="3797AAE8"/>
    <w:rsid w:val="37A06E5A"/>
    <w:rsid w:val="37A12359"/>
    <w:rsid w:val="37AAA72B"/>
    <w:rsid w:val="37AF5302"/>
    <w:rsid w:val="37AF6E9A"/>
    <w:rsid w:val="37B2391E"/>
    <w:rsid w:val="37B5D3F3"/>
    <w:rsid w:val="37BF2E92"/>
    <w:rsid w:val="37C0A1D7"/>
    <w:rsid w:val="37C0A732"/>
    <w:rsid w:val="37C5648C"/>
    <w:rsid w:val="37C7521B"/>
    <w:rsid w:val="37D7C54F"/>
    <w:rsid w:val="37D96B81"/>
    <w:rsid w:val="37E2D168"/>
    <w:rsid w:val="37E2F629"/>
    <w:rsid w:val="37E4A791"/>
    <w:rsid w:val="37EB3763"/>
    <w:rsid w:val="37F280AC"/>
    <w:rsid w:val="37FB75A2"/>
    <w:rsid w:val="38087F33"/>
    <w:rsid w:val="38088DCA"/>
    <w:rsid w:val="380E2F20"/>
    <w:rsid w:val="3811F2DE"/>
    <w:rsid w:val="38160766"/>
    <w:rsid w:val="3817C22A"/>
    <w:rsid w:val="381BF741"/>
    <w:rsid w:val="382E8C1D"/>
    <w:rsid w:val="38336217"/>
    <w:rsid w:val="38405979"/>
    <w:rsid w:val="38462CB0"/>
    <w:rsid w:val="384C3491"/>
    <w:rsid w:val="384CD930"/>
    <w:rsid w:val="384EE725"/>
    <w:rsid w:val="385DA348"/>
    <w:rsid w:val="385E6522"/>
    <w:rsid w:val="386DBC9E"/>
    <w:rsid w:val="38736374"/>
    <w:rsid w:val="387396BE"/>
    <w:rsid w:val="387D07D3"/>
    <w:rsid w:val="387ED569"/>
    <w:rsid w:val="3889A411"/>
    <w:rsid w:val="38A1579A"/>
    <w:rsid w:val="38A7E4A0"/>
    <w:rsid w:val="38ABAD18"/>
    <w:rsid w:val="38AC87AC"/>
    <w:rsid w:val="38B74967"/>
    <w:rsid w:val="38CD7E10"/>
    <w:rsid w:val="38D1C9A5"/>
    <w:rsid w:val="38DEC1C7"/>
    <w:rsid w:val="38E371D9"/>
    <w:rsid w:val="38E8251E"/>
    <w:rsid w:val="38EADA66"/>
    <w:rsid w:val="38EFA05F"/>
    <w:rsid w:val="38F12A19"/>
    <w:rsid w:val="38FE6056"/>
    <w:rsid w:val="3901BB2B"/>
    <w:rsid w:val="39066C74"/>
    <w:rsid w:val="390CBA30"/>
    <w:rsid w:val="390D25CB"/>
    <w:rsid w:val="3910CAC8"/>
    <w:rsid w:val="3914E08D"/>
    <w:rsid w:val="391531C2"/>
    <w:rsid w:val="391DC216"/>
    <w:rsid w:val="391F7243"/>
    <w:rsid w:val="392BE795"/>
    <w:rsid w:val="392FC676"/>
    <w:rsid w:val="393D6970"/>
    <w:rsid w:val="393E38BE"/>
    <w:rsid w:val="394409D6"/>
    <w:rsid w:val="39445BAE"/>
    <w:rsid w:val="3945D839"/>
    <w:rsid w:val="39491EF9"/>
    <w:rsid w:val="3949668E"/>
    <w:rsid w:val="394C8012"/>
    <w:rsid w:val="394D396C"/>
    <w:rsid w:val="395859A4"/>
    <w:rsid w:val="39671EA8"/>
    <w:rsid w:val="396AB7AD"/>
    <w:rsid w:val="39733D31"/>
    <w:rsid w:val="397EEB1F"/>
    <w:rsid w:val="39880185"/>
    <w:rsid w:val="398A76C7"/>
    <w:rsid w:val="399CEF03"/>
    <w:rsid w:val="39A7ABCC"/>
    <w:rsid w:val="39B0583A"/>
    <w:rsid w:val="39B18DE7"/>
    <w:rsid w:val="39B38519"/>
    <w:rsid w:val="39B85F64"/>
    <w:rsid w:val="39B98FD8"/>
    <w:rsid w:val="39BF7F9B"/>
    <w:rsid w:val="39D2923F"/>
    <w:rsid w:val="39DFDFE9"/>
    <w:rsid w:val="39E325D2"/>
    <w:rsid w:val="39E3D38E"/>
    <w:rsid w:val="39F55CFA"/>
    <w:rsid w:val="39F8998C"/>
    <w:rsid w:val="3A04A842"/>
    <w:rsid w:val="3A04EDBE"/>
    <w:rsid w:val="3A1EC4FC"/>
    <w:rsid w:val="3A225088"/>
    <w:rsid w:val="3A414A7B"/>
    <w:rsid w:val="3A426735"/>
    <w:rsid w:val="3A4A9124"/>
    <w:rsid w:val="3A633B8C"/>
    <w:rsid w:val="3A63F46D"/>
    <w:rsid w:val="3A681637"/>
    <w:rsid w:val="3A7A19E1"/>
    <w:rsid w:val="3A7C1EF7"/>
    <w:rsid w:val="3A828481"/>
    <w:rsid w:val="3A83274C"/>
    <w:rsid w:val="3A832D45"/>
    <w:rsid w:val="3A8DF92D"/>
    <w:rsid w:val="3A937F97"/>
    <w:rsid w:val="3A97F160"/>
    <w:rsid w:val="3A9BAED3"/>
    <w:rsid w:val="3ACA25BE"/>
    <w:rsid w:val="3ACEF293"/>
    <w:rsid w:val="3AD1DF2C"/>
    <w:rsid w:val="3AD55B76"/>
    <w:rsid w:val="3ADBC135"/>
    <w:rsid w:val="3ADF2C51"/>
    <w:rsid w:val="3AFC4A1E"/>
    <w:rsid w:val="3AFEA791"/>
    <w:rsid w:val="3B05ABE9"/>
    <w:rsid w:val="3B0C5542"/>
    <w:rsid w:val="3B121EE3"/>
    <w:rsid w:val="3B1D28AE"/>
    <w:rsid w:val="3B2D2913"/>
    <w:rsid w:val="3B36AF18"/>
    <w:rsid w:val="3B5EE6B2"/>
    <w:rsid w:val="3B60EED7"/>
    <w:rsid w:val="3B65935D"/>
    <w:rsid w:val="3B769E92"/>
    <w:rsid w:val="3B7740B7"/>
    <w:rsid w:val="3BA51BEE"/>
    <w:rsid w:val="3BA8C14C"/>
    <w:rsid w:val="3BBB396D"/>
    <w:rsid w:val="3BC42475"/>
    <w:rsid w:val="3BC5868D"/>
    <w:rsid w:val="3BC646A8"/>
    <w:rsid w:val="3BEF032E"/>
    <w:rsid w:val="3BF426D3"/>
    <w:rsid w:val="3BF4B94C"/>
    <w:rsid w:val="3BF67F19"/>
    <w:rsid w:val="3BF8BF71"/>
    <w:rsid w:val="3BFA1856"/>
    <w:rsid w:val="3BFD905C"/>
    <w:rsid w:val="3BFDAA87"/>
    <w:rsid w:val="3BFF0D95"/>
    <w:rsid w:val="3C0CFD34"/>
    <w:rsid w:val="3C226E08"/>
    <w:rsid w:val="3C27E557"/>
    <w:rsid w:val="3C2A9381"/>
    <w:rsid w:val="3C2D69ED"/>
    <w:rsid w:val="3C35307B"/>
    <w:rsid w:val="3C36A685"/>
    <w:rsid w:val="3C42A071"/>
    <w:rsid w:val="3C457D6F"/>
    <w:rsid w:val="3C4AC967"/>
    <w:rsid w:val="3C4E9A20"/>
    <w:rsid w:val="3C51E210"/>
    <w:rsid w:val="3C5B06F6"/>
    <w:rsid w:val="3C62CB25"/>
    <w:rsid w:val="3C67D47F"/>
    <w:rsid w:val="3C6A08BF"/>
    <w:rsid w:val="3C6C3732"/>
    <w:rsid w:val="3C70D44E"/>
    <w:rsid w:val="3C74B70B"/>
    <w:rsid w:val="3CAA3516"/>
    <w:rsid w:val="3CAA97B7"/>
    <w:rsid w:val="3CADA497"/>
    <w:rsid w:val="3CB13AA1"/>
    <w:rsid w:val="3CB6C586"/>
    <w:rsid w:val="3CB70C0C"/>
    <w:rsid w:val="3CC53B0B"/>
    <w:rsid w:val="3CCEC8E6"/>
    <w:rsid w:val="3CDE3253"/>
    <w:rsid w:val="3CED1F20"/>
    <w:rsid w:val="3CEEE2E7"/>
    <w:rsid w:val="3CF794C8"/>
    <w:rsid w:val="3D0458CB"/>
    <w:rsid w:val="3D088F42"/>
    <w:rsid w:val="3D1000B3"/>
    <w:rsid w:val="3D1BD0AD"/>
    <w:rsid w:val="3D1F15F3"/>
    <w:rsid w:val="3D1F5D8D"/>
    <w:rsid w:val="3D2196F4"/>
    <w:rsid w:val="3D220930"/>
    <w:rsid w:val="3D23E575"/>
    <w:rsid w:val="3D2DDA1B"/>
    <w:rsid w:val="3D340A54"/>
    <w:rsid w:val="3D3A8B72"/>
    <w:rsid w:val="3D3BA166"/>
    <w:rsid w:val="3D3DBF4F"/>
    <w:rsid w:val="3D416DC6"/>
    <w:rsid w:val="3D548C4B"/>
    <w:rsid w:val="3D753A0A"/>
    <w:rsid w:val="3D8ACB20"/>
    <w:rsid w:val="3D9AED5D"/>
    <w:rsid w:val="3D9BFA86"/>
    <w:rsid w:val="3D9F42E3"/>
    <w:rsid w:val="3DA72684"/>
    <w:rsid w:val="3DAF4F97"/>
    <w:rsid w:val="3DB60734"/>
    <w:rsid w:val="3DBA47AD"/>
    <w:rsid w:val="3DC7CD60"/>
    <w:rsid w:val="3DD3AB9F"/>
    <w:rsid w:val="3DD812E9"/>
    <w:rsid w:val="3DE0955D"/>
    <w:rsid w:val="3DE44AED"/>
    <w:rsid w:val="3DE66BD4"/>
    <w:rsid w:val="3DFADA52"/>
    <w:rsid w:val="3E06BDF2"/>
    <w:rsid w:val="3E102C84"/>
    <w:rsid w:val="3E3ACA7A"/>
    <w:rsid w:val="3E3CF015"/>
    <w:rsid w:val="3E40598C"/>
    <w:rsid w:val="3E46D773"/>
    <w:rsid w:val="3E4AF639"/>
    <w:rsid w:val="3E4B6966"/>
    <w:rsid w:val="3E4F46BB"/>
    <w:rsid w:val="3E530A0A"/>
    <w:rsid w:val="3E6DA998"/>
    <w:rsid w:val="3E85601A"/>
    <w:rsid w:val="3E8CAD79"/>
    <w:rsid w:val="3E8F4715"/>
    <w:rsid w:val="3E919944"/>
    <w:rsid w:val="3EA000A5"/>
    <w:rsid w:val="3EA51664"/>
    <w:rsid w:val="3EB06324"/>
    <w:rsid w:val="3EBD59AB"/>
    <w:rsid w:val="3ED04D16"/>
    <w:rsid w:val="3ED2C4AE"/>
    <w:rsid w:val="3ED6BAF6"/>
    <w:rsid w:val="3ED91DC6"/>
    <w:rsid w:val="3EDE880E"/>
    <w:rsid w:val="3EE490E8"/>
    <w:rsid w:val="3EEF0B3F"/>
    <w:rsid w:val="3EEFB161"/>
    <w:rsid w:val="3EEFBC1A"/>
    <w:rsid w:val="3EF14CB0"/>
    <w:rsid w:val="3EF38E22"/>
    <w:rsid w:val="3F072E37"/>
    <w:rsid w:val="3F079420"/>
    <w:rsid w:val="3F0F9588"/>
    <w:rsid w:val="3F125C0C"/>
    <w:rsid w:val="3F130EB5"/>
    <w:rsid w:val="3F17F7D9"/>
    <w:rsid w:val="3F273439"/>
    <w:rsid w:val="3F283E5A"/>
    <w:rsid w:val="3F29440D"/>
    <w:rsid w:val="3F2B7932"/>
    <w:rsid w:val="3F2BAC7D"/>
    <w:rsid w:val="3F2E865C"/>
    <w:rsid w:val="3F2FDE02"/>
    <w:rsid w:val="3F3037A1"/>
    <w:rsid w:val="3F3A75C0"/>
    <w:rsid w:val="3F41C313"/>
    <w:rsid w:val="3F499004"/>
    <w:rsid w:val="3F5AE30F"/>
    <w:rsid w:val="3F7871E4"/>
    <w:rsid w:val="3F7B2DEE"/>
    <w:rsid w:val="3F812DED"/>
    <w:rsid w:val="3F8B2012"/>
    <w:rsid w:val="3F8EAFAD"/>
    <w:rsid w:val="3F904E98"/>
    <w:rsid w:val="3F950834"/>
    <w:rsid w:val="3F9FD05E"/>
    <w:rsid w:val="3FA6F3CA"/>
    <w:rsid w:val="3FA884F3"/>
    <w:rsid w:val="3FADF43B"/>
    <w:rsid w:val="3FB2C108"/>
    <w:rsid w:val="3FB50BD6"/>
    <w:rsid w:val="3FB5A3F6"/>
    <w:rsid w:val="3FC4FD6F"/>
    <w:rsid w:val="3FCF5788"/>
    <w:rsid w:val="3FDC830C"/>
    <w:rsid w:val="3FE02B0C"/>
    <w:rsid w:val="3FEE375E"/>
    <w:rsid w:val="3FEF6144"/>
    <w:rsid w:val="3FEF72B5"/>
    <w:rsid w:val="3FF00F63"/>
    <w:rsid w:val="3FF1155A"/>
    <w:rsid w:val="3FF60B95"/>
    <w:rsid w:val="40018478"/>
    <w:rsid w:val="402C9454"/>
    <w:rsid w:val="402E81F3"/>
    <w:rsid w:val="40366FBF"/>
    <w:rsid w:val="404499C5"/>
    <w:rsid w:val="4044BFCB"/>
    <w:rsid w:val="404614C5"/>
    <w:rsid w:val="4047CFF6"/>
    <w:rsid w:val="404B1D6F"/>
    <w:rsid w:val="404CCBBD"/>
    <w:rsid w:val="40507411"/>
    <w:rsid w:val="405DD58D"/>
    <w:rsid w:val="406438CC"/>
    <w:rsid w:val="4066551C"/>
    <w:rsid w:val="40696A53"/>
    <w:rsid w:val="406E1FC5"/>
    <w:rsid w:val="4070DC22"/>
    <w:rsid w:val="4098F5E8"/>
    <w:rsid w:val="40A14FA1"/>
    <w:rsid w:val="40A68531"/>
    <w:rsid w:val="40B3A9C8"/>
    <w:rsid w:val="40B55D18"/>
    <w:rsid w:val="40B5927D"/>
    <w:rsid w:val="40B9B2BE"/>
    <w:rsid w:val="40BA2C28"/>
    <w:rsid w:val="40BD5C8E"/>
    <w:rsid w:val="40C7441F"/>
    <w:rsid w:val="40D1FB8B"/>
    <w:rsid w:val="40D5E1BB"/>
    <w:rsid w:val="40DC297D"/>
    <w:rsid w:val="40DCC597"/>
    <w:rsid w:val="40E00B6D"/>
    <w:rsid w:val="40E227C7"/>
    <w:rsid w:val="40F67A97"/>
    <w:rsid w:val="40F7CAC1"/>
    <w:rsid w:val="40FADE3E"/>
    <w:rsid w:val="40FDE381"/>
    <w:rsid w:val="41005850"/>
    <w:rsid w:val="4101AEFF"/>
    <w:rsid w:val="410247E8"/>
    <w:rsid w:val="4118FE70"/>
    <w:rsid w:val="41196A4E"/>
    <w:rsid w:val="411FC00F"/>
    <w:rsid w:val="4125C0A7"/>
    <w:rsid w:val="412CDDF0"/>
    <w:rsid w:val="412DEA8B"/>
    <w:rsid w:val="412E5310"/>
    <w:rsid w:val="414FB092"/>
    <w:rsid w:val="41587555"/>
    <w:rsid w:val="416BA561"/>
    <w:rsid w:val="416E2AF8"/>
    <w:rsid w:val="41744AA6"/>
    <w:rsid w:val="417C68BE"/>
    <w:rsid w:val="417E29B9"/>
    <w:rsid w:val="418552D8"/>
    <w:rsid w:val="418C250A"/>
    <w:rsid w:val="41929E7C"/>
    <w:rsid w:val="4193C435"/>
    <w:rsid w:val="41A67929"/>
    <w:rsid w:val="41AA29E2"/>
    <w:rsid w:val="41B07F89"/>
    <w:rsid w:val="41B13998"/>
    <w:rsid w:val="41B1C210"/>
    <w:rsid w:val="41B2A448"/>
    <w:rsid w:val="41C2D8F6"/>
    <w:rsid w:val="41CE329D"/>
    <w:rsid w:val="41D5E6C1"/>
    <w:rsid w:val="41D69943"/>
    <w:rsid w:val="41D93DB8"/>
    <w:rsid w:val="41D96A5F"/>
    <w:rsid w:val="41DC749D"/>
    <w:rsid w:val="41E30499"/>
    <w:rsid w:val="41F23F1F"/>
    <w:rsid w:val="41FA17CB"/>
    <w:rsid w:val="41FAC459"/>
    <w:rsid w:val="420457FA"/>
    <w:rsid w:val="4208C9A0"/>
    <w:rsid w:val="42171E56"/>
    <w:rsid w:val="421C632B"/>
    <w:rsid w:val="421E0ECA"/>
    <w:rsid w:val="421F19E9"/>
    <w:rsid w:val="4224E74D"/>
    <w:rsid w:val="423C1270"/>
    <w:rsid w:val="424325FB"/>
    <w:rsid w:val="4246D77A"/>
    <w:rsid w:val="4249FD0D"/>
    <w:rsid w:val="424C9BDD"/>
    <w:rsid w:val="424CD915"/>
    <w:rsid w:val="424F3D2A"/>
    <w:rsid w:val="4251FCB4"/>
    <w:rsid w:val="426581C2"/>
    <w:rsid w:val="42682683"/>
    <w:rsid w:val="426AE925"/>
    <w:rsid w:val="426F6005"/>
    <w:rsid w:val="427DACEA"/>
    <w:rsid w:val="427E23EB"/>
    <w:rsid w:val="427F6BB9"/>
    <w:rsid w:val="42815E00"/>
    <w:rsid w:val="42848793"/>
    <w:rsid w:val="429A0F71"/>
    <w:rsid w:val="42A27F75"/>
    <w:rsid w:val="42A45A54"/>
    <w:rsid w:val="42A54E97"/>
    <w:rsid w:val="42A8039B"/>
    <w:rsid w:val="42ACB087"/>
    <w:rsid w:val="42B2A04B"/>
    <w:rsid w:val="42B77C29"/>
    <w:rsid w:val="42BFDCA4"/>
    <w:rsid w:val="42C1C459"/>
    <w:rsid w:val="42C1E9BE"/>
    <w:rsid w:val="42C6A467"/>
    <w:rsid w:val="42C96DC9"/>
    <w:rsid w:val="42CDB6BF"/>
    <w:rsid w:val="42D900F2"/>
    <w:rsid w:val="42DB6A50"/>
    <w:rsid w:val="42DEFBE9"/>
    <w:rsid w:val="42E13B05"/>
    <w:rsid w:val="42E6FF5D"/>
    <w:rsid w:val="42E92E2E"/>
    <w:rsid w:val="42EB4D4B"/>
    <w:rsid w:val="42FB2BD1"/>
    <w:rsid w:val="42FD06CD"/>
    <w:rsid w:val="4305C27C"/>
    <w:rsid w:val="43066894"/>
    <w:rsid w:val="4310FA4B"/>
    <w:rsid w:val="4312CD74"/>
    <w:rsid w:val="4313C52C"/>
    <w:rsid w:val="4314D8F5"/>
    <w:rsid w:val="43190204"/>
    <w:rsid w:val="431A6638"/>
    <w:rsid w:val="4327BF97"/>
    <w:rsid w:val="433327B9"/>
    <w:rsid w:val="435259DA"/>
    <w:rsid w:val="435F789E"/>
    <w:rsid w:val="43746458"/>
    <w:rsid w:val="437532FD"/>
    <w:rsid w:val="4378C1C3"/>
    <w:rsid w:val="437A0B17"/>
    <w:rsid w:val="437C5CD2"/>
    <w:rsid w:val="437CF044"/>
    <w:rsid w:val="438AAC1D"/>
    <w:rsid w:val="438EDF27"/>
    <w:rsid w:val="43A1CDB5"/>
    <w:rsid w:val="43A1FFC5"/>
    <w:rsid w:val="43AFC24B"/>
    <w:rsid w:val="43B79400"/>
    <w:rsid w:val="43B8A9A1"/>
    <w:rsid w:val="43B94449"/>
    <w:rsid w:val="43C14641"/>
    <w:rsid w:val="43C172F4"/>
    <w:rsid w:val="43CB83FD"/>
    <w:rsid w:val="43CC5B9B"/>
    <w:rsid w:val="43E4EE97"/>
    <w:rsid w:val="43F63A5D"/>
    <w:rsid w:val="43F67740"/>
    <w:rsid w:val="43F8D1C9"/>
    <w:rsid w:val="43FA0AB5"/>
    <w:rsid w:val="43FB3CCB"/>
    <w:rsid w:val="4401819A"/>
    <w:rsid w:val="44027ED9"/>
    <w:rsid w:val="4406B184"/>
    <w:rsid w:val="440D7075"/>
    <w:rsid w:val="44150B17"/>
    <w:rsid w:val="441DB411"/>
    <w:rsid w:val="441FD079"/>
    <w:rsid w:val="4420476B"/>
    <w:rsid w:val="4420D809"/>
    <w:rsid w:val="4422DE08"/>
    <w:rsid w:val="4424426C"/>
    <w:rsid w:val="4428CC77"/>
    <w:rsid w:val="444C72BD"/>
    <w:rsid w:val="444DF312"/>
    <w:rsid w:val="444F9830"/>
    <w:rsid w:val="445EA1BB"/>
    <w:rsid w:val="446EFB69"/>
    <w:rsid w:val="4473298F"/>
    <w:rsid w:val="447DA593"/>
    <w:rsid w:val="448BB901"/>
    <w:rsid w:val="44961902"/>
    <w:rsid w:val="44A68990"/>
    <w:rsid w:val="44B3A4D3"/>
    <w:rsid w:val="44B4D28E"/>
    <w:rsid w:val="44B58775"/>
    <w:rsid w:val="44BBE64D"/>
    <w:rsid w:val="44C7DE8F"/>
    <w:rsid w:val="44CB2687"/>
    <w:rsid w:val="44CF7A4C"/>
    <w:rsid w:val="44D1A51A"/>
    <w:rsid w:val="44D7A532"/>
    <w:rsid w:val="44E146E6"/>
    <w:rsid w:val="44E48331"/>
    <w:rsid w:val="44E9BACA"/>
    <w:rsid w:val="44EE0220"/>
    <w:rsid w:val="44FD2E1C"/>
    <w:rsid w:val="4500433A"/>
    <w:rsid w:val="45075432"/>
    <w:rsid w:val="450AAADE"/>
    <w:rsid w:val="45100C0E"/>
    <w:rsid w:val="4514B997"/>
    <w:rsid w:val="451C8042"/>
    <w:rsid w:val="45271A2C"/>
    <w:rsid w:val="452BBC36"/>
    <w:rsid w:val="452C453E"/>
    <w:rsid w:val="45350F59"/>
    <w:rsid w:val="45417916"/>
    <w:rsid w:val="45482D7D"/>
    <w:rsid w:val="454B971D"/>
    <w:rsid w:val="455D54E9"/>
    <w:rsid w:val="4562C52C"/>
    <w:rsid w:val="4563C4D2"/>
    <w:rsid w:val="457EA03C"/>
    <w:rsid w:val="4580B14A"/>
    <w:rsid w:val="45818F09"/>
    <w:rsid w:val="458413DC"/>
    <w:rsid w:val="45878FC6"/>
    <w:rsid w:val="4591C33A"/>
    <w:rsid w:val="459F6259"/>
    <w:rsid w:val="45A3B98F"/>
    <w:rsid w:val="45A4F5EB"/>
    <w:rsid w:val="45AC036A"/>
    <w:rsid w:val="45B2A91C"/>
    <w:rsid w:val="45B47652"/>
    <w:rsid w:val="45B5050B"/>
    <w:rsid w:val="45B83F79"/>
    <w:rsid w:val="45BCAD8A"/>
    <w:rsid w:val="45C0F1E3"/>
    <w:rsid w:val="45C8F2CD"/>
    <w:rsid w:val="45CE4604"/>
    <w:rsid w:val="45D90EF9"/>
    <w:rsid w:val="45DF8C81"/>
    <w:rsid w:val="45E0CA9C"/>
    <w:rsid w:val="45E5B2A1"/>
    <w:rsid w:val="45EFA754"/>
    <w:rsid w:val="45F226B6"/>
    <w:rsid w:val="45F845C7"/>
    <w:rsid w:val="45FB8420"/>
    <w:rsid w:val="45FCA2EB"/>
    <w:rsid w:val="460500CE"/>
    <w:rsid w:val="46060259"/>
    <w:rsid w:val="460D7FB8"/>
    <w:rsid w:val="46120526"/>
    <w:rsid w:val="4614AF18"/>
    <w:rsid w:val="461D48E6"/>
    <w:rsid w:val="461EE5C0"/>
    <w:rsid w:val="46205BFA"/>
    <w:rsid w:val="46291050"/>
    <w:rsid w:val="462F2612"/>
    <w:rsid w:val="4634FBDD"/>
    <w:rsid w:val="46350A11"/>
    <w:rsid w:val="4655A703"/>
    <w:rsid w:val="465D526C"/>
    <w:rsid w:val="46657996"/>
    <w:rsid w:val="466D62A2"/>
    <w:rsid w:val="466F202A"/>
    <w:rsid w:val="4673A8FC"/>
    <w:rsid w:val="4674E52A"/>
    <w:rsid w:val="4675F5B7"/>
    <w:rsid w:val="4681D10A"/>
    <w:rsid w:val="4690D4D4"/>
    <w:rsid w:val="4694010F"/>
    <w:rsid w:val="469D242F"/>
    <w:rsid w:val="46A008A4"/>
    <w:rsid w:val="46C23D8E"/>
    <w:rsid w:val="46C39AE8"/>
    <w:rsid w:val="46D569D0"/>
    <w:rsid w:val="46E4BCAC"/>
    <w:rsid w:val="46EA50B0"/>
    <w:rsid w:val="46EF8BEC"/>
    <w:rsid w:val="46F8D935"/>
    <w:rsid w:val="46FFF066"/>
    <w:rsid w:val="471344A3"/>
    <w:rsid w:val="47182A00"/>
    <w:rsid w:val="47196F47"/>
    <w:rsid w:val="471C71A3"/>
    <w:rsid w:val="471D9DF7"/>
    <w:rsid w:val="472145C8"/>
    <w:rsid w:val="4726FEBC"/>
    <w:rsid w:val="4735AD72"/>
    <w:rsid w:val="47370775"/>
    <w:rsid w:val="473A75BA"/>
    <w:rsid w:val="473B6CAC"/>
    <w:rsid w:val="4745A37F"/>
    <w:rsid w:val="4750FA24"/>
    <w:rsid w:val="475140E1"/>
    <w:rsid w:val="475808DF"/>
    <w:rsid w:val="4763FAE4"/>
    <w:rsid w:val="476537EC"/>
    <w:rsid w:val="4768802B"/>
    <w:rsid w:val="476F8E6B"/>
    <w:rsid w:val="4771FC01"/>
    <w:rsid w:val="477E3C46"/>
    <w:rsid w:val="477FF5C7"/>
    <w:rsid w:val="4782BF12"/>
    <w:rsid w:val="4792A3E0"/>
    <w:rsid w:val="47960C79"/>
    <w:rsid w:val="47BCC145"/>
    <w:rsid w:val="47C01925"/>
    <w:rsid w:val="47C829B5"/>
    <w:rsid w:val="47CB79DD"/>
    <w:rsid w:val="47CE72F2"/>
    <w:rsid w:val="47D13868"/>
    <w:rsid w:val="47D6FAC6"/>
    <w:rsid w:val="47D73FFD"/>
    <w:rsid w:val="47EB8643"/>
    <w:rsid w:val="47F3208E"/>
    <w:rsid w:val="47F3B850"/>
    <w:rsid w:val="48096D18"/>
    <w:rsid w:val="480A65BF"/>
    <w:rsid w:val="480C6368"/>
    <w:rsid w:val="483C7459"/>
    <w:rsid w:val="4843D262"/>
    <w:rsid w:val="48452B04"/>
    <w:rsid w:val="4845C74E"/>
    <w:rsid w:val="4848BB0E"/>
    <w:rsid w:val="484CC452"/>
    <w:rsid w:val="48554AB9"/>
    <w:rsid w:val="4855B410"/>
    <w:rsid w:val="485F5E32"/>
    <w:rsid w:val="48667226"/>
    <w:rsid w:val="486751AD"/>
    <w:rsid w:val="487736E2"/>
    <w:rsid w:val="487ED1ED"/>
    <w:rsid w:val="488A20CA"/>
    <w:rsid w:val="489CF901"/>
    <w:rsid w:val="489F3E19"/>
    <w:rsid w:val="48A1F86C"/>
    <w:rsid w:val="48A5B6D5"/>
    <w:rsid w:val="48ABDBD1"/>
    <w:rsid w:val="48ADE829"/>
    <w:rsid w:val="48C69606"/>
    <w:rsid w:val="48D07EA8"/>
    <w:rsid w:val="48D5298B"/>
    <w:rsid w:val="48D8DFBB"/>
    <w:rsid w:val="48E13DD9"/>
    <w:rsid w:val="48E56F90"/>
    <w:rsid w:val="48EC174F"/>
    <w:rsid w:val="48EC85F6"/>
    <w:rsid w:val="48F549BD"/>
    <w:rsid w:val="48FD4557"/>
    <w:rsid w:val="490C21B3"/>
    <w:rsid w:val="4911BD8D"/>
    <w:rsid w:val="491E6A41"/>
    <w:rsid w:val="49279D27"/>
    <w:rsid w:val="4928F366"/>
    <w:rsid w:val="4934D16A"/>
    <w:rsid w:val="494016EA"/>
    <w:rsid w:val="49416C7A"/>
    <w:rsid w:val="4949A94B"/>
    <w:rsid w:val="495441C6"/>
    <w:rsid w:val="495B6451"/>
    <w:rsid w:val="495BE063"/>
    <w:rsid w:val="49636C45"/>
    <w:rsid w:val="496813E3"/>
    <w:rsid w:val="497415B3"/>
    <w:rsid w:val="4979ABAF"/>
    <w:rsid w:val="49869A7C"/>
    <w:rsid w:val="498FB815"/>
    <w:rsid w:val="4990103D"/>
    <w:rsid w:val="4996D866"/>
    <w:rsid w:val="499AB4EF"/>
    <w:rsid w:val="499FB6B3"/>
    <w:rsid w:val="49A11ABE"/>
    <w:rsid w:val="49AB0C14"/>
    <w:rsid w:val="49AE2AC2"/>
    <w:rsid w:val="49B38D50"/>
    <w:rsid w:val="49C6B73C"/>
    <w:rsid w:val="49CF0EF5"/>
    <w:rsid w:val="49DA397F"/>
    <w:rsid w:val="4A024338"/>
    <w:rsid w:val="4A048E04"/>
    <w:rsid w:val="4A1EEC45"/>
    <w:rsid w:val="4A24214C"/>
    <w:rsid w:val="4A26646C"/>
    <w:rsid w:val="4A2AD1AC"/>
    <w:rsid w:val="4A30A63A"/>
    <w:rsid w:val="4A3391B1"/>
    <w:rsid w:val="4A458923"/>
    <w:rsid w:val="4A4F431D"/>
    <w:rsid w:val="4A5373C3"/>
    <w:rsid w:val="4A5860D3"/>
    <w:rsid w:val="4A6EE965"/>
    <w:rsid w:val="4A729548"/>
    <w:rsid w:val="4A72AD45"/>
    <w:rsid w:val="4A777F13"/>
    <w:rsid w:val="4A7E66FB"/>
    <w:rsid w:val="4A8441CF"/>
    <w:rsid w:val="4A88374B"/>
    <w:rsid w:val="4A8D2838"/>
    <w:rsid w:val="4A967ACF"/>
    <w:rsid w:val="4A99CC0D"/>
    <w:rsid w:val="4A9EF448"/>
    <w:rsid w:val="4AA2409C"/>
    <w:rsid w:val="4AA97C90"/>
    <w:rsid w:val="4AAB10B8"/>
    <w:rsid w:val="4AAE2581"/>
    <w:rsid w:val="4AB20647"/>
    <w:rsid w:val="4AB50638"/>
    <w:rsid w:val="4AB58164"/>
    <w:rsid w:val="4AB5FDBE"/>
    <w:rsid w:val="4AC1AF91"/>
    <w:rsid w:val="4AC8AB29"/>
    <w:rsid w:val="4ACBEE04"/>
    <w:rsid w:val="4AE4EBB5"/>
    <w:rsid w:val="4AEDDA9C"/>
    <w:rsid w:val="4AF7E25B"/>
    <w:rsid w:val="4AF985F4"/>
    <w:rsid w:val="4B019D36"/>
    <w:rsid w:val="4B02B5F9"/>
    <w:rsid w:val="4B0BEEE4"/>
    <w:rsid w:val="4B1F973E"/>
    <w:rsid w:val="4B23074E"/>
    <w:rsid w:val="4B248C1A"/>
    <w:rsid w:val="4B26C529"/>
    <w:rsid w:val="4B2B904A"/>
    <w:rsid w:val="4B31FA79"/>
    <w:rsid w:val="4B32660A"/>
    <w:rsid w:val="4B340FCC"/>
    <w:rsid w:val="4B3494FA"/>
    <w:rsid w:val="4B39104A"/>
    <w:rsid w:val="4B44A83F"/>
    <w:rsid w:val="4B4A3099"/>
    <w:rsid w:val="4B4A9819"/>
    <w:rsid w:val="4B4C535A"/>
    <w:rsid w:val="4B4CBA37"/>
    <w:rsid w:val="4B506B84"/>
    <w:rsid w:val="4B553009"/>
    <w:rsid w:val="4B5E2D27"/>
    <w:rsid w:val="4B772522"/>
    <w:rsid w:val="4B8A2B54"/>
    <w:rsid w:val="4B98D20B"/>
    <w:rsid w:val="4B9E8B0E"/>
    <w:rsid w:val="4BA7C892"/>
    <w:rsid w:val="4BABE004"/>
    <w:rsid w:val="4BB26845"/>
    <w:rsid w:val="4BB45F0D"/>
    <w:rsid w:val="4BBBFD37"/>
    <w:rsid w:val="4BC0430E"/>
    <w:rsid w:val="4BC8F69A"/>
    <w:rsid w:val="4BCD1F8E"/>
    <w:rsid w:val="4BCECF46"/>
    <w:rsid w:val="4BCEED95"/>
    <w:rsid w:val="4BD185A0"/>
    <w:rsid w:val="4BD2D51C"/>
    <w:rsid w:val="4BD3F74C"/>
    <w:rsid w:val="4BD58D7C"/>
    <w:rsid w:val="4BDAF433"/>
    <w:rsid w:val="4BE92F62"/>
    <w:rsid w:val="4BEBFC33"/>
    <w:rsid w:val="4BF456E4"/>
    <w:rsid w:val="4BF8029A"/>
    <w:rsid w:val="4BF8FA11"/>
    <w:rsid w:val="4BFB88E4"/>
    <w:rsid w:val="4C0334CA"/>
    <w:rsid w:val="4C070F9F"/>
    <w:rsid w:val="4C0FDFBF"/>
    <w:rsid w:val="4C13A803"/>
    <w:rsid w:val="4C394C8B"/>
    <w:rsid w:val="4C6E794B"/>
    <w:rsid w:val="4C71ADC2"/>
    <w:rsid w:val="4C77DA3E"/>
    <w:rsid w:val="4C7ED349"/>
    <w:rsid w:val="4C8752F2"/>
    <w:rsid w:val="4C887241"/>
    <w:rsid w:val="4C899720"/>
    <w:rsid w:val="4C949520"/>
    <w:rsid w:val="4C9F557A"/>
    <w:rsid w:val="4CA793FE"/>
    <w:rsid w:val="4CC76A0C"/>
    <w:rsid w:val="4CD17301"/>
    <w:rsid w:val="4CD7B940"/>
    <w:rsid w:val="4CE87228"/>
    <w:rsid w:val="4CE8BF56"/>
    <w:rsid w:val="4CF1B0CE"/>
    <w:rsid w:val="4D01623F"/>
    <w:rsid w:val="4D0286AE"/>
    <w:rsid w:val="4D0728F0"/>
    <w:rsid w:val="4D07EF3B"/>
    <w:rsid w:val="4D0A8817"/>
    <w:rsid w:val="4D10FB63"/>
    <w:rsid w:val="4D27DBCA"/>
    <w:rsid w:val="4D28E175"/>
    <w:rsid w:val="4D342EA7"/>
    <w:rsid w:val="4D3903D3"/>
    <w:rsid w:val="4D42F516"/>
    <w:rsid w:val="4D474689"/>
    <w:rsid w:val="4D4C207C"/>
    <w:rsid w:val="4D4CD04F"/>
    <w:rsid w:val="4D507C11"/>
    <w:rsid w:val="4D52C1AE"/>
    <w:rsid w:val="4D5BDC58"/>
    <w:rsid w:val="4D5DA8FB"/>
    <w:rsid w:val="4D5FB534"/>
    <w:rsid w:val="4D678858"/>
    <w:rsid w:val="4D696192"/>
    <w:rsid w:val="4D704BA1"/>
    <w:rsid w:val="4D760C5B"/>
    <w:rsid w:val="4D771DCB"/>
    <w:rsid w:val="4DA36C15"/>
    <w:rsid w:val="4DA89486"/>
    <w:rsid w:val="4DAAA3FD"/>
    <w:rsid w:val="4DACF6AA"/>
    <w:rsid w:val="4DB0E1D5"/>
    <w:rsid w:val="4DB39D16"/>
    <w:rsid w:val="4DB4532B"/>
    <w:rsid w:val="4DBAA618"/>
    <w:rsid w:val="4DBFF66E"/>
    <w:rsid w:val="4DCF9BE0"/>
    <w:rsid w:val="4DD4D4D9"/>
    <w:rsid w:val="4DE4F91D"/>
    <w:rsid w:val="4DF55FE7"/>
    <w:rsid w:val="4DF944F4"/>
    <w:rsid w:val="4E036B58"/>
    <w:rsid w:val="4E049C35"/>
    <w:rsid w:val="4E0A1709"/>
    <w:rsid w:val="4E0C7AAC"/>
    <w:rsid w:val="4E1A7F6D"/>
    <w:rsid w:val="4E1DBC29"/>
    <w:rsid w:val="4E23DE3A"/>
    <w:rsid w:val="4E2B74B7"/>
    <w:rsid w:val="4E2C5923"/>
    <w:rsid w:val="4E2E2920"/>
    <w:rsid w:val="4E32974C"/>
    <w:rsid w:val="4E33E757"/>
    <w:rsid w:val="4E446AF1"/>
    <w:rsid w:val="4E47BBD7"/>
    <w:rsid w:val="4E4AFB4C"/>
    <w:rsid w:val="4E4B5C01"/>
    <w:rsid w:val="4E4C4192"/>
    <w:rsid w:val="4E51906B"/>
    <w:rsid w:val="4E613509"/>
    <w:rsid w:val="4E6FE8CE"/>
    <w:rsid w:val="4E8528FE"/>
    <w:rsid w:val="4E961571"/>
    <w:rsid w:val="4E999EC0"/>
    <w:rsid w:val="4EA046D7"/>
    <w:rsid w:val="4EA398B3"/>
    <w:rsid w:val="4EA886AB"/>
    <w:rsid w:val="4EAE7036"/>
    <w:rsid w:val="4EB8E9E2"/>
    <w:rsid w:val="4ECC9827"/>
    <w:rsid w:val="4EDD376B"/>
    <w:rsid w:val="4EEA6025"/>
    <w:rsid w:val="4EF79694"/>
    <w:rsid w:val="4F0101AD"/>
    <w:rsid w:val="4F042248"/>
    <w:rsid w:val="4F09DE42"/>
    <w:rsid w:val="4F1814D9"/>
    <w:rsid w:val="4F1F97F3"/>
    <w:rsid w:val="4F38C3CC"/>
    <w:rsid w:val="4F38D00D"/>
    <w:rsid w:val="4F3E038F"/>
    <w:rsid w:val="4F574272"/>
    <w:rsid w:val="4F62A779"/>
    <w:rsid w:val="4F637AC2"/>
    <w:rsid w:val="4F871254"/>
    <w:rsid w:val="4FA995C3"/>
    <w:rsid w:val="4FB2929E"/>
    <w:rsid w:val="4FB3548C"/>
    <w:rsid w:val="4FC0983F"/>
    <w:rsid w:val="4FC4795F"/>
    <w:rsid w:val="4FD3CB7F"/>
    <w:rsid w:val="4FDB563A"/>
    <w:rsid w:val="4FDB709A"/>
    <w:rsid w:val="4FDD82EB"/>
    <w:rsid w:val="4FE2E615"/>
    <w:rsid w:val="4FE85BD7"/>
    <w:rsid w:val="4FEE3C6D"/>
    <w:rsid w:val="4FFD02A2"/>
    <w:rsid w:val="4FFEDF83"/>
    <w:rsid w:val="5001F36E"/>
    <w:rsid w:val="5005B74B"/>
    <w:rsid w:val="50176BC5"/>
    <w:rsid w:val="501AE4D0"/>
    <w:rsid w:val="501C97F1"/>
    <w:rsid w:val="501D1784"/>
    <w:rsid w:val="5026C4D9"/>
    <w:rsid w:val="502DB7FD"/>
    <w:rsid w:val="5032ADCE"/>
    <w:rsid w:val="50388EBF"/>
    <w:rsid w:val="503C9F66"/>
    <w:rsid w:val="503D6525"/>
    <w:rsid w:val="504B38CA"/>
    <w:rsid w:val="5056FD83"/>
    <w:rsid w:val="50577496"/>
    <w:rsid w:val="505BC7B8"/>
    <w:rsid w:val="5067F1C9"/>
    <w:rsid w:val="506A5C58"/>
    <w:rsid w:val="506B866B"/>
    <w:rsid w:val="5078C9FB"/>
    <w:rsid w:val="507ACB60"/>
    <w:rsid w:val="5094E8DB"/>
    <w:rsid w:val="50B6B15E"/>
    <w:rsid w:val="50B905C0"/>
    <w:rsid w:val="50BA4EBF"/>
    <w:rsid w:val="50BDDDC2"/>
    <w:rsid w:val="50C0BBBF"/>
    <w:rsid w:val="50C2147A"/>
    <w:rsid w:val="50C3C32D"/>
    <w:rsid w:val="50C59D3E"/>
    <w:rsid w:val="50C64B42"/>
    <w:rsid w:val="50CEEAF4"/>
    <w:rsid w:val="50D1103F"/>
    <w:rsid w:val="510281A5"/>
    <w:rsid w:val="5106DFFD"/>
    <w:rsid w:val="5108156D"/>
    <w:rsid w:val="510D4D8E"/>
    <w:rsid w:val="510FCB4D"/>
    <w:rsid w:val="51101F23"/>
    <w:rsid w:val="5120C352"/>
    <w:rsid w:val="51228F42"/>
    <w:rsid w:val="5138B6C5"/>
    <w:rsid w:val="513D5110"/>
    <w:rsid w:val="514DB2FD"/>
    <w:rsid w:val="51517C83"/>
    <w:rsid w:val="5152F698"/>
    <w:rsid w:val="51537FAF"/>
    <w:rsid w:val="5157CC82"/>
    <w:rsid w:val="515FA3DB"/>
    <w:rsid w:val="51667129"/>
    <w:rsid w:val="5174DAC6"/>
    <w:rsid w:val="5176D5B2"/>
    <w:rsid w:val="51789DA6"/>
    <w:rsid w:val="5179FD09"/>
    <w:rsid w:val="517AD3FC"/>
    <w:rsid w:val="517D6165"/>
    <w:rsid w:val="517F6493"/>
    <w:rsid w:val="51830E62"/>
    <w:rsid w:val="518B5FC9"/>
    <w:rsid w:val="518BE31A"/>
    <w:rsid w:val="51954751"/>
    <w:rsid w:val="51AA8E2B"/>
    <w:rsid w:val="51B2A846"/>
    <w:rsid w:val="51BFCE02"/>
    <w:rsid w:val="51C3A640"/>
    <w:rsid w:val="51C79A7A"/>
    <w:rsid w:val="51DAA7F1"/>
    <w:rsid w:val="51E4160E"/>
    <w:rsid w:val="51FA9BBE"/>
    <w:rsid w:val="51FE68FC"/>
    <w:rsid w:val="5203F26B"/>
    <w:rsid w:val="5204183F"/>
    <w:rsid w:val="520DB6A6"/>
    <w:rsid w:val="520EE12C"/>
    <w:rsid w:val="52185BFB"/>
    <w:rsid w:val="52269955"/>
    <w:rsid w:val="52286985"/>
    <w:rsid w:val="522A8F44"/>
    <w:rsid w:val="522FE4B6"/>
    <w:rsid w:val="5233AB40"/>
    <w:rsid w:val="5235CDDE"/>
    <w:rsid w:val="5236B424"/>
    <w:rsid w:val="523B216D"/>
    <w:rsid w:val="5245A7A3"/>
    <w:rsid w:val="5245D3F3"/>
    <w:rsid w:val="525DEFCB"/>
    <w:rsid w:val="52642C36"/>
    <w:rsid w:val="5274F7EE"/>
    <w:rsid w:val="52795EE5"/>
    <w:rsid w:val="527B9A90"/>
    <w:rsid w:val="5280C794"/>
    <w:rsid w:val="528899C5"/>
    <w:rsid w:val="529EE25A"/>
    <w:rsid w:val="52A11212"/>
    <w:rsid w:val="52A2C401"/>
    <w:rsid w:val="52A6E299"/>
    <w:rsid w:val="52AABA7E"/>
    <w:rsid w:val="52B124BD"/>
    <w:rsid w:val="52B1E97B"/>
    <w:rsid w:val="52CE6B6B"/>
    <w:rsid w:val="52D840C4"/>
    <w:rsid w:val="52D8C161"/>
    <w:rsid w:val="52DC549D"/>
    <w:rsid w:val="52DE187F"/>
    <w:rsid w:val="52F0E3A2"/>
    <w:rsid w:val="52F837AA"/>
    <w:rsid w:val="5302A5C2"/>
    <w:rsid w:val="530FC45D"/>
    <w:rsid w:val="5311C172"/>
    <w:rsid w:val="53261922"/>
    <w:rsid w:val="5338848E"/>
    <w:rsid w:val="5342F274"/>
    <w:rsid w:val="534D5666"/>
    <w:rsid w:val="53517A96"/>
    <w:rsid w:val="5353ABE9"/>
    <w:rsid w:val="5357C9EE"/>
    <w:rsid w:val="535B5317"/>
    <w:rsid w:val="535F0964"/>
    <w:rsid w:val="537DA021"/>
    <w:rsid w:val="537FAA0B"/>
    <w:rsid w:val="5381431D"/>
    <w:rsid w:val="53815E3C"/>
    <w:rsid w:val="538B44E2"/>
    <w:rsid w:val="5396ED93"/>
    <w:rsid w:val="53AF9236"/>
    <w:rsid w:val="53BFBC5F"/>
    <w:rsid w:val="53CD1F6F"/>
    <w:rsid w:val="53CDA7D7"/>
    <w:rsid w:val="53CF6874"/>
    <w:rsid w:val="53D1D273"/>
    <w:rsid w:val="53D3DD06"/>
    <w:rsid w:val="53D61C48"/>
    <w:rsid w:val="53E0031B"/>
    <w:rsid w:val="53F41FF7"/>
    <w:rsid w:val="5405602C"/>
    <w:rsid w:val="54062997"/>
    <w:rsid w:val="5406722E"/>
    <w:rsid w:val="54095E5B"/>
    <w:rsid w:val="541AD8CF"/>
    <w:rsid w:val="541B19CE"/>
    <w:rsid w:val="5421D9AC"/>
    <w:rsid w:val="54259A6F"/>
    <w:rsid w:val="543A075E"/>
    <w:rsid w:val="543A34FE"/>
    <w:rsid w:val="54406437"/>
    <w:rsid w:val="54587F21"/>
    <w:rsid w:val="5460475B"/>
    <w:rsid w:val="5467B844"/>
    <w:rsid w:val="546B7536"/>
    <w:rsid w:val="5479D651"/>
    <w:rsid w:val="5482A633"/>
    <w:rsid w:val="54877C23"/>
    <w:rsid w:val="54917D97"/>
    <w:rsid w:val="54A71CDC"/>
    <w:rsid w:val="54D93CD6"/>
    <w:rsid w:val="54DAFA58"/>
    <w:rsid w:val="54E410CD"/>
    <w:rsid w:val="54E855F1"/>
    <w:rsid w:val="54EFCB38"/>
    <w:rsid w:val="54F85C3D"/>
    <w:rsid w:val="550166E1"/>
    <w:rsid w:val="550EC83C"/>
    <w:rsid w:val="551D3551"/>
    <w:rsid w:val="55290E5F"/>
    <w:rsid w:val="552D657E"/>
    <w:rsid w:val="553D5BDF"/>
    <w:rsid w:val="553E655D"/>
    <w:rsid w:val="55758968"/>
    <w:rsid w:val="557C9BB3"/>
    <w:rsid w:val="557CD9B0"/>
    <w:rsid w:val="557E603D"/>
    <w:rsid w:val="558EDAEF"/>
    <w:rsid w:val="559C1826"/>
    <w:rsid w:val="55A1C560"/>
    <w:rsid w:val="55A21F23"/>
    <w:rsid w:val="55A428EF"/>
    <w:rsid w:val="55A84107"/>
    <w:rsid w:val="55AD12F2"/>
    <w:rsid w:val="55ADFC57"/>
    <w:rsid w:val="55B20F42"/>
    <w:rsid w:val="55B67ACA"/>
    <w:rsid w:val="55BFBD52"/>
    <w:rsid w:val="55C9EA68"/>
    <w:rsid w:val="55DB9BE5"/>
    <w:rsid w:val="55E0896E"/>
    <w:rsid w:val="55E98ABA"/>
    <w:rsid w:val="55EF6133"/>
    <w:rsid w:val="55F819B0"/>
    <w:rsid w:val="5609587C"/>
    <w:rsid w:val="560ABDBF"/>
    <w:rsid w:val="560D4586"/>
    <w:rsid w:val="5612EC53"/>
    <w:rsid w:val="5614D2C1"/>
    <w:rsid w:val="563BD3D0"/>
    <w:rsid w:val="5667BF5E"/>
    <w:rsid w:val="569FBCA8"/>
    <w:rsid w:val="56A4E025"/>
    <w:rsid w:val="56ABA138"/>
    <w:rsid w:val="56B57881"/>
    <w:rsid w:val="56B6A545"/>
    <w:rsid w:val="56BD6550"/>
    <w:rsid w:val="56C30CF1"/>
    <w:rsid w:val="56C5877B"/>
    <w:rsid w:val="56C6188C"/>
    <w:rsid w:val="56CBB12E"/>
    <w:rsid w:val="56D29698"/>
    <w:rsid w:val="56D2FAA7"/>
    <w:rsid w:val="56D972FE"/>
    <w:rsid w:val="56D97AB5"/>
    <w:rsid w:val="56E8DEC8"/>
    <w:rsid w:val="56FD577C"/>
    <w:rsid w:val="570CF5D4"/>
    <w:rsid w:val="5727EAF7"/>
    <w:rsid w:val="5732D014"/>
    <w:rsid w:val="57338D34"/>
    <w:rsid w:val="57353002"/>
    <w:rsid w:val="5735FFBC"/>
    <w:rsid w:val="57380125"/>
    <w:rsid w:val="573FF335"/>
    <w:rsid w:val="574115F0"/>
    <w:rsid w:val="575491B5"/>
    <w:rsid w:val="5764A5EE"/>
    <w:rsid w:val="5766952E"/>
    <w:rsid w:val="5767374B"/>
    <w:rsid w:val="576F3D30"/>
    <w:rsid w:val="577C6D63"/>
    <w:rsid w:val="5786E2F1"/>
    <w:rsid w:val="578F28A3"/>
    <w:rsid w:val="579C66AD"/>
    <w:rsid w:val="57AD4747"/>
    <w:rsid w:val="57AEB77B"/>
    <w:rsid w:val="57B9EA5F"/>
    <w:rsid w:val="57BF8276"/>
    <w:rsid w:val="57C40589"/>
    <w:rsid w:val="57C9D8F0"/>
    <w:rsid w:val="57CF72CC"/>
    <w:rsid w:val="57D5D19C"/>
    <w:rsid w:val="57E6BFAB"/>
    <w:rsid w:val="57F4FF82"/>
    <w:rsid w:val="57F7A9D6"/>
    <w:rsid w:val="57F934A4"/>
    <w:rsid w:val="5803E0DD"/>
    <w:rsid w:val="58238F4A"/>
    <w:rsid w:val="5825A2B7"/>
    <w:rsid w:val="5825A63A"/>
    <w:rsid w:val="58319E43"/>
    <w:rsid w:val="583704AD"/>
    <w:rsid w:val="583B8A3A"/>
    <w:rsid w:val="583F733E"/>
    <w:rsid w:val="5840F011"/>
    <w:rsid w:val="585D2010"/>
    <w:rsid w:val="5860D366"/>
    <w:rsid w:val="5862ADCB"/>
    <w:rsid w:val="586A7C2C"/>
    <w:rsid w:val="586F501C"/>
    <w:rsid w:val="5870F49C"/>
    <w:rsid w:val="58716FCB"/>
    <w:rsid w:val="5872DDC1"/>
    <w:rsid w:val="5874CDB8"/>
    <w:rsid w:val="58783DC6"/>
    <w:rsid w:val="5881AEF5"/>
    <w:rsid w:val="58847386"/>
    <w:rsid w:val="5886DA15"/>
    <w:rsid w:val="589CB6EE"/>
    <w:rsid w:val="58A51596"/>
    <w:rsid w:val="58B28CAE"/>
    <w:rsid w:val="58B888B9"/>
    <w:rsid w:val="58B89DE2"/>
    <w:rsid w:val="58BA81B5"/>
    <w:rsid w:val="58DB2176"/>
    <w:rsid w:val="58DDA31F"/>
    <w:rsid w:val="58DF87B6"/>
    <w:rsid w:val="58E2ACB8"/>
    <w:rsid w:val="58E44121"/>
    <w:rsid w:val="58F129AC"/>
    <w:rsid w:val="59067D08"/>
    <w:rsid w:val="5909CCE1"/>
    <w:rsid w:val="590CF5CD"/>
    <w:rsid w:val="5916CF93"/>
    <w:rsid w:val="591F2C8F"/>
    <w:rsid w:val="5921265A"/>
    <w:rsid w:val="5924A100"/>
    <w:rsid w:val="592EBE63"/>
    <w:rsid w:val="59395581"/>
    <w:rsid w:val="594C667B"/>
    <w:rsid w:val="5969DB1D"/>
    <w:rsid w:val="5970D58A"/>
    <w:rsid w:val="597B22C8"/>
    <w:rsid w:val="59848109"/>
    <w:rsid w:val="5986969C"/>
    <w:rsid w:val="59871C16"/>
    <w:rsid w:val="599038F5"/>
    <w:rsid w:val="59B8EA87"/>
    <w:rsid w:val="59C9F50C"/>
    <w:rsid w:val="59CACAB6"/>
    <w:rsid w:val="59E6FEDB"/>
    <w:rsid w:val="59E8CEB4"/>
    <w:rsid w:val="59EA3CEE"/>
    <w:rsid w:val="59EC36AA"/>
    <w:rsid w:val="59ED8980"/>
    <w:rsid w:val="59F03F5B"/>
    <w:rsid w:val="59F3907E"/>
    <w:rsid w:val="5A160AD9"/>
    <w:rsid w:val="5A16CB8F"/>
    <w:rsid w:val="5A1AFF59"/>
    <w:rsid w:val="5A209449"/>
    <w:rsid w:val="5A20FCAE"/>
    <w:rsid w:val="5A237A8C"/>
    <w:rsid w:val="5A29ACF5"/>
    <w:rsid w:val="5A2E11EF"/>
    <w:rsid w:val="5A2E1779"/>
    <w:rsid w:val="5A3D057B"/>
    <w:rsid w:val="5A3E1A07"/>
    <w:rsid w:val="5A3F2AC3"/>
    <w:rsid w:val="5A50A321"/>
    <w:rsid w:val="5A5151A7"/>
    <w:rsid w:val="5A5AB908"/>
    <w:rsid w:val="5A5ADA75"/>
    <w:rsid w:val="5A62911E"/>
    <w:rsid w:val="5A734C27"/>
    <w:rsid w:val="5A73EEE6"/>
    <w:rsid w:val="5AA3C9D2"/>
    <w:rsid w:val="5AA8E961"/>
    <w:rsid w:val="5ABAD6AC"/>
    <w:rsid w:val="5AC30BDF"/>
    <w:rsid w:val="5AC64617"/>
    <w:rsid w:val="5AE93F40"/>
    <w:rsid w:val="5AF163A3"/>
    <w:rsid w:val="5B06BBB5"/>
    <w:rsid w:val="5B0C4F02"/>
    <w:rsid w:val="5B0D397E"/>
    <w:rsid w:val="5B1CC1F1"/>
    <w:rsid w:val="5B22F90F"/>
    <w:rsid w:val="5B2F0CD3"/>
    <w:rsid w:val="5B33E8AC"/>
    <w:rsid w:val="5B364C5E"/>
    <w:rsid w:val="5B36A010"/>
    <w:rsid w:val="5B3A7A7F"/>
    <w:rsid w:val="5B3D7BDE"/>
    <w:rsid w:val="5B449B1F"/>
    <w:rsid w:val="5B5097C9"/>
    <w:rsid w:val="5B53E1D5"/>
    <w:rsid w:val="5B5968CF"/>
    <w:rsid w:val="5B60D0DA"/>
    <w:rsid w:val="5B6B2220"/>
    <w:rsid w:val="5B6CA9F4"/>
    <w:rsid w:val="5B843793"/>
    <w:rsid w:val="5B8775FE"/>
    <w:rsid w:val="5B929E05"/>
    <w:rsid w:val="5B94CF44"/>
    <w:rsid w:val="5B9CEDD8"/>
    <w:rsid w:val="5B9CFF11"/>
    <w:rsid w:val="5BA7F219"/>
    <w:rsid w:val="5BC5DD9F"/>
    <w:rsid w:val="5BCBEE5F"/>
    <w:rsid w:val="5BD7580D"/>
    <w:rsid w:val="5BDF45E1"/>
    <w:rsid w:val="5BF3C184"/>
    <w:rsid w:val="5BFAC43B"/>
    <w:rsid w:val="5BFF8EE3"/>
    <w:rsid w:val="5C055BF1"/>
    <w:rsid w:val="5C0A04FF"/>
    <w:rsid w:val="5C1B2035"/>
    <w:rsid w:val="5C213B2F"/>
    <w:rsid w:val="5C34D6EB"/>
    <w:rsid w:val="5C431010"/>
    <w:rsid w:val="5C59490A"/>
    <w:rsid w:val="5C5E231E"/>
    <w:rsid w:val="5C6D8786"/>
    <w:rsid w:val="5C6FD1FF"/>
    <w:rsid w:val="5C7DD604"/>
    <w:rsid w:val="5C8088D3"/>
    <w:rsid w:val="5C868969"/>
    <w:rsid w:val="5C8FC8D4"/>
    <w:rsid w:val="5C92763D"/>
    <w:rsid w:val="5C95F018"/>
    <w:rsid w:val="5C9A5922"/>
    <w:rsid w:val="5C9E048C"/>
    <w:rsid w:val="5CA29A58"/>
    <w:rsid w:val="5CB5CF7D"/>
    <w:rsid w:val="5CC1F26F"/>
    <w:rsid w:val="5CDCB7D2"/>
    <w:rsid w:val="5D09610B"/>
    <w:rsid w:val="5D0BC487"/>
    <w:rsid w:val="5D147098"/>
    <w:rsid w:val="5D1BBEC6"/>
    <w:rsid w:val="5D1DB0A3"/>
    <w:rsid w:val="5D1EC85D"/>
    <w:rsid w:val="5D258FCA"/>
    <w:rsid w:val="5D38FD32"/>
    <w:rsid w:val="5D466633"/>
    <w:rsid w:val="5D498C06"/>
    <w:rsid w:val="5D4AC7B4"/>
    <w:rsid w:val="5D4B9A50"/>
    <w:rsid w:val="5D532CC6"/>
    <w:rsid w:val="5D5B1E74"/>
    <w:rsid w:val="5D5DCFA7"/>
    <w:rsid w:val="5D6D1884"/>
    <w:rsid w:val="5D6EB8A8"/>
    <w:rsid w:val="5D7AB5DE"/>
    <w:rsid w:val="5D7D323F"/>
    <w:rsid w:val="5D8199FF"/>
    <w:rsid w:val="5D82A0C7"/>
    <w:rsid w:val="5D87B8CD"/>
    <w:rsid w:val="5D8A80B9"/>
    <w:rsid w:val="5D99B4B2"/>
    <w:rsid w:val="5DACD165"/>
    <w:rsid w:val="5DB2353D"/>
    <w:rsid w:val="5DB822F0"/>
    <w:rsid w:val="5DB8CBD3"/>
    <w:rsid w:val="5DBB917D"/>
    <w:rsid w:val="5DD76219"/>
    <w:rsid w:val="5DD9FD56"/>
    <w:rsid w:val="5DE891DA"/>
    <w:rsid w:val="5DE8E9B1"/>
    <w:rsid w:val="5DEA05D3"/>
    <w:rsid w:val="5E075830"/>
    <w:rsid w:val="5E16A429"/>
    <w:rsid w:val="5E1A6ED7"/>
    <w:rsid w:val="5E3DB296"/>
    <w:rsid w:val="5E47D849"/>
    <w:rsid w:val="5E5B5C3C"/>
    <w:rsid w:val="5E5D41DA"/>
    <w:rsid w:val="5E6363A1"/>
    <w:rsid w:val="5E64DB47"/>
    <w:rsid w:val="5E66CA80"/>
    <w:rsid w:val="5E6AEFD5"/>
    <w:rsid w:val="5E8B8D60"/>
    <w:rsid w:val="5E8CAD3C"/>
    <w:rsid w:val="5E90B683"/>
    <w:rsid w:val="5EAE3C02"/>
    <w:rsid w:val="5EAEAB93"/>
    <w:rsid w:val="5EB2AC1F"/>
    <w:rsid w:val="5EBFAAFA"/>
    <w:rsid w:val="5EC3AD2C"/>
    <w:rsid w:val="5EC65079"/>
    <w:rsid w:val="5ECE734A"/>
    <w:rsid w:val="5ED32B7F"/>
    <w:rsid w:val="5EDE5F9C"/>
    <w:rsid w:val="5EDE7ABC"/>
    <w:rsid w:val="5EEBD7E6"/>
    <w:rsid w:val="5EF63859"/>
    <w:rsid w:val="5F037418"/>
    <w:rsid w:val="5F0F9E59"/>
    <w:rsid w:val="5F11CA4E"/>
    <w:rsid w:val="5F166455"/>
    <w:rsid w:val="5F179283"/>
    <w:rsid w:val="5F1C91C8"/>
    <w:rsid w:val="5F2BB037"/>
    <w:rsid w:val="5F32279E"/>
    <w:rsid w:val="5F3C9B6F"/>
    <w:rsid w:val="5F410515"/>
    <w:rsid w:val="5F42F31A"/>
    <w:rsid w:val="5F50C167"/>
    <w:rsid w:val="5F54EC4C"/>
    <w:rsid w:val="5F5F4319"/>
    <w:rsid w:val="5F6BB3CF"/>
    <w:rsid w:val="5F6E4D97"/>
    <w:rsid w:val="5F725D20"/>
    <w:rsid w:val="5F76DA24"/>
    <w:rsid w:val="5F7DDCFD"/>
    <w:rsid w:val="5F85189A"/>
    <w:rsid w:val="5F94C121"/>
    <w:rsid w:val="5F9AC13F"/>
    <w:rsid w:val="5F9B2C98"/>
    <w:rsid w:val="5F9D8B88"/>
    <w:rsid w:val="5F9F4304"/>
    <w:rsid w:val="5FA32FED"/>
    <w:rsid w:val="5FAD599C"/>
    <w:rsid w:val="5FB08B69"/>
    <w:rsid w:val="5FBD7C9A"/>
    <w:rsid w:val="5FC86791"/>
    <w:rsid w:val="5FD82F85"/>
    <w:rsid w:val="5FDF0DCB"/>
    <w:rsid w:val="5FE9E088"/>
    <w:rsid w:val="5FF17E60"/>
    <w:rsid w:val="60032963"/>
    <w:rsid w:val="60058B3F"/>
    <w:rsid w:val="6008A9BD"/>
    <w:rsid w:val="600D8A8C"/>
    <w:rsid w:val="60149C13"/>
    <w:rsid w:val="6014E72F"/>
    <w:rsid w:val="601C0A60"/>
    <w:rsid w:val="60213D7A"/>
    <w:rsid w:val="602C12AA"/>
    <w:rsid w:val="6031230E"/>
    <w:rsid w:val="6035DB5A"/>
    <w:rsid w:val="603C2B28"/>
    <w:rsid w:val="6052F1FC"/>
    <w:rsid w:val="605D2621"/>
    <w:rsid w:val="60662B6C"/>
    <w:rsid w:val="6081E62F"/>
    <w:rsid w:val="6082CF0B"/>
    <w:rsid w:val="6082FCD6"/>
    <w:rsid w:val="60888826"/>
    <w:rsid w:val="6089BA72"/>
    <w:rsid w:val="609231C5"/>
    <w:rsid w:val="60A276D6"/>
    <w:rsid w:val="60A485DF"/>
    <w:rsid w:val="60B4EECE"/>
    <w:rsid w:val="60BBF9FE"/>
    <w:rsid w:val="60BC3304"/>
    <w:rsid w:val="60C8EB95"/>
    <w:rsid w:val="60D24AE4"/>
    <w:rsid w:val="60DBF8BD"/>
    <w:rsid w:val="60E29202"/>
    <w:rsid w:val="60EA0220"/>
    <w:rsid w:val="60F421A2"/>
    <w:rsid w:val="60F71123"/>
    <w:rsid w:val="6106372C"/>
    <w:rsid w:val="61089A4D"/>
    <w:rsid w:val="6110AB43"/>
    <w:rsid w:val="6117C42F"/>
    <w:rsid w:val="611B290D"/>
    <w:rsid w:val="61207C3C"/>
    <w:rsid w:val="61211E92"/>
    <w:rsid w:val="61273C5F"/>
    <w:rsid w:val="612E2477"/>
    <w:rsid w:val="6138A52E"/>
    <w:rsid w:val="6139E4A6"/>
    <w:rsid w:val="613E2F49"/>
    <w:rsid w:val="614D21DD"/>
    <w:rsid w:val="615461E5"/>
    <w:rsid w:val="6157EA34"/>
    <w:rsid w:val="615DDAB8"/>
    <w:rsid w:val="615E6423"/>
    <w:rsid w:val="61729272"/>
    <w:rsid w:val="6178CC42"/>
    <w:rsid w:val="61875F6B"/>
    <w:rsid w:val="61896A16"/>
    <w:rsid w:val="618B0B3C"/>
    <w:rsid w:val="618FD280"/>
    <w:rsid w:val="61904D23"/>
    <w:rsid w:val="61A16AC7"/>
    <w:rsid w:val="61A2F100"/>
    <w:rsid w:val="61B71766"/>
    <w:rsid w:val="61BBB11E"/>
    <w:rsid w:val="61C119AC"/>
    <w:rsid w:val="61C3EAD4"/>
    <w:rsid w:val="61CD1089"/>
    <w:rsid w:val="61D40B01"/>
    <w:rsid w:val="61EA6623"/>
    <w:rsid w:val="61F77542"/>
    <w:rsid w:val="6203F5D4"/>
    <w:rsid w:val="620AE2C5"/>
    <w:rsid w:val="6214AA60"/>
    <w:rsid w:val="62168620"/>
    <w:rsid w:val="62199F5A"/>
    <w:rsid w:val="6224ED51"/>
    <w:rsid w:val="622B13D9"/>
    <w:rsid w:val="62315CEC"/>
    <w:rsid w:val="62522079"/>
    <w:rsid w:val="6253305E"/>
    <w:rsid w:val="6256275E"/>
    <w:rsid w:val="626F3E28"/>
    <w:rsid w:val="6272B2D8"/>
    <w:rsid w:val="6277338C"/>
    <w:rsid w:val="629442A7"/>
    <w:rsid w:val="6295DD0C"/>
    <w:rsid w:val="6299EBB0"/>
    <w:rsid w:val="62A48EB2"/>
    <w:rsid w:val="62BB11D2"/>
    <w:rsid w:val="62C35F99"/>
    <w:rsid w:val="62C3BD62"/>
    <w:rsid w:val="62C78BCC"/>
    <w:rsid w:val="62EF11E3"/>
    <w:rsid w:val="62F149FB"/>
    <w:rsid w:val="630A3F2F"/>
    <w:rsid w:val="6312ACE5"/>
    <w:rsid w:val="6316B84F"/>
    <w:rsid w:val="631A8809"/>
    <w:rsid w:val="6329A99A"/>
    <w:rsid w:val="632C28FC"/>
    <w:rsid w:val="632C3EE5"/>
    <w:rsid w:val="632CFD17"/>
    <w:rsid w:val="633277CC"/>
    <w:rsid w:val="6333C223"/>
    <w:rsid w:val="63384DBD"/>
    <w:rsid w:val="6342BF2B"/>
    <w:rsid w:val="63517A05"/>
    <w:rsid w:val="636714CC"/>
    <w:rsid w:val="6370828B"/>
    <w:rsid w:val="637799AE"/>
    <w:rsid w:val="6383A6BD"/>
    <w:rsid w:val="638D353A"/>
    <w:rsid w:val="638E6155"/>
    <w:rsid w:val="638F0AB3"/>
    <w:rsid w:val="6397E25E"/>
    <w:rsid w:val="6398E8AF"/>
    <w:rsid w:val="63BA0C56"/>
    <w:rsid w:val="63BD0723"/>
    <w:rsid w:val="63BF5578"/>
    <w:rsid w:val="63BFA1E2"/>
    <w:rsid w:val="63C36676"/>
    <w:rsid w:val="63D74C3A"/>
    <w:rsid w:val="63D7669E"/>
    <w:rsid w:val="63D9CCF4"/>
    <w:rsid w:val="63E2D0B4"/>
    <w:rsid w:val="63E41CDE"/>
    <w:rsid w:val="63E94994"/>
    <w:rsid w:val="63EF56EB"/>
    <w:rsid w:val="63F654AD"/>
    <w:rsid w:val="63F773D4"/>
    <w:rsid w:val="6403FB2F"/>
    <w:rsid w:val="640F3CDE"/>
    <w:rsid w:val="64178FB1"/>
    <w:rsid w:val="641FA795"/>
    <w:rsid w:val="642E124E"/>
    <w:rsid w:val="642FBFF7"/>
    <w:rsid w:val="643A0474"/>
    <w:rsid w:val="64440205"/>
    <w:rsid w:val="644E5F46"/>
    <w:rsid w:val="644F0100"/>
    <w:rsid w:val="644FDE7F"/>
    <w:rsid w:val="6466F7E8"/>
    <w:rsid w:val="646C035E"/>
    <w:rsid w:val="646F4A5F"/>
    <w:rsid w:val="6474F199"/>
    <w:rsid w:val="6485FB44"/>
    <w:rsid w:val="648DFCEB"/>
    <w:rsid w:val="648E6E9B"/>
    <w:rsid w:val="6491D3D1"/>
    <w:rsid w:val="6498D88B"/>
    <w:rsid w:val="6499CE56"/>
    <w:rsid w:val="649E33B7"/>
    <w:rsid w:val="64A0B9B4"/>
    <w:rsid w:val="64A6CE2B"/>
    <w:rsid w:val="64A70C51"/>
    <w:rsid w:val="64AB9958"/>
    <w:rsid w:val="64B2011C"/>
    <w:rsid w:val="64B92174"/>
    <w:rsid w:val="64C027AD"/>
    <w:rsid w:val="64E2C65E"/>
    <w:rsid w:val="64E88B4F"/>
    <w:rsid w:val="64EA23FA"/>
    <w:rsid w:val="64EA7A96"/>
    <w:rsid w:val="64EF28CD"/>
    <w:rsid w:val="64F040E0"/>
    <w:rsid w:val="64F381B9"/>
    <w:rsid w:val="65048B25"/>
    <w:rsid w:val="65054BF6"/>
    <w:rsid w:val="650E68D3"/>
    <w:rsid w:val="65153FD0"/>
    <w:rsid w:val="652490A9"/>
    <w:rsid w:val="652B53DF"/>
    <w:rsid w:val="6535F3DC"/>
    <w:rsid w:val="6538ACDE"/>
    <w:rsid w:val="653E1332"/>
    <w:rsid w:val="654675AE"/>
    <w:rsid w:val="654B4A0F"/>
    <w:rsid w:val="655633C7"/>
    <w:rsid w:val="65580C53"/>
    <w:rsid w:val="6558EF80"/>
    <w:rsid w:val="6567E971"/>
    <w:rsid w:val="656C8552"/>
    <w:rsid w:val="657DA8C7"/>
    <w:rsid w:val="658F6BA6"/>
    <w:rsid w:val="65928156"/>
    <w:rsid w:val="65B4544F"/>
    <w:rsid w:val="65B668C1"/>
    <w:rsid w:val="65C318FB"/>
    <w:rsid w:val="65C513D0"/>
    <w:rsid w:val="65C88100"/>
    <w:rsid w:val="65CCDCC2"/>
    <w:rsid w:val="65D20EF1"/>
    <w:rsid w:val="65D34CF6"/>
    <w:rsid w:val="65E2C19B"/>
    <w:rsid w:val="65E9B966"/>
    <w:rsid w:val="65EE6A2E"/>
    <w:rsid w:val="65F5C39A"/>
    <w:rsid w:val="65FF15DC"/>
    <w:rsid w:val="6608AC63"/>
    <w:rsid w:val="66100995"/>
    <w:rsid w:val="662114C5"/>
    <w:rsid w:val="66226727"/>
    <w:rsid w:val="662BD94C"/>
    <w:rsid w:val="66419FCF"/>
    <w:rsid w:val="6644974E"/>
    <w:rsid w:val="66483AAD"/>
    <w:rsid w:val="6654D072"/>
    <w:rsid w:val="66589A1D"/>
    <w:rsid w:val="666389E5"/>
    <w:rsid w:val="666C69F5"/>
    <w:rsid w:val="666F9A85"/>
    <w:rsid w:val="6676057C"/>
    <w:rsid w:val="667C2BF7"/>
    <w:rsid w:val="668CB81A"/>
    <w:rsid w:val="668E2D88"/>
    <w:rsid w:val="66AB0FE5"/>
    <w:rsid w:val="66B8CF59"/>
    <w:rsid w:val="66BEA140"/>
    <w:rsid w:val="66C4AFB9"/>
    <w:rsid w:val="66C8952E"/>
    <w:rsid w:val="66CC7FB7"/>
    <w:rsid w:val="66D89538"/>
    <w:rsid w:val="66DDFFF3"/>
    <w:rsid w:val="66EA06E4"/>
    <w:rsid w:val="66EBC4AC"/>
    <w:rsid w:val="66F3C0BC"/>
    <w:rsid w:val="67062CC6"/>
    <w:rsid w:val="6707A04D"/>
    <w:rsid w:val="6707A94B"/>
    <w:rsid w:val="672D4B28"/>
    <w:rsid w:val="67414A88"/>
    <w:rsid w:val="67425D83"/>
    <w:rsid w:val="674596D6"/>
    <w:rsid w:val="674C2612"/>
    <w:rsid w:val="6756CD26"/>
    <w:rsid w:val="675B17D3"/>
    <w:rsid w:val="67665CD0"/>
    <w:rsid w:val="6777E29F"/>
    <w:rsid w:val="677FD86C"/>
    <w:rsid w:val="67803D34"/>
    <w:rsid w:val="67878693"/>
    <w:rsid w:val="678B063D"/>
    <w:rsid w:val="679351EB"/>
    <w:rsid w:val="6793A345"/>
    <w:rsid w:val="6795A364"/>
    <w:rsid w:val="67ADECA9"/>
    <w:rsid w:val="67B36C33"/>
    <w:rsid w:val="67B4BE70"/>
    <w:rsid w:val="67B70DD8"/>
    <w:rsid w:val="67BE5F9C"/>
    <w:rsid w:val="67BFECB5"/>
    <w:rsid w:val="67C46AB3"/>
    <w:rsid w:val="67C51686"/>
    <w:rsid w:val="67C5428A"/>
    <w:rsid w:val="67CDEDAD"/>
    <w:rsid w:val="67DB3377"/>
    <w:rsid w:val="67E1013B"/>
    <w:rsid w:val="67F7B980"/>
    <w:rsid w:val="67F7E908"/>
    <w:rsid w:val="67F9BFA1"/>
    <w:rsid w:val="67FC39E0"/>
    <w:rsid w:val="67FD0567"/>
    <w:rsid w:val="6803E7F1"/>
    <w:rsid w:val="6808C07A"/>
    <w:rsid w:val="681B4A6F"/>
    <w:rsid w:val="6822189F"/>
    <w:rsid w:val="682BAD85"/>
    <w:rsid w:val="682E2F4A"/>
    <w:rsid w:val="6831050B"/>
    <w:rsid w:val="6831592D"/>
    <w:rsid w:val="68341617"/>
    <w:rsid w:val="6837594D"/>
    <w:rsid w:val="684305BD"/>
    <w:rsid w:val="684E1521"/>
    <w:rsid w:val="684F6858"/>
    <w:rsid w:val="686512C7"/>
    <w:rsid w:val="6873B3D0"/>
    <w:rsid w:val="68747BD2"/>
    <w:rsid w:val="687C00B5"/>
    <w:rsid w:val="687C15FC"/>
    <w:rsid w:val="688B8F85"/>
    <w:rsid w:val="68A785C8"/>
    <w:rsid w:val="68B07554"/>
    <w:rsid w:val="68CD6F14"/>
    <w:rsid w:val="68D32F66"/>
    <w:rsid w:val="68D7E258"/>
    <w:rsid w:val="68D82097"/>
    <w:rsid w:val="68DE058D"/>
    <w:rsid w:val="68E02D70"/>
    <w:rsid w:val="68E86B69"/>
    <w:rsid w:val="68ED39C7"/>
    <w:rsid w:val="68F5B101"/>
    <w:rsid w:val="68FCB35D"/>
    <w:rsid w:val="690D1E6D"/>
    <w:rsid w:val="692164ED"/>
    <w:rsid w:val="6934DE6F"/>
    <w:rsid w:val="6936C653"/>
    <w:rsid w:val="693B6307"/>
    <w:rsid w:val="693EF89C"/>
    <w:rsid w:val="693F16B2"/>
    <w:rsid w:val="6941645A"/>
    <w:rsid w:val="6941E4D7"/>
    <w:rsid w:val="69455347"/>
    <w:rsid w:val="695B7760"/>
    <w:rsid w:val="695BEF24"/>
    <w:rsid w:val="695CE2F6"/>
    <w:rsid w:val="695F7F8B"/>
    <w:rsid w:val="696112EB"/>
    <w:rsid w:val="6963BF99"/>
    <w:rsid w:val="6969CADB"/>
    <w:rsid w:val="696CC73C"/>
    <w:rsid w:val="697E2A6E"/>
    <w:rsid w:val="6986F1D0"/>
    <w:rsid w:val="698B80AB"/>
    <w:rsid w:val="698E0061"/>
    <w:rsid w:val="698E5E13"/>
    <w:rsid w:val="6992AD1B"/>
    <w:rsid w:val="69A1F948"/>
    <w:rsid w:val="69A5F7A0"/>
    <w:rsid w:val="69CA0D56"/>
    <w:rsid w:val="69D0CA7A"/>
    <w:rsid w:val="69D764B2"/>
    <w:rsid w:val="69D99F13"/>
    <w:rsid w:val="6A00C4EE"/>
    <w:rsid w:val="6A018DAA"/>
    <w:rsid w:val="6A0895DD"/>
    <w:rsid w:val="6A13E5FC"/>
    <w:rsid w:val="6A1AB2ED"/>
    <w:rsid w:val="6A1B6914"/>
    <w:rsid w:val="6A1ECA44"/>
    <w:rsid w:val="6A27056F"/>
    <w:rsid w:val="6A295910"/>
    <w:rsid w:val="6A2DE2CC"/>
    <w:rsid w:val="6A2F20A3"/>
    <w:rsid w:val="6A30E9A7"/>
    <w:rsid w:val="6A3482FA"/>
    <w:rsid w:val="6A35D8CF"/>
    <w:rsid w:val="6A37648E"/>
    <w:rsid w:val="6A3DB4D8"/>
    <w:rsid w:val="6A438938"/>
    <w:rsid w:val="6A4E0514"/>
    <w:rsid w:val="6A5103E5"/>
    <w:rsid w:val="6A5B6B53"/>
    <w:rsid w:val="6A6084E8"/>
    <w:rsid w:val="6A64E4B0"/>
    <w:rsid w:val="6A70133F"/>
    <w:rsid w:val="6A78EBE2"/>
    <w:rsid w:val="6A7CC603"/>
    <w:rsid w:val="6A88DEB1"/>
    <w:rsid w:val="6A8F21AC"/>
    <w:rsid w:val="6A91E1A9"/>
    <w:rsid w:val="6A95EC21"/>
    <w:rsid w:val="6AB39493"/>
    <w:rsid w:val="6ABDBE55"/>
    <w:rsid w:val="6ABFE0C0"/>
    <w:rsid w:val="6AC3A07D"/>
    <w:rsid w:val="6AC6C489"/>
    <w:rsid w:val="6ACB309F"/>
    <w:rsid w:val="6AD43465"/>
    <w:rsid w:val="6AE7CE80"/>
    <w:rsid w:val="6AEDEA1E"/>
    <w:rsid w:val="6AFF3C5C"/>
    <w:rsid w:val="6B0143AC"/>
    <w:rsid w:val="6B030836"/>
    <w:rsid w:val="6B03AF5F"/>
    <w:rsid w:val="6B08567D"/>
    <w:rsid w:val="6B146275"/>
    <w:rsid w:val="6B19D87C"/>
    <w:rsid w:val="6B2B67EB"/>
    <w:rsid w:val="6B2F3EA2"/>
    <w:rsid w:val="6B32CA87"/>
    <w:rsid w:val="6B39B488"/>
    <w:rsid w:val="6B4236FC"/>
    <w:rsid w:val="6B48E1E6"/>
    <w:rsid w:val="6B512C77"/>
    <w:rsid w:val="6B642F78"/>
    <w:rsid w:val="6B6DD3F4"/>
    <w:rsid w:val="6B89FCC7"/>
    <w:rsid w:val="6B8C463D"/>
    <w:rsid w:val="6BA27F47"/>
    <w:rsid w:val="6BA454E4"/>
    <w:rsid w:val="6BB09C03"/>
    <w:rsid w:val="6BC10239"/>
    <w:rsid w:val="6BC3925C"/>
    <w:rsid w:val="6BCD3F11"/>
    <w:rsid w:val="6BCFB9CC"/>
    <w:rsid w:val="6BE3E03B"/>
    <w:rsid w:val="6BE3F5AD"/>
    <w:rsid w:val="6BF0C073"/>
    <w:rsid w:val="6BF88B0F"/>
    <w:rsid w:val="6BFB11A1"/>
    <w:rsid w:val="6BFB2A61"/>
    <w:rsid w:val="6BFE1BC1"/>
    <w:rsid w:val="6BFE4CAE"/>
    <w:rsid w:val="6C009659"/>
    <w:rsid w:val="6C06BFEF"/>
    <w:rsid w:val="6C072945"/>
    <w:rsid w:val="6C0C33CD"/>
    <w:rsid w:val="6C23071E"/>
    <w:rsid w:val="6C2CC8BA"/>
    <w:rsid w:val="6C2D2A77"/>
    <w:rsid w:val="6C31AB70"/>
    <w:rsid w:val="6C37832A"/>
    <w:rsid w:val="6C383CDA"/>
    <w:rsid w:val="6C412622"/>
    <w:rsid w:val="6C469F30"/>
    <w:rsid w:val="6C4C8C95"/>
    <w:rsid w:val="6C4EAF4C"/>
    <w:rsid w:val="6C512401"/>
    <w:rsid w:val="6C674A91"/>
    <w:rsid w:val="6C68A9B3"/>
    <w:rsid w:val="6C6B2374"/>
    <w:rsid w:val="6C7706BC"/>
    <w:rsid w:val="6C7A43D5"/>
    <w:rsid w:val="6C88C52B"/>
    <w:rsid w:val="6C8F887D"/>
    <w:rsid w:val="6C8FD653"/>
    <w:rsid w:val="6CA0F649"/>
    <w:rsid w:val="6CA40170"/>
    <w:rsid w:val="6CAA52E2"/>
    <w:rsid w:val="6CB7CCBB"/>
    <w:rsid w:val="6CBE82A4"/>
    <w:rsid w:val="6CC15069"/>
    <w:rsid w:val="6CD07BA6"/>
    <w:rsid w:val="6CD64F36"/>
    <w:rsid w:val="6CEB6EEB"/>
    <w:rsid w:val="6CF49BC1"/>
    <w:rsid w:val="6CF669E9"/>
    <w:rsid w:val="6CF8C8E0"/>
    <w:rsid w:val="6D011151"/>
    <w:rsid w:val="6D0D1DF0"/>
    <w:rsid w:val="6D13CC3A"/>
    <w:rsid w:val="6D1A1895"/>
    <w:rsid w:val="6D1A2793"/>
    <w:rsid w:val="6D2E1819"/>
    <w:rsid w:val="6D2E1F38"/>
    <w:rsid w:val="6D35A884"/>
    <w:rsid w:val="6D364F7E"/>
    <w:rsid w:val="6D37A402"/>
    <w:rsid w:val="6D3DB458"/>
    <w:rsid w:val="6D4AEAB6"/>
    <w:rsid w:val="6D51390C"/>
    <w:rsid w:val="6D526C8A"/>
    <w:rsid w:val="6D697B5A"/>
    <w:rsid w:val="6D735447"/>
    <w:rsid w:val="6D74B39C"/>
    <w:rsid w:val="6D781561"/>
    <w:rsid w:val="6D7FCEEC"/>
    <w:rsid w:val="6D939AA1"/>
    <w:rsid w:val="6DBB170C"/>
    <w:rsid w:val="6DBDA0E8"/>
    <w:rsid w:val="6DBFB608"/>
    <w:rsid w:val="6DC1F4C1"/>
    <w:rsid w:val="6DC3FE80"/>
    <w:rsid w:val="6DC97519"/>
    <w:rsid w:val="6DCAC06C"/>
    <w:rsid w:val="6DD3C55F"/>
    <w:rsid w:val="6DD450B7"/>
    <w:rsid w:val="6DDE64A1"/>
    <w:rsid w:val="6DE6F70F"/>
    <w:rsid w:val="6DE95131"/>
    <w:rsid w:val="6DEF6D88"/>
    <w:rsid w:val="6DF058F9"/>
    <w:rsid w:val="6DF547C9"/>
    <w:rsid w:val="6DF7C8CE"/>
    <w:rsid w:val="6E127431"/>
    <w:rsid w:val="6E13D21A"/>
    <w:rsid w:val="6E25FB14"/>
    <w:rsid w:val="6E27036E"/>
    <w:rsid w:val="6E3CA977"/>
    <w:rsid w:val="6E4C211B"/>
    <w:rsid w:val="6E4FD42A"/>
    <w:rsid w:val="6E54685C"/>
    <w:rsid w:val="6E64AA93"/>
    <w:rsid w:val="6E7020C2"/>
    <w:rsid w:val="6E7232F1"/>
    <w:rsid w:val="6E7465DE"/>
    <w:rsid w:val="6E85F180"/>
    <w:rsid w:val="6E8E5F7E"/>
    <w:rsid w:val="6E91BF30"/>
    <w:rsid w:val="6EAD01D8"/>
    <w:rsid w:val="6EBC5F3B"/>
    <w:rsid w:val="6EBDBE48"/>
    <w:rsid w:val="6EC19D30"/>
    <w:rsid w:val="6ECC7B3E"/>
    <w:rsid w:val="6ED2A5E3"/>
    <w:rsid w:val="6ED8C9DF"/>
    <w:rsid w:val="6EE0A632"/>
    <w:rsid w:val="6EE49B89"/>
    <w:rsid w:val="6EE666EB"/>
    <w:rsid w:val="6EED3370"/>
    <w:rsid w:val="6F0FEE8A"/>
    <w:rsid w:val="6F17FBFD"/>
    <w:rsid w:val="6F1BB45A"/>
    <w:rsid w:val="6F1DB5D4"/>
    <w:rsid w:val="6F20EB7F"/>
    <w:rsid w:val="6F30A968"/>
    <w:rsid w:val="6F3148C0"/>
    <w:rsid w:val="6F3ABAB1"/>
    <w:rsid w:val="6F4AE8BC"/>
    <w:rsid w:val="6F52409B"/>
    <w:rsid w:val="6F5F3FC8"/>
    <w:rsid w:val="6F5F4522"/>
    <w:rsid w:val="6F606CE7"/>
    <w:rsid w:val="6F6CB2A5"/>
    <w:rsid w:val="6F732C36"/>
    <w:rsid w:val="6F7734C4"/>
    <w:rsid w:val="6F7AC984"/>
    <w:rsid w:val="6F848CFC"/>
    <w:rsid w:val="6F863A5E"/>
    <w:rsid w:val="6F9D778E"/>
    <w:rsid w:val="6FA9AB47"/>
    <w:rsid w:val="6FB3843B"/>
    <w:rsid w:val="6FB41F58"/>
    <w:rsid w:val="6FDD45E8"/>
    <w:rsid w:val="6FE900E0"/>
    <w:rsid w:val="6FEA5527"/>
    <w:rsid w:val="6FEE822E"/>
    <w:rsid w:val="6FFE676E"/>
    <w:rsid w:val="70023F55"/>
    <w:rsid w:val="7003D365"/>
    <w:rsid w:val="7012A62F"/>
    <w:rsid w:val="70256A99"/>
    <w:rsid w:val="702D8DFD"/>
    <w:rsid w:val="703699D2"/>
    <w:rsid w:val="703A85BD"/>
    <w:rsid w:val="703D03BF"/>
    <w:rsid w:val="7043DA34"/>
    <w:rsid w:val="7044643A"/>
    <w:rsid w:val="70490070"/>
    <w:rsid w:val="704BC781"/>
    <w:rsid w:val="70668F49"/>
    <w:rsid w:val="706C7B5C"/>
    <w:rsid w:val="706EE559"/>
    <w:rsid w:val="7072D49B"/>
    <w:rsid w:val="70789250"/>
    <w:rsid w:val="7080960B"/>
    <w:rsid w:val="7085445E"/>
    <w:rsid w:val="708ADEB9"/>
    <w:rsid w:val="70A4C694"/>
    <w:rsid w:val="70ABFEA2"/>
    <w:rsid w:val="70B04110"/>
    <w:rsid w:val="70BB3F5D"/>
    <w:rsid w:val="70C38642"/>
    <w:rsid w:val="70C6C079"/>
    <w:rsid w:val="70CCAE9F"/>
    <w:rsid w:val="70D1E99E"/>
    <w:rsid w:val="70D29263"/>
    <w:rsid w:val="70E5E2B0"/>
    <w:rsid w:val="70F73783"/>
    <w:rsid w:val="7105277B"/>
    <w:rsid w:val="710E6E05"/>
    <w:rsid w:val="7121EF99"/>
    <w:rsid w:val="71263301"/>
    <w:rsid w:val="71279374"/>
    <w:rsid w:val="712D16E8"/>
    <w:rsid w:val="713685E9"/>
    <w:rsid w:val="7136EEDB"/>
    <w:rsid w:val="71532738"/>
    <w:rsid w:val="7172C05F"/>
    <w:rsid w:val="7178896F"/>
    <w:rsid w:val="7184CDBD"/>
    <w:rsid w:val="719889C1"/>
    <w:rsid w:val="719BF429"/>
    <w:rsid w:val="71A41040"/>
    <w:rsid w:val="71B521EE"/>
    <w:rsid w:val="71B5FE20"/>
    <w:rsid w:val="71C61D52"/>
    <w:rsid w:val="71D4B1D7"/>
    <w:rsid w:val="71D87AFC"/>
    <w:rsid w:val="71DBDF4F"/>
    <w:rsid w:val="71E49D8B"/>
    <w:rsid w:val="71F301D0"/>
    <w:rsid w:val="71F3CD15"/>
    <w:rsid w:val="7206F5D2"/>
    <w:rsid w:val="7215886A"/>
    <w:rsid w:val="721EF8E1"/>
    <w:rsid w:val="72344A3E"/>
    <w:rsid w:val="723BEE68"/>
    <w:rsid w:val="7243DA13"/>
    <w:rsid w:val="72455ACD"/>
    <w:rsid w:val="724FCF5E"/>
    <w:rsid w:val="724FEC43"/>
    <w:rsid w:val="72505802"/>
    <w:rsid w:val="72575F1D"/>
    <w:rsid w:val="725AB79C"/>
    <w:rsid w:val="725B737C"/>
    <w:rsid w:val="7266131F"/>
    <w:rsid w:val="726F1731"/>
    <w:rsid w:val="7271E979"/>
    <w:rsid w:val="7274C1C2"/>
    <w:rsid w:val="727CB161"/>
    <w:rsid w:val="72833314"/>
    <w:rsid w:val="7299D023"/>
    <w:rsid w:val="729B36B8"/>
    <w:rsid w:val="729C4F7C"/>
    <w:rsid w:val="729FC2CC"/>
    <w:rsid w:val="72AF5755"/>
    <w:rsid w:val="72B18F4C"/>
    <w:rsid w:val="72B46092"/>
    <w:rsid w:val="72C62362"/>
    <w:rsid w:val="72CDDE55"/>
    <w:rsid w:val="72D36EF8"/>
    <w:rsid w:val="72D3F962"/>
    <w:rsid w:val="72D4F3F5"/>
    <w:rsid w:val="72DFD266"/>
    <w:rsid w:val="72E18559"/>
    <w:rsid w:val="72EC61AC"/>
    <w:rsid w:val="72F5E1F7"/>
    <w:rsid w:val="72FAB52D"/>
    <w:rsid w:val="7311C4C2"/>
    <w:rsid w:val="7319CDAF"/>
    <w:rsid w:val="732C43FA"/>
    <w:rsid w:val="732DD99F"/>
    <w:rsid w:val="734E8334"/>
    <w:rsid w:val="7352140F"/>
    <w:rsid w:val="736E3A5D"/>
    <w:rsid w:val="736FC834"/>
    <w:rsid w:val="737462EA"/>
    <w:rsid w:val="737D5310"/>
    <w:rsid w:val="738CD354"/>
    <w:rsid w:val="738D58F0"/>
    <w:rsid w:val="73A35115"/>
    <w:rsid w:val="73A44C0A"/>
    <w:rsid w:val="73AEEA6D"/>
    <w:rsid w:val="73BB5C0C"/>
    <w:rsid w:val="73C5E504"/>
    <w:rsid w:val="73C68147"/>
    <w:rsid w:val="73C80317"/>
    <w:rsid w:val="73CE183A"/>
    <w:rsid w:val="73D23F23"/>
    <w:rsid w:val="73E91783"/>
    <w:rsid w:val="73EB1A8A"/>
    <w:rsid w:val="73EC00EA"/>
    <w:rsid w:val="7415C2E4"/>
    <w:rsid w:val="741C9785"/>
    <w:rsid w:val="742AC041"/>
    <w:rsid w:val="742B65F8"/>
    <w:rsid w:val="742E8BE1"/>
    <w:rsid w:val="743B9D9F"/>
    <w:rsid w:val="743D9580"/>
    <w:rsid w:val="744B8F23"/>
    <w:rsid w:val="744F14E3"/>
    <w:rsid w:val="7453F3A2"/>
    <w:rsid w:val="74542F56"/>
    <w:rsid w:val="745823AF"/>
    <w:rsid w:val="74587DE4"/>
    <w:rsid w:val="745A3062"/>
    <w:rsid w:val="74682DE3"/>
    <w:rsid w:val="7470381C"/>
    <w:rsid w:val="7485C382"/>
    <w:rsid w:val="7492C683"/>
    <w:rsid w:val="74A1231C"/>
    <w:rsid w:val="74A41FE8"/>
    <w:rsid w:val="74A83797"/>
    <w:rsid w:val="74AFF21A"/>
    <w:rsid w:val="74B457D5"/>
    <w:rsid w:val="74C3C074"/>
    <w:rsid w:val="74D3446C"/>
    <w:rsid w:val="74DBCBAD"/>
    <w:rsid w:val="74DF9291"/>
    <w:rsid w:val="74E22873"/>
    <w:rsid w:val="74E3E806"/>
    <w:rsid w:val="74E434F4"/>
    <w:rsid w:val="74E6580A"/>
    <w:rsid w:val="74E6F362"/>
    <w:rsid w:val="74ED7930"/>
    <w:rsid w:val="74FBE516"/>
    <w:rsid w:val="74FE6AB4"/>
    <w:rsid w:val="75085189"/>
    <w:rsid w:val="7509BE50"/>
    <w:rsid w:val="750C77B3"/>
    <w:rsid w:val="75148D22"/>
    <w:rsid w:val="752355E0"/>
    <w:rsid w:val="7526944C"/>
    <w:rsid w:val="7526F91C"/>
    <w:rsid w:val="753D0C3E"/>
    <w:rsid w:val="7543026B"/>
    <w:rsid w:val="7548007E"/>
    <w:rsid w:val="754AB7B8"/>
    <w:rsid w:val="75521891"/>
    <w:rsid w:val="755ADB5C"/>
    <w:rsid w:val="755C29ED"/>
    <w:rsid w:val="755CD98E"/>
    <w:rsid w:val="7565076D"/>
    <w:rsid w:val="7585AF1B"/>
    <w:rsid w:val="758E409E"/>
    <w:rsid w:val="7590C43D"/>
    <w:rsid w:val="7591AA21"/>
    <w:rsid w:val="7594B1CA"/>
    <w:rsid w:val="75A2850D"/>
    <w:rsid w:val="75A2D78A"/>
    <w:rsid w:val="75A4F636"/>
    <w:rsid w:val="75A9CF1C"/>
    <w:rsid w:val="75B6E2F1"/>
    <w:rsid w:val="75B705E5"/>
    <w:rsid w:val="75B94F1D"/>
    <w:rsid w:val="75BAC307"/>
    <w:rsid w:val="75BD0FB1"/>
    <w:rsid w:val="75BD818B"/>
    <w:rsid w:val="75C733D6"/>
    <w:rsid w:val="75D0071F"/>
    <w:rsid w:val="75D59FBD"/>
    <w:rsid w:val="75DF4F08"/>
    <w:rsid w:val="75E5FAD7"/>
    <w:rsid w:val="75EBC8B5"/>
    <w:rsid w:val="75EC7945"/>
    <w:rsid w:val="75F09347"/>
    <w:rsid w:val="75F88FE1"/>
    <w:rsid w:val="760D02DF"/>
    <w:rsid w:val="7610D2E0"/>
    <w:rsid w:val="7619F747"/>
    <w:rsid w:val="761C3470"/>
    <w:rsid w:val="7631CD9C"/>
    <w:rsid w:val="765042C0"/>
    <w:rsid w:val="76521A78"/>
    <w:rsid w:val="765B2291"/>
    <w:rsid w:val="765FB22E"/>
    <w:rsid w:val="766FC939"/>
    <w:rsid w:val="767F1BD2"/>
    <w:rsid w:val="7682E23F"/>
    <w:rsid w:val="7683A822"/>
    <w:rsid w:val="7685D46E"/>
    <w:rsid w:val="76862DE9"/>
    <w:rsid w:val="768DDD57"/>
    <w:rsid w:val="768E7A85"/>
    <w:rsid w:val="76ABD5E7"/>
    <w:rsid w:val="76ACE9B3"/>
    <w:rsid w:val="76AD31B6"/>
    <w:rsid w:val="76B4E9C4"/>
    <w:rsid w:val="76BFAC50"/>
    <w:rsid w:val="76C63519"/>
    <w:rsid w:val="76FC29C1"/>
    <w:rsid w:val="7725314B"/>
    <w:rsid w:val="772DA470"/>
    <w:rsid w:val="7732787F"/>
    <w:rsid w:val="7734AE67"/>
    <w:rsid w:val="77357C39"/>
    <w:rsid w:val="77444AA2"/>
    <w:rsid w:val="77519329"/>
    <w:rsid w:val="775868A1"/>
    <w:rsid w:val="77594440"/>
    <w:rsid w:val="77664B6E"/>
    <w:rsid w:val="7768AF9F"/>
    <w:rsid w:val="7768BE9B"/>
    <w:rsid w:val="7774E137"/>
    <w:rsid w:val="778B233F"/>
    <w:rsid w:val="778BB515"/>
    <w:rsid w:val="7790B03B"/>
    <w:rsid w:val="779993D4"/>
    <w:rsid w:val="779D9DBC"/>
    <w:rsid w:val="779DB402"/>
    <w:rsid w:val="779F463C"/>
    <w:rsid w:val="77B85BC4"/>
    <w:rsid w:val="77BBC22F"/>
    <w:rsid w:val="77C996CA"/>
    <w:rsid w:val="77D8B28B"/>
    <w:rsid w:val="77DD4AE6"/>
    <w:rsid w:val="77DE2628"/>
    <w:rsid w:val="77E62D2F"/>
    <w:rsid w:val="77E9D7DC"/>
    <w:rsid w:val="77EDB326"/>
    <w:rsid w:val="77F13125"/>
    <w:rsid w:val="77F2D95C"/>
    <w:rsid w:val="77F7D3BA"/>
    <w:rsid w:val="781368D8"/>
    <w:rsid w:val="781380E7"/>
    <w:rsid w:val="781A9760"/>
    <w:rsid w:val="781C16B8"/>
    <w:rsid w:val="782484DA"/>
    <w:rsid w:val="782DAF95"/>
    <w:rsid w:val="78367875"/>
    <w:rsid w:val="783BD337"/>
    <w:rsid w:val="783FD1DA"/>
    <w:rsid w:val="78474799"/>
    <w:rsid w:val="7848455D"/>
    <w:rsid w:val="78492B0E"/>
    <w:rsid w:val="78605923"/>
    <w:rsid w:val="786E7F28"/>
    <w:rsid w:val="7870F744"/>
    <w:rsid w:val="78727D8F"/>
    <w:rsid w:val="7874EE8D"/>
    <w:rsid w:val="78847FDC"/>
    <w:rsid w:val="7887E9F2"/>
    <w:rsid w:val="789235F5"/>
    <w:rsid w:val="7894FCF1"/>
    <w:rsid w:val="78A44834"/>
    <w:rsid w:val="78ADD553"/>
    <w:rsid w:val="78B25EF4"/>
    <w:rsid w:val="78B4E0BC"/>
    <w:rsid w:val="78CCC4F9"/>
    <w:rsid w:val="78D336E6"/>
    <w:rsid w:val="78DDB126"/>
    <w:rsid w:val="78E37C20"/>
    <w:rsid w:val="78E4D1FD"/>
    <w:rsid w:val="78FE22A5"/>
    <w:rsid w:val="79120B81"/>
    <w:rsid w:val="7915028A"/>
    <w:rsid w:val="792134FB"/>
    <w:rsid w:val="7923001E"/>
    <w:rsid w:val="7924DFA4"/>
    <w:rsid w:val="7929F9E5"/>
    <w:rsid w:val="792A015B"/>
    <w:rsid w:val="7936B31A"/>
    <w:rsid w:val="794008A9"/>
    <w:rsid w:val="7955A261"/>
    <w:rsid w:val="7966249D"/>
    <w:rsid w:val="796F7141"/>
    <w:rsid w:val="7974E185"/>
    <w:rsid w:val="797E8022"/>
    <w:rsid w:val="798887D9"/>
    <w:rsid w:val="7991A43A"/>
    <w:rsid w:val="79AF0FD9"/>
    <w:rsid w:val="79AF3619"/>
    <w:rsid w:val="79B41F1C"/>
    <w:rsid w:val="79BA72BC"/>
    <w:rsid w:val="79C32ABF"/>
    <w:rsid w:val="79C39F8E"/>
    <w:rsid w:val="79C5D75C"/>
    <w:rsid w:val="79C6FE90"/>
    <w:rsid w:val="79D08B19"/>
    <w:rsid w:val="79D83386"/>
    <w:rsid w:val="79DB5EB4"/>
    <w:rsid w:val="79ED7C5D"/>
    <w:rsid w:val="79F77B3E"/>
    <w:rsid w:val="7A0E8E5D"/>
    <w:rsid w:val="7A1FCADD"/>
    <w:rsid w:val="7A24E782"/>
    <w:rsid w:val="7A312B65"/>
    <w:rsid w:val="7A397179"/>
    <w:rsid w:val="7A3D07C0"/>
    <w:rsid w:val="7A44E7E2"/>
    <w:rsid w:val="7A51D1A0"/>
    <w:rsid w:val="7A52294B"/>
    <w:rsid w:val="7A52E997"/>
    <w:rsid w:val="7A55364F"/>
    <w:rsid w:val="7A5A5898"/>
    <w:rsid w:val="7A5D3005"/>
    <w:rsid w:val="7A667D30"/>
    <w:rsid w:val="7A6DF15A"/>
    <w:rsid w:val="7A738CFF"/>
    <w:rsid w:val="7A78FF25"/>
    <w:rsid w:val="7A8AAF18"/>
    <w:rsid w:val="7A92BD2D"/>
    <w:rsid w:val="7A94E0FA"/>
    <w:rsid w:val="7A95B456"/>
    <w:rsid w:val="7A9625AE"/>
    <w:rsid w:val="7A9B8D94"/>
    <w:rsid w:val="7AA65835"/>
    <w:rsid w:val="7AC39B67"/>
    <w:rsid w:val="7ACF7A38"/>
    <w:rsid w:val="7AD08C67"/>
    <w:rsid w:val="7AD15566"/>
    <w:rsid w:val="7ADC3878"/>
    <w:rsid w:val="7AE6F747"/>
    <w:rsid w:val="7AE723FE"/>
    <w:rsid w:val="7AF5F37E"/>
    <w:rsid w:val="7AF78C65"/>
    <w:rsid w:val="7AF88410"/>
    <w:rsid w:val="7B01181B"/>
    <w:rsid w:val="7B054B0F"/>
    <w:rsid w:val="7B0D259C"/>
    <w:rsid w:val="7B0F68CF"/>
    <w:rsid w:val="7B112F3A"/>
    <w:rsid w:val="7B16DCB2"/>
    <w:rsid w:val="7B32E34C"/>
    <w:rsid w:val="7B3EDBFA"/>
    <w:rsid w:val="7B4509DE"/>
    <w:rsid w:val="7B496FF7"/>
    <w:rsid w:val="7B692769"/>
    <w:rsid w:val="7B72480A"/>
    <w:rsid w:val="7B72D251"/>
    <w:rsid w:val="7B75C575"/>
    <w:rsid w:val="7B769151"/>
    <w:rsid w:val="7B78BA71"/>
    <w:rsid w:val="7B79BAB5"/>
    <w:rsid w:val="7B7BCD56"/>
    <w:rsid w:val="7B80E721"/>
    <w:rsid w:val="7B8255C7"/>
    <w:rsid w:val="7B851E51"/>
    <w:rsid w:val="7B9B27C2"/>
    <w:rsid w:val="7BAE1655"/>
    <w:rsid w:val="7BAFB34E"/>
    <w:rsid w:val="7BB0307E"/>
    <w:rsid w:val="7BD053A3"/>
    <w:rsid w:val="7BD3AB75"/>
    <w:rsid w:val="7BD849E4"/>
    <w:rsid w:val="7BDDDE86"/>
    <w:rsid w:val="7BDE3692"/>
    <w:rsid w:val="7BE2FF7D"/>
    <w:rsid w:val="7BEDFFCE"/>
    <w:rsid w:val="7BF48D1B"/>
    <w:rsid w:val="7BFFBCC3"/>
    <w:rsid w:val="7C03F7A9"/>
    <w:rsid w:val="7C0AF5FC"/>
    <w:rsid w:val="7C129001"/>
    <w:rsid w:val="7C1FC3E7"/>
    <w:rsid w:val="7C216EF4"/>
    <w:rsid w:val="7C257D7E"/>
    <w:rsid w:val="7C2A4980"/>
    <w:rsid w:val="7C2CD6CC"/>
    <w:rsid w:val="7C2E5A93"/>
    <w:rsid w:val="7C314E90"/>
    <w:rsid w:val="7C316584"/>
    <w:rsid w:val="7C31751E"/>
    <w:rsid w:val="7C3451DE"/>
    <w:rsid w:val="7C435AF4"/>
    <w:rsid w:val="7C4DD311"/>
    <w:rsid w:val="7C51A5B2"/>
    <w:rsid w:val="7C53D847"/>
    <w:rsid w:val="7C6DD22E"/>
    <w:rsid w:val="7C6E9E00"/>
    <w:rsid w:val="7C726721"/>
    <w:rsid w:val="7C7D8CE1"/>
    <w:rsid w:val="7C97303B"/>
    <w:rsid w:val="7CA781D6"/>
    <w:rsid w:val="7CB1F415"/>
    <w:rsid w:val="7CB66C63"/>
    <w:rsid w:val="7CB984DD"/>
    <w:rsid w:val="7CBD2D2B"/>
    <w:rsid w:val="7CBE23BB"/>
    <w:rsid w:val="7CBF54C2"/>
    <w:rsid w:val="7CC06476"/>
    <w:rsid w:val="7CC39102"/>
    <w:rsid w:val="7CCC2920"/>
    <w:rsid w:val="7CE79712"/>
    <w:rsid w:val="7CE8B6B6"/>
    <w:rsid w:val="7D07A549"/>
    <w:rsid w:val="7D257376"/>
    <w:rsid w:val="7D28F012"/>
    <w:rsid w:val="7D3D88A1"/>
    <w:rsid w:val="7D402161"/>
    <w:rsid w:val="7D47F0CA"/>
    <w:rsid w:val="7D547BA5"/>
    <w:rsid w:val="7D5D7547"/>
    <w:rsid w:val="7D699948"/>
    <w:rsid w:val="7D6A6C8C"/>
    <w:rsid w:val="7D704938"/>
    <w:rsid w:val="7D83C71B"/>
    <w:rsid w:val="7D8BFCFF"/>
    <w:rsid w:val="7D8D14B8"/>
    <w:rsid w:val="7DA044FB"/>
    <w:rsid w:val="7DA1E348"/>
    <w:rsid w:val="7DA63DDC"/>
    <w:rsid w:val="7DA99B4C"/>
    <w:rsid w:val="7DAD0B9A"/>
    <w:rsid w:val="7DADFA2F"/>
    <w:rsid w:val="7DB08323"/>
    <w:rsid w:val="7DBEEF0B"/>
    <w:rsid w:val="7DC741AF"/>
    <w:rsid w:val="7DCBA930"/>
    <w:rsid w:val="7DCCF6D3"/>
    <w:rsid w:val="7DDB044C"/>
    <w:rsid w:val="7DDDBDC2"/>
    <w:rsid w:val="7DE20502"/>
    <w:rsid w:val="7DE668A3"/>
    <w:rsid w:val="7DF18FEA"/>
    <w:rsid w:val="7DF452BB"/>
    <w:rsid w:val="7DF580A0"/>
    <w:rsid w:val="7DFFAA22"/>
    <w:rsid w:val="7E00BD6A"/>
    <w:rsid w:val="7E02931E"/>
    <w:rsid w:val="7E0AE91F"/>
    <w:rsid w:val="7E18E9D2"/>
    <w:rsid w:val="7E26C2EB"/>
    <w:rsid w:val="7E273D4D"/>
    <w:rsid w:val="7E3269D8"/>
    <w:rsid w:val="7E388F76"/>
    <w:rsid w:val="7E3DB930"/>
    <w:rsid w:val="7E432186"/>
    <w:rsid w:val="7E53EB7A"/>
    <w:rsid w:val="7E5F00AA"/>
    <w:rsid w:val="7E5F915B"/>
    <w:rsid w:val="7E67188A"/>
    <w:rsid w:val="7E6B6106"/>
    <w:rsid w:val="7E6EF734"/>
    <w:rsid w:val="7E6FEFB6"/>
    <w:rsid w:val="7E7F739E"/>
    <w:rsid w:val="7E8C223D"/>
    <w:rsid w:val="7E93BB7A"/>
    <w:rsid w:val="7E94A25B"/>
    <w:rsid w:val="7E957F99"/>
    <w:rsid w:val="7E9B4911"/>
    <w:rsid w:val="7EA67509"/>
    <w:rsid w:val="7EA7FAC7"/>
    <w:rsid w:val="7EB0126C"/>
    <w:rsid w:val="7EB76DBC"/>
    <w:rsid w:val="7EBB42EB"/>
    <w:rsid w:val="7EC4FA8C"/>
    <w:rsid w:val="7ED43D8A"/>
    <w:rsid w:val="7EF21EFD"/>
    <w:rsid w:val="7EF32368"/>
    <w:rsid w:val="7F016128"/>
    <w:rsid w:val="7F0F1651"/>
    <w:rsid w:val="7F1272B0"/>
    <w:rsid w:val="7F12CEE6"/>
    <w:rsid w:val="7F1396A1"/>
    <w:rsid w:val="7F1D1F01"/>
    <w:rsid w:val="7F1E07E4"/>
    <w:rsid w:val="7F2211DB"/>
    <w:rsid w:val="7F2B37A5"/>
    <w:rsid w:val="7F2DE59C"/>
    <w:rsid w:val="7F312BBC"/>
    <w:rsid w:val="7F44A451"/>
    <w:rsid w:val="7F47559A"/>
    <w:rsid w:val="7F496698"/>
    <w:rsid w:val="7F4FDF86"/>
    <w:rsid w:val="7F570E94"/>
    <w:rsid w:val="7F7144AE"/>
    <w:rsid w:val="7F715E1A"/>
    <w:rsid w:val="7F8F0454"/>
    <w:rsid w:val="7F91DDCF"/>
    <w:rsid w:val="7F9FA6F9"/>
    <w:rsid w:val="7FA08883"/>
    <w:rsid w:val="7FA2D57B"/>
    <w:rsid w:val="7FD9F11B"/>
    <w:rsid w:val="7FDD553E"/>
    <w:rsid w:val="7FE9A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FEDB"/>
  <w15:chartTrackingRefBased/>
  <w15:docId w15:val="{FA9730B4-742F-45A5-B6F1-5706A6C054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1C3EAD4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72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1E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20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C12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microsoft.com/office/2020/10/relationships/intelligence" Target="intelligence2.xml" Id="rId34" /><Relationship Type="http://schemas.openxmlformats.org/officeDocument/2006/relationships/webSettings" Target="webSettings.xml" Id="rId7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microsoft.com/office/2011/relationships/people" Target="people.xml" Id="rId32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microsoft.com/office/2016/09/relationships/commentsIds" Target="commentsIds.xml" Id="rId10" /><Relationship Type="http://schemas.openxmlformats.org/officeDocument/2006/relationships/fontTable" Target="fontTable.xml" Id="rId31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openxmlformats.org/officeDocument/2006/relationships/comments" Target="comments.xml" Id="rId8" /><Relationship Type="http://schemas.openxmlformats.org/officeDocument/2006/relationships/hyperlink" Target="https://easaipl.sharepoint.com/:w:/r/sites/STEHawkeye/Shared%20Documents/Project%20Management/Requirements/DBMS/Annexes/Annex%206h_Monthly%20Return%20Template.docx?d=w7e84614e0e5f4926a2cca22576282a6d&amp;csf=1&amp;web=1&amp;e=d1dWAp" TargetMode="External" Id="R903604561cf548b0" /><Relationship Type="http://schemas.openxmlformats.org/officeDocument/2006/relationships/hyperlink" Target="https://easaipl.sharepoint.com/:x:/r/sites/STEHawkeye/Shared%20Documents/Project%20Management/Requirements/DBMS/Annexes/Annex%206h_Monthly%20Return%20Template.xlsx?d=w706476cbf193412f85b4a44f6436359b&amp;csf=1&amp;web=1&amp;e=n5xmBR&amp;nav=MTVfezAwMDAwMDAwLTAwMDEtMDAwMC0wMDAwLTAwMDAwMDAwMDAwMH0" TargetMode="External" Id="Re222699a35b944a1" /><Relationship Type="http://schemas.openxmlformats.org/officeDocument/2006/relationships/hyperlink" Target="https://easaipl.sharepoint.com/:x:/r/sites/STEHawkeye/Shared%20Documents/Project%20Management/Requirements/DBMS/Annexes/Annex%206b_Field%20Lists%20for%20Drop-down%20box.xlsx?d=wbdb9498acfaa4be9b2f3237993e3bd7c&amp;csf=1&amp;web=1&amp;e=m19CFj" TargetMode="External" Id="R1bf34ed63afb4c47" /><Relationship Type="http://schemas.openxmlformats.org/officeDocument/2006/relationships/hyperlink" Target="https://easaipl.sharepoint.com/:x:/r/sites/STEHawkeye/Shared%20Documents/Project%20Management/Requirements/DBMS/Annexes/Annex%20B%20-%20Mapping%20Rules%20for%20CDR%20(updated%2016%20Sep%2022).xlsx?d=w2898c5231bb04364b9efc25644d072fc&amp;csf=1&amp;web=1&amp;e=QvvdaW" TargetMode="External" Id="R13f3d27f3d8b4552" /><Relationship Type="http://schemas.openxmlformats.org/officeDocument/2006/relationships/hyperlink" Target="https://easaipl.sharepoint.com/:x:/r/sites/STEHawkeye/Shared%20Documents/Project%20Management/Requirements/DBMS/Annexes/Annex%206h_Shift%20Return%20CDR%20Template.xlsx?d=w445b1b01b6fe472588a18330cec66678&amp;csf=1&amp;web=1&amp;e=0spZ5a" TargetMode="External" Id="Rcddf6cde82e14ec5" /><Relationship Type="http://schemas.openxmlformats.org/officeDocument/2006/relationships/hyperlink" Target="https://easaipl.sharepoint.com/:w:/r/sites/STEHawkeye/Shared%20Documents/Project%20Management/Requirements/DBMS/Annexes/Annex%206h_Shift%20Return%20Subscriber%20Template.docx?d=w2bb5e45d5f3a4f7db230866bd7155c05&amp;csf=1&amp;web=1&amp;e=5wvdyS" TargetMode="External" Id="R7323e3d6f26a4bdc" /><Relationship Type="http://schemas.openxmlformats.org/officeDocument/2006/relationships/hyperlink" Target="https://easaipl.sharepoint.com/:x:/r/sites/STEHawkeye/Shared%20Documents/Project%20Management/Requirements/DBMS/Annexes/Annex%206b_Field%20Lists%20for%20Drop-down%20box.xlsx?d=wbdb9498acfaa4be9b2f3237993e3bd7c&amp;csf=1&amp;web=1&amp;e=7ELQr0&amp;nav=MTVfezY0QTlERTA1LTU5N0QtNEI4RC1BMkRDLTg0RkQ3MjQxNUUwMX0" TargetMode="External" Id="Rff1c71b08cff4ec3" /><Relationship Type="http://schemas.openxmlformats.org/officeDocument/2006/relationships/hyperlink" Target="https://easaipl.sharepoint.com/:x:/r/sites/STEHawkeye/Shared%20Documents/Project%20Management/Requirements/DBMS/Annexes/Annex%206b_Field%20Lists%20for%20Drop-down%20box.xlsx?d=wbdb9498acfaa4be9b2f3237993e3bd7c&amp;csf=1&amp;web=1&amp;e=1TYpci" TargetMode="External" Id="R66714471b9084b9a" /><Relationship Type="http://schemas.openxmlformats.org/officeDocument/2006/relationships/hyperlink" Target="https://easaipl.sharepoint.com/:x:/r/sites/STEHawkeye/Shared%20Documents/Project%20Management/Requirements/DBMS/Annexes/Annex%206b_Field%20Lists%20for%20Drop-down%20box.xlsx?d=wbdb9498acfaa4be9b2f3237993e3bd7c&amp;csf=1&amp;web=1&amp;e=7ELQr0&amp;nav=MTVfezY0QTlERTA1LTU5N0QtNEI4RC1BMkRDLTg0RkQ3MjQxNUUwMX0" TargetMode="External" Id="R23133e5f0c61490a" /><Relationship Type="http://schemas.openxmlformats.org/officeDocument/2006/relationships/image" Target="/media/image4.png" Id="rId1660419787" /><Relationship Type="http://schemas.openxmlformats.org/officeDocument/2006/relationships/image" Target="/media/image5.png" Id="rId856601203" /><Relationship Type="http://schemas.openxmlformats.org/officeDocument/2006/relationships/image" Target="/media/image6.png" Id="rId293270125" /><Relationship Type="http://schemas.openxmlformats.org/officeDocument/2006/relationships/image" Target="/media/image7.png" Id="rId180029824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5DB68663D6C64BA14957BF28D5FD1D" ma:contentTypeVersion="11" ma:contentTypeDescription="Create a new document." ma:contentTypeScope="" ma:versionID="87c45d4818ad32ae942938d69027b90f">
  <xsd:schema xmlns:xsd="http://www.w3.org/2001/XMLSchema" xmlns:xs="http://www.w3.org/2001/XMLSchema" xmlns:p="http://schemas.microsoft.com/office/2006/metadata/properties" xmlns:ns2="ba48ebb6-d4c7-4d4b-99f2-dc2b5af10089" xmlns:ns3="93758d66-a6d8-4421-9595-b5c9a3552aa8" targetNamespace="http://schemas.microsoft.com/office/2006/metadata/properties" ma:root="true" ma:fieldsID="710b5f17c0485397f71baebdcc2b4a71" ns2:_="" ns3:_="">
    <xsd:import namespace="ba48ebb6-d4c7-4d4b-99f2-dc2b5af10089"/>
    <xsd:import namespace="93758d66-a6d8-4421-9595-b5c9a3552a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8ebb6-d4c7-4d4b-99f2-dc2b5af100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c4aa32e-e971-446d-a820-c13c9505bd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58d66-a6d8-4421-9595-b5c9a3552a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167d63e-61c0-4b25-9c9b-b126519b754a}" ma:internalName="TaxCatchAll" ma:showField="CatchAllData" ma:web="93758d66-a6d8-4421-9595-b5c9a3552a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48ebb6-d4c7-4d4b-99f2-dc2b5af10089">
      <Terms xmlns="http://schemas.microsoft.com/office/infopath/2007/PartnerControls"/>
    </lcf76f155ced4ddcb4097134ff3c332f>
    <TaxCatchAll xmlns="93758d66-a6d8-4421-9595-b5c9a3552a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3512A6-7FFF-4D0A-B815-AB25C55E0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8ebb6-d4c7-4d4b-99f2-dc2b5af10089"/>
    <ds:schemaRef ds:uri="93758d66-a6d8-4421-9595-b5c9a3552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AFA18-E9AB-44AD-B001-70FAEE61AA54}">
  <ds:schemaRefs>
    <ds:schemaRef ds:uri="http://schemas.microsoft.com/office/2006/metadata/properties"/>
    <ds:schemaRef ds:uri="http://schemas.microsoft.com/office/infopath/2007/PartnerControls"/>
    <ds:schemaRef ds:uri="ba48ebb6-d4c7-4d4b-99f2-dc2b5af10089"/>
    <ds:schemaRef ds:uri="93758d66-a6d8-4421-9595-b5c9a3552aa8"/>
  </ds:schemaRefs>
</ds:datastoreItem>
</file>

<file path=customXml/itemProps3.xml><?xml version="1.0" encoding="utf-8"?>
<ds:datastoreItem xmlns:ds="http://schemas.openxmlformats.org/officeDocument/2006/customXml" ds:itemID="{C76BECAE-9C6B-4D80-ACAD-B0354AF1CD3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Peiru Liao</dc:creator>
  <keywords/>
  <dc:description/>
  <lastModifiedBy>Eric See Kian Seng</lastModifiedBy>
  <revision>383</revision>
  <dcterms:created xsi:type="dcterms:W3CDTF">2025-05-21T05:37:00.0000000Z</dcterms:created>
  <dcterms:modified xsi:type="dcterms:W3CDTF">2025-09-22T01:47:28.8542976Z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0x010100AB5DB68663D6C64BA14957BF28D5FD1D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